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B340A" w14:textId="77777777" w:rsidR="001958EA" w:rsidRPr="007E4212" w:rsidDel="007E4212" w:rsidRDefault="009F1C84" w:rsidP="00016B9B">
      <w:pPr>
        <w:pStyle w:val="Title"/>
        <w:spacing w:line="480" w:lineRule="auto"/>
        <w:rPr>
          <w:del w:id="0" w:author="Emma Fuller" w:date="2016-01-05T15:35:00Z"/>
          <w:rFonts w:ascii="Times New Roman" w:hAnsi="Times New Roman"/>
          <w:color w:val="000000" w:themeColor="text1"/>
          <w:sz w:val="24"/>
          <w:szCs w:val="24"/>
        </w:rPr>
      </w:pPr>
      <w:del w:id="1" w:author="Emma Fuller" w:date="2016-01-05T15:35:00Z">
        <w:r w:rsidRPr="007E4212" w:rsidDel="007E4212">
          <w:rPr>
            <w:rFonts w:ascii="Times New Roman" w:hAnsi="Times New Roman"/>
            <w:color w:val="000000" w:themeColor="text1"/>
            <w:sz w:val="24"/>
            <w:szCs w:val="24"/>
          </w:rPr>
          <w:delText>Fleet connectivity across West Coast fisheries</w:delText>
        </w:r>
      </w:del>
      <w:ins w:id="2" w:author="Joshua Stoll" w:date="2016-01-03T12:25:00Z">
        <w:del w:id="3" w:author="Emma Fuller" w:date="2016-01-05T15:35:00Z">
          <w:r w:rsidR="00023C43" w:rsidRPr="007E4212" w:rsidDel="007E4212">
            <w:rPr>
              <w:rFonts w:ascii="Times New Roman" w:hAnsi="Times New Roman"/>
              <w:b w:val="0"/>
              <w:bCs w:val="0"/>
              <w:color w:val="000000" w:themeColor="text1"/>
            </w:rPr>
            <w:delText xml:space="preserve"> of the United States</w:delText>
          </w:r>
        </w:del>
      </w:ins>
      <w:del w:id="4" w:author="Emma Fuller" w:date="2016-01-05T15:35:00Z">
        <w:r w:rsidRPr="007E4212" w:rsidDel="007E4212">
          <w:rPr>
            <w:rFonts w:ascii="Times New Roman" w:hAnsi="Times New Roman"/>
            <w:b w:val="0"/>
            <w:bCs w:val="0"/>
            <w:color w:val="000000" w:themeColor="text1"/>
          </w:rPr>
          <w:delText xml:space="preserve">: </w:delText>
        </w:r>
        <w:r w:rsidR="00775D8C" w:rsidRPr="007E4212" w:rsidDel="007E4212">
          <w:rPr>
            <w:rFonts w:ascii="Times New Roman" w:hAnsi="Times New Roman"/>
            <w:b w:val="0"/>
            <w:bCs w:val="0"/>
            <w:color w:val="000000" w:themeColor="text1"/>
          </w:rPr>
          <w:delText>q</w:delText>
        </w:r>
        <w:r w:rsidR="00CE0D42" w:rsidRPr="007E4212" w:rsidDel="007E4212">
          <w:rPr>
            <w:rFonts w:ascii="Times New Roman" w:hAnsi="Times New Roman"/>
            <w:b w:val="0"/>
            <w:bCs w:val="0"/>
            <w:color w:val="000000" w:themeColor="text1"/>
          </w:rPr>
          <w:delText xml:space="preserve">uantifying the effect of a management </w:delText>
        </w:r>
        <w:r w:rsidR="002F5195" w:rsidRPr="007E4212" w:rsidDel="007E4212">
          <w:rPr>
            <w:rFonts w:ascii="Times New Roman" w:hAnsi="Times New Roman"/>
            <w:b w:val="0"/>
            <w:bCs w:val="0"/>
            <w:color w:val="000000" w:themeColor="text1"/>
          </w:rPr>
          <w:delText xml:space="preserve">intervention </w:delText>
        </w:r>
        <w:r w:rsidR="00CE0D42" w:rsidRPr="007E4212" w:rsidDel="007E4212">
          <w:rPr>
            <w:rFonts w:ascii="Times New Roman" w:hAnsi="Times New Roman"/>
            <w:b w:val="0"/>
            <w:bCs w:val="0"/>
            <w:color w:val="000000" w:themeColor="text1"/>
          </w:rPr>
          <w:delText xml:space="preserve">on revenue </w:delText>
        </w:r>
      </w:del>
      <w:ins w:id="5" w:author="Joshua Stoll" w:date="2016-01-03T12:22:00Z">
        <w:del w:id="6" w:author="Emma Fuller" w:date="2016-01-05T15:35:00Z">
          <w:r w:rsidR="00023C43" w:rsidRPr="007E4212" w:rsidDel="007E4212">
            <w:rPr>
              <w:rFonts w:ascii="Times New Roman" w:hAnsi="Times New Roman"/>
              <w:b w:val="0"/>
              <w:bCs w:val="0"/>
              <w:color w:val="000000" w:themeColor="text1"/>
            </w:rPr>
            <w:delText>catch</w:delText>
          </w:r>
        </w:del>
      </w:ins>
      <w:ins w:id="7" w:author="Joshua Stoll" w:date="2016-01-03T12:21:00Z">
        <w:del w:id="8" w:author="Emma Fuller" w:date="2016-01-05T15:35:00Z">
          <w:r w:rsidR="00023C43" w:rsidRPr="007E4212" w:rsidDel="007E4212">
            <w:rPr>
              <w:rFonts w:ascii="Times New Roman" w:hAnsi="Times New Roman"/>
              <w:b w:val="0"/>
              <w:bCs w:val="0"/>
              <w:color w:val="000000" w:themeColor="text1"/>
            </w:rPr>
            <w:delText xml:space="preserve"> </w:delText>
          </w:r>
        </w:del>
      </w:ins>
      <w:del w:id="9" w:author="Emma Fuller" w:date="2016-01-05T15:35:00Z">
        <w:r w:rsidR="00CE0D42" w:rsidRPr="007E4212" w:rsidDel="007E4212">
          <w:rPr>
            <w:rFonts w:ascii="Times New Roman" w:hAnsi="Times New Roman"/>
            <w:b w:val="0"/>
            <w:bCs w:val="0"/>
            <w:color w:val="000000" w:themeColor="text1"/>
          </w:rPr>
          <w:delText>diversity</w:delText>
        </w:r>
        <w:r w:rsidRPr="007E4212" w:rsidDel="007E4212">
          <w:rPr>
            <w:rFonts w:ascii="Times New Roman" w:hAnsi="Times New Roman"/>
            <w:b w:val="0"/>
            <w:bCs w:val="0"/>
            <w:color w:val="000000" w:themeColor="text1"/>
          </w:rPr>
          <w:delText xml:space="preserve"> </w:delText>
        </w:r>
        <w:r w:rsidR="002F5195" w:rsidRPr="007E4212" w:rsidDel="007E4212">
          <w:rPr>
            <w:rFonts w:ascii="Times New Roman" w:hAnsi="Times New Roman"/>
            <w:b w:val="0"/>
            <w:bCs w:val="0"/>
            <w:color w:val="000000" w:themeColor="text1"/>
          </w:rPr>
          <w:delText>in an interconnected</w:delText>
        </w:r>
        <w:r w:rsidRPr="007E4212" w:rsidDel="007E4212">
          <w:rPr>
            <w:rFonts w:ascii="Times New Roman" w:hAnsi="Times New Roman"/>
            <w:b w:val="0"/>
            <w:bCs w:val="0"/>
            <w:color w:val="000000" w:themeColor="text1"/>
          </w:rPr>
          <w:delText xml:space="preserve"> socioeconomic</w:delText>
        </w:r>
        <w:r w:rsidR="002F5195" w:rsidRPr="007E4212" w:rsidDel="007E4212">
          <w:rPr>
            <w:rFonts w:ascii="Times New Roman" w:hAnsi="Times New Roman"/>
            <w:b w:val="0"/>
            <w:bCs w:val="0"/>
            <w:color w:val="000000" w:themeColor="text1"/>
          </w:rPr>
          <w:delText xml:space="preserve"> environment </w:delText>
        </w:r>
        <w:r w:rsidRPr="007E4212" w:rsidDel="007E4212">
          <w:rPr>
            <w:rFonts w:ascii="Times New Roman" w:hAnsi="Times New Roman"/>
            <w:b w:val="0"/>
            <w:bCs w:val="0"/>
            <w:color w:val="000000" w:themeColor="text1"/>
          </w:rPr>
          <w:delText xml:space="preserve"> </w:delText>
        </w:r>
      </w:del>
    </w:p>
    <w:p w14:paraId="07C85F6B" w14:textId="77777777" w:rsidR="004D5DF1" w:rsidRPr="007E4212" w:rsidDel="007E4212" w:rsidRDefault="004D5DF1" w:rsidP="008743B9">
      <w:pPr>
        <w:pStyle w:val="Author"/>
        <w:spacing w:line="480" w:lineRule="auto"/>
        <w:rPr>
          <w:ins w:id="10" w:author=" " w:date="2016-01-04T07:00:00Z"/>
          <w:del w:id="11" w:author="Emma Fuller" w:date="2016-01-05T15:35:00Z"/>
          <w:rFonts w:ascii="Times New Roman" w:hAnsi="Times New Roman"/>
          <w:color w:val="000000" w:themeColor="text1"/>
        </w:rPr>
      </w:pPr>
      <w:ins w:id="12" w:author=" " w:date="2016-01-04T07:00:00Z">
        <w:del w:id="13" w:author="Emma Fuller" w:date="2016-01-05T15:35:00Z">
          <w:r w:rsidRPr="007E4212" w:rsidDel="007E4212">
            <w:rPr>
              <w:rFonts w:ascii="Times New Roman" w:hAnsi="Times New Roman"/>
              <w:color w:val="000000" w:themeColor="text1"/>
            </w:rPr>
            <w:delText>Or</w:delText>
          </w:r>
        </w:del>
      </w:ins>
    </w:p>
    <w:p w14:paraId="2D01420C" w14:textId="77777777" w:rsidR="004D5DF1" w:rsidRPr="007E4212" w:rsidDel="007E4212" w:rsidRDefault="004D5DF1">
      <w:pPr>
        <w:jc w:val="center"/>
        <w:rPr>
          <w:ins w:id="14" w:author=" " w:date="2016-01-04T07:00:00Z"/>
          <w:del w:id="15" w:author="Emma Fuller" w:date="2016-01-05T15:37:00Z"/>
          <w:rFonts w:ascii="Times New Roman" w:hAnsi="Times New Roman"/>
          <w:rPrChange w:id="16" w:author="Emma Fuller" w:date="2016-01-05T15:37:00Z">
            <w:rPr>
              <w:ins w:id="17" w:author=" " w:date="2016-01-04T07:00:00Z"/>
              <w:del w:id="18" w:author="Emma Fuller" w:date="2016-01-05T15:37:00Z"/>
            </w:rPr>
          </w:rPrChange>
        </w:rPr>
        <w:pPrChange w:id="19" w:author=" " w:date="2016-01-04T07:01:00Z">
          <w:pPr>
            <w:pStyle w:val="Author"/>
            <w:spacing w:line="480" w:lineRule="auto"/>
          </w:pPr>
        </w:pPrChange>
      </w:pPr>
      <w:ins w:id="20" w:author=" " w:date="2016-01-04T07:00:00Z">
        <w:r w:rsidRPr="007E4212">
          <w:rPr>
            <w:rFonts w:ascii="Times New Roman" w:hAnsi="Times New Roman"/>
            <w:rPrChange w:id="21" w:author="Emma Fuller" w:date="2016-01-05T15:37:00Z">
              <w:rPr/>
            </w:rPrChange>
          </w:rPr>
          <w:t xml:space="preserve">Fisheries connectivity and the effects of </w:t>
        </w:r>
      </w:ins>
      <w:ins w:id="22" w:author=" " w:date="2016-01-04T07:01:00Z">
        <w:r w:rsidRPr="007E4212">
          <w:rPr>
            <w:rFonts w:ascii="Times New Roman" w:hAnsi="Times New Roman"/>
            <w:rPrChange w:id="23" w:author="Emma Fuller" w:date="2016-01-05T15:37:00Z">
              <w:rPr/>
            </w:rPrChange>
          </w:rPr>
          <w:t>management</w:t>
        </w:r>
      </w:ins>
      <w:ins w:id="24" w:author=" " w:date="2016-01-04T07:00:00Z">
        <w:r w:rsidRPr="007E4212">
          <w:rPr>
            <w:rFonts w:ascii="Times New Roman" w:hAnsi="Times New Roman"/>
            <w:rPrChange w:id="25" w:author="Emma Fuller" w:date="2016-01-05T15:37:00Z">
              <w:rPr/>
            </w:rPrChange>
          </w:rPr>
          <w:t xml:space="preserve"> </w:t>
        </w:r>
      </w:ins>
      <w:ins w:id="26" w:author=" " w:date="2016-01-04T07:01:00Z">
        <w:r w:rsidRPr="007E4212">
          <w:rPr>
            <w:rFonts w:ascii="Times New Roman" w:hAnsi="Times New Roman"/>
            <w:rPrChange w:id="27" w:author="Emma Fuller" w:date="2016-01-05T15:37:00Z">
              <w:rPr/>
            </w:rPrChange>
          </w:rPr>
          <w:t>on an inter</w:t>
        </w:r>
        <w:r w:rsidR="0066192E" w:rsidRPr="007E4212">
          <w:rPr>
            <w:rFonts w:ascii="Times New Roman" w:hAnsi="Times New Roman"/>
            <w:rPrChange w:id="28" w:author="Emma Fuller" w:date="2016-01-05T15:37:00Z">
              <w:rPr/>
            </w:rPrChange>
          </w:rPr>
          <w:t>connected</w:t>
        </w:r>
      </w:ins>
      <w:ins w:id="29" w:author=" " w:date="2016-01-05T12:29:00Z">
        <w:r w:rsidR="00381E73" w:rsidRPr="007E4212">
          <w:rPr>
            <w:rFonts w:ascii="Times New Roman" w:hAnsi="Times New Roman"/>
            <w:rPrChange w:id="30" w:author="Emma Fuller" w:date="2016-01-05T15:37:00Z">
              <w:rPr/>
            </w:rPrChange>
          </w:rPr>
          <w:t xml:space="preserve"> marine</w:t>
        </w:r>
      </w:ins>
      <w:ins w:id="31" w:author=" " w:date="2016-01-04T07:01:00Z">
        <w:r w:rsidR="0066192E" w:rsidRPr="007E4212">
          <w:rPr>
            <w:rFonts w:ascii="Times New Roman" w:hAnsi="Times New Roman"/>
            <w:rPrChange w:id="32" w:author="Emma Fuller" w:date="2016-01-05T15:37:00Z">
              <w:rPr/>
            </w:rPrChange>
          </w:rPr>
          <w:t xml:space="preserve"> socio-economic system</w:t>
        </w:r>
      </w:ins>
    </w:p>
    <w:p w14:paraId="244F865A" w14:textId="77777777" w:rsidR="004D5DF1" w:rsidRPr="004D5DF1" w:rsidRDefault="004D5DF1">
      <w:pPr>
        <w:jc w:val="center"/>
        <w:rPr>
          <w:ins w:id="33" w:author=" " w:date="2016-01-04T07:00:00Z"/>
          <w:rPrChange w:id="34" w:author=" " w:date="2016-01-04T07:00:00Z">
            <w:rPr>
              <w:ins w:id="35" w:author=" " w:date="2016-01-04T07:00:00Z"/>
              <w:rFonts w:ascii="Times New Roman" w:hAnsi="Times New Roman"/>
              <w:color w:val="000000" w:themeColor="text1"/>
            </w:rPr>
          </w:rPrChange>
        </w:rPr>
        <w:pPrChange w:id="36" w:author="Emma Fuller" w:date="2016-01-05T15:37:00Z">
          <w:pPr>
            <w:pStyle w:val="Author"/>
            <w:spacing w:line="480" w:lineRule="auto"/>
          </w:pPr>
        </w:pPrChange>
      </w:pPr>
    </w:p>
    <w:p w14:paraId="19E1E2D2" w14:textId="77777777" w:rsidR="008743B9" w:rsidRDefault="007E4212" w:rsidP="008743B9">
      <w:pPr>
        <w:pStyle w:val="Author"/>
        <w:spacing w:line="480" w:lineRule="auto"/>
        <w:rPr>
          <w:ins w:id="37" w:author="Emma Fuller" w:date="2016-01-05T15:41:00Z"/>
          <w:rFonts w:ascii="Times New Roman" w:hAnsi="Times New Roman"/>
          <w:smallCaps/>
          <w:color w:val="000000" w:themeColor="text1"/>
          <w:vertAlign w:val="superscript"/>
        </w:rPr>
      </w:pPr>
      <w:r w:rsidRPr="007E4212">
        <w:rPr>
          <w:rFonts w:ascii="Times New Roman" w:hAnsi="Times New Roman"/>
          <w:smallCaps/>
          <w:color w:val="000000" w:themeColor="text1"/>
          <w:rPrChange w:id="38" w:author="Emma Fuller" w:date="2016-01-05T15:37:00Z">
            <w:rPr>
              <w:rFonts w:ascii="Times New Roman" w:hAnsi="Times New Roman"/>
              <w:color w:val="000000" w:themeColor="text1"/>
            </w:rPr>
          </w:rPrChange>
        </w:rPr>
        <w:t>Emma Fuller</w:t>
      </w:r>
      <w:ins w:id="39" w:author="Emma Fuller" w:date="2016-01-05T15:38:00Z">
        <w:r>
          <w:rPr>
            <w:rFonts w:ascii="Times New Roman" w:hAnsi="Times New Roman"/>
            <w:smallCaps/>
            <w:color w:val="000000" w:themeColor="text1"/>
            <w:vertAlign w:val="superscript"/>
          </w:rPr>
          <w:t>1</w:t>
        </w:r>
      </w:ins>
      <w:r w:rsidRPr="007E4212">
        <w:rPr>
          <w:rFonts w:ascii="Times New Roman" w:hAnsi="Times New Roman"/>
          <w:smallCaps/>
          <w:color w:val="000000" w:themeColor="text1"/>
          <w:rPrChange w:id="40" w:author="Emma Fuller" w:date="2016-01-05T15:37:00Z">
            <w:rPr>
              <w:rFonts w:ascii="Times New Roman" w:hAnsi="Times New Roman"/>
              <w:color w:val="000000" w:themeColor="text1"/>
            </w:rPr>
          </w:rPrChange>
        </w:rPr>
        <w:t>, Jameal Samhouri</w:t>
      </w:r>
      <w:ins w:id="41" w:author="Emma Fuller" w:date="2016-01-05T15:38:00Z">
        <w:r>
          <w:rPr>
            <w:rFonts w:ascii="Times New Roman" w:hAnsi="Times New Roman"/>
            <w:smallCaps/>
            <w:color w:val="000000" w:themeColor="text1"/>
            <w:vertAlign w:val="superscript"/>
          </w:rPr>
          <w:t>2</w:t>
        </w:r>
      </w:ins>
      <w:r w:rsidRPr="007E4212">
        <w:rPr>
          <w:rFonts w:ascii="Times New Roman" w:hAnsi="Times New Roman"/>
          <w:smallCaps/>
          <w:color w:val="000000" w:themeColor="text1"/>
          <w:rPrChange w:id="42" w:author="Emma Fuller" w:date="2016-01-05T15:37:00Z">
            <w:rPr>
              <w:rFonts w:ascii="Times New Roman" w:hAnsi="Times New Roman"/>
              <w:color w:val="000000" w:themeColor="text1"/>
            </w:rPr>
          </w:rPrChange>
        </w:rPr>
        <w:t xml:space="preserve">, </w:t>
      </w:r>
      <w:del w:id="43" w:author="Emma Fuller" w:date="2016-01-05T15:38:00Z">
        <w:r w:rsidRPr="007E4212" w:rsidDel="007E4212">
          <w:rPr>
            <w:rFonts w:ascii="Times New Roman" w:hAnsi="Times New Roman"/>
            <w:smallCaps/>
            <w:color w:val="000000" w:themeColor="text1"/>
            <w:rPrChange w:id="44" w:author="Emma Fuller" w:date="2016-01-05T15:37:00Z">
              <w:rPr>
                <w:rFonts w:ascii="Times New Roman" w:hAnsi="Times New Roman"/>
                <w:color w:val="000000" w:themeColor="text1"/>
              </w:rPr>
            </w:rPrChange>
          </w:rPr>
          <w:delText>James Watson</w:delText>
        </w:r>
      </w:del>
      <w:del w:id="45" w:author="Emma Fuller" w:date="2016-01-05T15:41:00Z">
        <w:r w:rsidRPr="007E4212" w:rsidDel="007E4212">
          <w:rPr>
            <w:rFonts w:ascii="Times New Roman" w:hAnsi="Times New Roman"/>
            <w:smallCaps/>
            <w:color w:val="000000" w:themeColor="text1"/>
            <w:rPrChange w:id="46" w:author="Emma Fuller" w:date="2016-01-05T15:37:00Z">
              <w:rPr>
                <w:rFonts w:ascii="Times New Roman" w:hAnsi="Times New Roman"/>
                <w:color w:val="000000" w:themeColor="text1"/>
              </w:rPr>
            </w:rPrChange>
          </w:rPr>
          <w:delText xml:space="preserve">, </w:delText>
        </w:r>
      </w:del>
      <w:r w:rsidRPr="007E4212">
        <w:rPr>
          <w:rFonts w:ascii="Times New Roman" w:hAnsi="Times New Roman"/>
          <w:smallCaps/>
          <w:color w:val="000000" w:themeColor="text1"/>
          <w:rPrChange w:id="47" w:author="Emma Fuller" w:date="2016-01-05T15:37:00Z">
            <w:rPr>
              <w:rFonts w:ascii="Times New Roman" w:hAnsi="Times New Roman"/>
              <w:color w:val="000000" w:themeColor="text1"/>
            </w:rPr>
          </w:rPrChange>
        </w:rPr>
        <w:t>Joshua Stoll</w:t>
      </w:r>
      <w:ins w:id="48" w:author="Emma Fuller" w:date="2016-01-05T15:38:00Z">
        <w:r>
          <w:rPr>
            <w:rFonts w:ascii="Times New Roman" w:hAnsi="Times New Roman"/>
            <w:smallCaps/>
            <w:color w:val="000000" w:themeColor="text1"/>
            <w:vertAlign w:val="superscript"/>
          </w:rPr>
          <w:t>3</w:t>
        </w:r>
        <w:r>
          <w:rPr>
            <w:rFonts w:ascii="Times New Roman" w:hAnsi="Times New Roman"/>
            <w:smallCaps/>
            <w:color w:val="000000" w:themeColor="text1"/>
          </w:rPr>
          <w:t xml:space="preserve">, </w:t>
        </w:r>
        <w:r w:rsidRPr="00992065">
          <w:rPr>
            <w:rFonts w:ascii="Times New Roman" w:hAnsi="Times New Roman"/>
            <w:smallCaps/>
            <w:color w:val="000000" w:themeColor="text1"/>
          </w:rPr>
          <w:t>James Watson</w:t>
        </w:r>
        <w:r>
          <w:rPr>
            <w:rFonts w:ascii="Times New Roman" w:hAnsi="Times New Roman"/>
            <w:smallCaps/>
            <w:color w:val="000000" w:themeColor="text1"/>
            <w:vertAlign w:val="superscript"/>
          </w:rPr>
          <w:t>4</w:t>
        </w:r>
      </w:ins>
    </w:p>
    <w:p w14:paraId="09C747A4" w14:textId="11218BB8" w:rsidR="007E4212" w:rsidRPr="007E4212" w:rsidRDefault="007E4212">
      <w:pPr>
        <w:spacing w:before="0" w:after="0"/>
        <w:jc w:val="center"/>
        <w:rPr>
          <w:ins w:id="49" w:author="Emma Fuller" w:date="2016-01-05T15:41:00Z"/>
          <w:rFonts w:ascii="Times New Roman" w:hAnsi="Times New Roman"/>
          <w:sz w:val="22"/>
          <w:rPrChange w:id="50" w:author="Emma Fuller" w:date="2016-01-05T15:43:00Z">
            <w:rPr>
              <w:ins w:id="51" w:author="Emma Fuller" w:date="2016-01-05T15:41:00Z"/>
              <w:rFonts w:ascii="Times New Roman" w:hAnsi="Times New Roman"/>
            </w:rPr>
          </w:rPrChange>
        </w:rPr>
        <w:pPrChange w:id="52" w:author="Emma Fuller" w:date="2016-01-05T15:43:00Z">
          <w:pPr>
            <w:pStyle w:val="Author"/>
            <w:spacing w:line="480" w:lineRule="auto"/>
          </w:pPr>
        </w:pPrChange>
      </w:pPr>
      <w:ins w:id="53" w:author="Emma Fuller" w:date="2016-01-05T15:41:00Z">
        <w:r w:rsidRPr="007E4212">
          <w:rPr>
            <w:rFonts w:ascii="Times New Roman" w:hAnsi="Times New Roman"/>
            <w:sz w:val="22"/>
            <w:vertAlign w:val="superscript"/>
            <w:rPrChange w:id="54" w:author="Emma Fuller" w:date="2016-01-05T15:43:00Z">
              <w:rPr>
                <w:vertAlign w:val="superscript"/>
              </w:rPr>
            </w:rPrChange>
          </w:rPr>
          <w:t>1</w:t>
        </w:r>
        <w:r w:rsidRPr="007E4212">
          <w:rPr>
            <w:rFonts w:ascii="Times New Roman" w:hAnsi="Times New Roman"/>
            <w:sz w:val="22"/>
            <w:rPrChange w:id="55" w:author="Emma Fuller" w:date="2016-01-05T15:43:00Z">
              <w:rPr/>
            </w:rPrChange>
          </w:rPr>
          <w:t>Department of Ecology and Evolutionary Biology, Princeton University, USA</w:t>
        </w:r>
      </w:ins>
    </w:p>
    <w:p w14:paraId="3D141EA4" w14:textId="17EB357E" w:rsidR="007E4212" w:rsidRPr="00AA5BEE" w:rsidRDefault="007E4212">
      <w:pPr>
        <w:spacing w:before="0" w:after="0"/>
        <w:jc w:val="center"/>
        <w:rPr>
          <w:ins w:id="56" w:author="Emma Fuller" w:date="2016-01-05T15:41:00Z"/>
          <w:rFonts w:ascii="Times New Roman" w:hAnsi="Times New Roman"/>
          <w:sz w:val="22"/>
          <w:rPrChange w:id="57" w:author="Emma Fuller" w:date="2016-01-05T15:43:00Z">
            <w:rPr>
              <w:ins w:id="58" w:author="Emma Fuller" w:date="2016-01-05T15:41:00Z"/>
              <w:rFonts w:ascii="Times New Roman" w:hAnsi="Times New Roman"/>
            </w:rPr>
          </w:rPrChange>
        </w:rPr>
        <w:pPrChange w:id="59" w:author="Emma Fuller" w:date="2016-01-05T15:43:00Z">
          <w:pPr>
            <w:pStyle w:val="Author"/>
            <w:spacing w:line="480" w:lineRule="auto"/>
          </w:pPr>
        </w:pPrChange>
      </w:pPr>
      <w:ins w:id="60" w:author="Emma Fuller" w:date="2016-01-05T15:41:00Z">
        <w:r w:rsidRPr="007E4212">
          <w:rPr>
            <w:rFonts w:ascii="Times New Roman" w:hAnsi="Times New Roman"/>
            <w:sz w:val="22"/>
            <w:vertAlign w:val="superscript"/>
            <w:rPrChange w:id="61" w:author="Emma Fuller" w:date="2016-01-05T15:43:00Z">
              <w:rPr>
                <w:rFonts w:ascii="Times New Roman" w:hAnsi="Times New Roman"/>
                <w:vertAlign w:val="superscript"/>
              </w:rPr>
            </w:rPrChange>
          </w:rPr>
          <w:t>2</w:t>
        </w:r>
      </w:ins>
      <w:r w:rsidR="00AA5BEE" w:rsidRPr="00AA5BEE">
        <w:rPr>
          <w:rFonts w:ascii="Times New Roman" w:hAnsi="Times New Roman"/>
          <w:sz w:val="22"/>
        </w:rPr>
        <w:t>Conservation Biology Division, Northwest Fisheries Science Center, National Marine Fisheries Service, National Oceanic and Atmospheric Administration, Seattle, Washington</w:t>
      </w:r>
      <w:r w:rsidR="00635A77">
        <w:rPr>
          <w:rFonts w:ascii="Times New Roman" w:hAnsi="Times New Roman"/>
          <w:sz w:val="22"/>
        </w:rPr>
        <w:t>,</w:t>
      </w:r>
      <w:r w:rsidR="00AA5BEE" w:rsidRPr="00AA5BEE">
        <w:rPr>
          <w:rFonts w:ascii="Times New Roman" w:hAnsi="Times New Roman"/>
          <w:sz w:val="22"/>
        </w:rPr>
        <w:t xml:space="preserve"> USA</w:t>
      </w:r>
    </w:p>
    <w:p w14:paraId="47E85F08" w14:textId="7F4C982B" w:rsidR="007E4212" w:rsidRPr="007E4212" w:rsidRDefault="007E4212">
      <w:pPr>
        <w:spacing w:before="0" w:after="0"/>
        <w:jc w:val="center"/>
        <w:rPr>
          <w:ins w:id="62" w:author="Emma Fuller" w:date="2016-01-05T15:42:00Z"/>
          <w:rFonts w:ascii="Times New Roman" w:hAnsi="Times New Roman"/>
          <w:sz w:val="22"/>
          <w:rPrChange w:id="63" w:author="Emma Fuller" w:date="2016-01-05T15:43:00Z">
            <w:rPr>
              <w:ins w:id="64" w:author="Emma Fuller" w:date="2016-01-05T15:42:00Z"/>
              <w:rFonts w:ascii="Times New Roman" w:hAnsi="Times New Roman"/>
            </w:rPr>
          </w:rPrChange>
        </w:rPr>
        <w:pPrChange w:id="65" w:author="Emma Fuller" w:date="2016-01-05T15:43:00Z">
          <w:pPr>
            <w:pStyle w:val="Author"/>
            <w:spacing w:line="480" w:lineRule="auto"/>
          </w:pPr>
        </w:pPrChange>
      </w:pPr>
      <w:ins w:id="66" w:author="Emma Fuller" w:date="2016-01-05T15:42:00Z">
        <w:r w:rsidRPr="007E4212">
          <w:rPr>
            <w:rFonts w:ascii="Times New Roman" w:hAnsi="Times New Roman"/>
            <w:sz w:val="22"/>
            <w:vertAlign w:val="superscript"/>
            <w:rPrChange w:id="67" w:author="Emma Fuller" w:date="2016-01-05T15:43:00Z">
              <w:rPr>
                <w:rFonts w:ascii="Times New Roman" w:hAnsi="Times New Roman"/>
                <w:vertAlign w:val="superscript"/>
              </w:rPr>
            </w:rPrChange>
          </w:rPr>
          <w:t>3</w:t>
        </w:r>
      </w:ins>
      <w:r w:rsidR="00635A77">
        <w:rPr>
          <w:rFonts w:ascii="Times New Roman" w:hAnsi="Times New Roman"/>
          <w:sz w:val="22"/>
        </w:rPr>
        <w:t>School of Marine Sciences, University of Maine, Orono, Maine</w:t>
      </w:r>
      <w:r w:rsidR="00635A77" w:rsidRPr="00635A77">
        <w:rPr>
          <w:rFonts w:ascii="Times New Roman" w:hAnsi="Times New Roman"/>
          <w:sz w:val="22"/>
        </w:rPr>
        <w:t>, USA</w:t>
      </w:r>
    </w:p>
    <w:p w14:paraId="38928D80" w14:textId="77777777" w:rsidR="007E4212" w:rsidRPr="007E4212" w:rsidRDefault="007E4212">
      <w:pPr>
        <w:spacing w:before="0" w:after="0"/>
        <w:jc w:val="center"/>
        <w:rPr>
          <w:ins w:id="68" w:author="Emma Fuller" w:date="2016-01-05T15:42:00Z"/>
          <w:rFonts w:ascii="Times New Roman" w:hAnsi="Times New Roman"/>
          <w:sz w:val="22"/>
          <w:rPrChange w:id="69" w:author="Emma Fuller" w:date="2016-01-05T15:43:00Z">
            <w:rPr>
              <w:ins w:id="70" w:author="Emma Fuller" w:date="2016-01-05T15:42:00Z"/>
              <w:rFonts w:ascii="Times New Roman" w:hAnsi="Times New Roman"/>
            </w:rPr>
          </w:rPrChange>
        </w:rPr>
        <w:pPrChange w:id="71" w:author="Emma Fuller" w:date="2016-01-05T15:43:00Z">
          <w:pPr>
            <w:jc w:val="center"/>
          </w:pPr>
        </w:pPrChange>
      </w:pPr>
      <w:ins w:id="72" w:author="Emma Fuller" w:date="2016-01-05T15:42:00Z">
        <w:r w:rsidRPr="007E4212">
          <w:rPr>
            <w:rFonts w:ascii="Times New Roman" w:hAnsi="Times New Roman"/>
            <w:sz w:val="22"/>
            <w:vertAlign w:val="superscript"/>
            <w:rPrChange w:id="73" w:author="Emma Fuller" w:date="2016-01-05T15:43:00Z">
              <w:rPr>
                <w:rFonts w:ascii="Times New Roman" w:hAnsi="Times New Roman"/>
                <w:vertAlign w:val="superscript"/>
              </w:rPr>
            </w:rPrChange>
          </w:rPr>
          <w:t>4</w:t>
        </w:r>
        <w:r w:rsidRPr="007E4212">
          <w:rPr>
            <w:rFonts w:ascii="Times New Roman" w:hAnsi="Times New Roman"/>
            <w:sz w:val="22"/>
            <w:rPrChange w:id="74" w:author="Emma Fuller" w:date="2016-01-05T15:43:00Z">
              <w:rPr>
                <w:rFonts w:ascii="Times New Roman" w:hAnsi="Times New Roman"/>
              </w:rPr>
            </w:rPrChange>
          </w:rPr>
          <w:t>Stockholm Resilience Center, Stockholm University, Sweden</w:t>
        </w:r>
      </w:ins>
    </w:p>
    <w:p w14:paraId="694B27F0" w14:textId="77777777" w:rsidR="007E4212" w:rsidRPr="007E4212" w:rsidRDefault="007E4212">
      <w:pPr>
        <w:jc w:val="center"/>
        <w:rPr>
          <w:rFonts w:ascii="Times New Roman" w:hAnsi="Times New Roman"/>
          <w:rPrChange w:id="75" w:author="Emma Fuller" w:date="2016-01-05T15:42:00Z">
            <w:rPr>
              <w:rFonts w:ascii="Times New Roman" w:hAnsi="Times New Roman"/>
              <w:color w:val="000000" w:themeColor="text1"/>
            </w:rPr>
          </w:rPrChange>
        </w:rPr>
        <w:pPrChange w:id="76" w:author="Emma Fuller" w:date="2016-01-05T15:41:00Z">
          <w:pPr>
            <w:pStyle w:val="Author"/>
            <w:spacing w:line="480" w:lineRule="auto"/>
          </w:pPr>
        </w:pPrChange>
      </w:pPr>
    </w:p>
    <w:p w14:paraId="0348041F" w14:textId="77777777" w:rsidR="008743B9" w:rsidRDefault="008743B9">
      <w:pPr>
        <w:spacing w:before="0" w:after="0"/>
        <w:jc w:val="center"/>
        <w:rPr>
          <w:rFonts w:ascii="Times New Roman" w:eastAsia="ＭＳ ゴシック" w:hAnsi="Times New Roman"/>
          <w:b/>
          <w:color w:val="000000" w:themeColor="text1"/>
          <w:sz w:val="28"/>
        </w:rPr>
        <w:pPrChange w:id="77" w:author="Emma Fuller" w:date="2016-01-05T15:39:00Z">
          <w:pPr>
            <w:spacing w:before="0" w:after="0"/>
          </w:pPr>
        </w:pPrChange>
      </w:pPr>
      <w:bookmarkStart w:id="78" w:name="introduction"/>
      <w:bookmarkEnd w:id="78"/>
      <w:r>
        <w:rPr>
          <w:rFonts w:ascii="Times New Roman" w:hAnsi="Times New Roman"/>
          <w:bCs/>
          <w:color w:val="000000" w:themeColor="text1"/>
          <w:sz w:val="28"/>
        </w:rPr>
        <w:br w:type="page"/>
      </w:r>
    </w:p>
    <w:p w14:paraId="7CD2DC3F" w14:textId="77777777" w:rsidR="007A1AA1" w:rsidRDefault="007A1AA1" w:rsidP="007A1AA1">
      <w:pPr>
        <w:pStyle w:val="Heading1"/>
        <w:spacing w:line="480" w:lineRule="auto"/>
        <w:rPr>
          <w:rFonts w:ascii="Times New Roman" w:hAnsi="Times New Roman"/>
          <w:bCs w:val="0"/>
          <w:color w:val="000000" w:themeColor="text1"/>
          <w:sz w:val="28"/>
          <w:szCs w:val="24"/>
        </w:rPr>
      </w:pPr>
      <w:r>
        <w:rPr>
          <w:rFonts w:ascii="Times New Roman" w:hAnsi="Times New Roman"/>
          <w:bCs w:val="0"/>
          <w:color w:val="000000" w:themeColor="text1"/>
          <w:sz w:val="28"/>
          <w:szCs w:val="24"/>
        </w:rPr>
        <w:lastRenderedPageBreak/>
        <w:t>Abstract</w:t>
      </w:r>
    </w:p>
    <w:p w14:paraId="418BE247" w14:textId="129EB625" w:rsidR="00A1091A" w:rsidRPr="00A1091A" w:rsidRDefault="007A27E0" w:rsidP="00A1091A">
      <w:pPr>
        <w:pStyle w:val="Heading1"/>
        <w:spacing w:line="480" w:lineRule="auto"/>
        <w:rPr>
          <w:rFonts w:ascii="Times New Roman" w:hAnsi="Times New Roman"/>
          <w:bCs w:val="0"/>
          <w:color w:val="000000" w:themeColor="text1"/>
          <w:sz w:val="28"/>
          <w:szCs w:val="24"/>
        </w:rPr>
      </w:pPr>
      <w:r w:rsidRPr="00577BE2">
        <w:rPr>
          <w:rFonts w:ascii="Times New Roman" w:hAnsi="Times New Roman"/>
          <w:bCs w:val="0"/>
          <w:color w:val="000000" w:themeColor="text1"/>
          <w:sz w:val="28"/>
          <w:szCs w:val="24"/>
        </w:rPr>
        <w:t>Introduction</w:t>
      </w:r>
      <w:bookmarkStart w:id="79" w:name="methods"/>
      <w:bookmarkEnd w:id="79"/>
    </w:p>
    <w:p w14:paraId="3C321E4F" w14:textId="09497546" w:rsidR="00DF20B8" w:rsidRPr="00DF20B8" w:rsidRDefault="00DF20B8" w:rsidP="00DF20B8">
      <w:pPr>
        <w:spacing w:line="480" w:lineRule="auto"/>
        <w:rPr>
          <w:rFonts w:ascii="Times New Roman" w:hAnsi="Times New Roman"/>
          <w:color w:val="000000" w:themeColor="text1"/>
        </w:rPr>
      </w:pPr>
      <w:r w:rsidRPr="00DF20B8">
        <w:rPr>
          <w:rFonts w:ascii="Times New Roman" w:hAnsi="Times New Roman"/>
          <w:color w:val="000000" w:themeColor="text1"/>
        </w:rPr>
        <w:t>Ecosystem based fisheries management (EBFM) focuses on interactions, both between species and species and the biophysical environment. Because of the focus on interactions, EBFM is often described as managing an ecosystem as a whole, rather than individual species. This approach recognizes that other species, abiotic conditions, and human harvest are all drivers of system dynamics and seeks to manage them holistically. As such, much work on EBFM has been to build food webs, and to account for how abiotic conditions may drive species interactions from the bottom up.</w:t>
      </w:r>
    </w:p>
    <w:p w14:paraId="41490E5C" w14:textId="653A624A" w:rsidR="00DF20B8" w:rsidRPr="00DF20B8" w:rsidRDefault="00DF20B8" w:rsidP="00DF20B8">
      <w:pPr>
        <w:spacing w:line="480" w:lineRule="auto"/>
        <w:rPr>
          <w:rFonts w:ascii="Times New Roman" w:hAnsi="Times New Roman"/>
          <w:color w:val="000000" w:themeColor="text1"/>
        </w:rPr>
      </w:pPr>
      <w:r w:rsidRPr="00DF20B8">
        <w:rPr>
          <w:rFonts w:ascii="Times New Roman" w:hAnsi="Times New Roman"/>
          <w:color w:val="000000" w:themeColor="text1"/>
        </w:rPr>
        <w:t xml:space="preserve">The push for EBFM also comes at a time when the importance of considering the role people have in food webs is growing: increasingly, natural-resource management and conservation efforts are framing approaches in terms of ecosystem services and characterizing ecosystems more broadly as social-ecological systems (millenium ecosystem assessement). EBFM dovetails with these trends and advises managers that human impacts should be included both to better represent the ecological impacts fisheries have and to capture livelihoods and human well-being derived from harvest (ref, IEA?). </w:t>
      </w:r>
    </w:p>
    <w:p w14:paraId="0A26E258" w14:textId="665FF4AE" w:rsidR="00DF20B8" w:rsidRPr="00DF20B8" w:rsidRDefault="00DF20B8" w:rsidP="00DF20B8">
      <w:pPr>
        <w:spacing w:line="480" w:lineRule="auto"/>
        <w:rPr>
          <w:rFonts w:ascii="Times New Roman" w:hAnsi="Times New Roman"/>
          <w:color w:val="000000" w:themeColor="text1"/>
        </w:rPr>
      </w:pPr>
      <w:r w:rsidRPr="00DF20B8">
        <w:rPr>
          <w:rFonts w:ascii="Times New Roman" w:hAnsi="Times New Roman"/>
          <w:color w:val="000000" w:themeColor="text1"/>
        </w:rPr>
        <w:t xml:space="preserve">These efforts to model both social and ecological dynamics represent progress but tend to have higher resolution for the ecological components of these systems and lower resolution for the social or economic interactions. In particular, these fleets are largely modeled as independent populations of vessels with no exchange among fisheries. Yet just as predators can couple disparate food chains (refs -serengeti), there is evidence that that vessels strategically enter and </w:t>
      </w:r>
      <w:r w:rsidRPr="00DF20B8">
        <w:rPr>
          <w:rFonts w:ascii="Times New Roman" w:hAnsi="Times New Roman"/>
          <w:color w:val="000000" w:themeColor="text1"/>
        </w:rPr>
        <w:lastRenderedPageBreak/>
        <w:t xml:space="preserve">exit fisheries depending on markets, regulations and ecological conditions (jonas, holland kasperski, sethi) and that multiple fleets target the same species (Colemen et al. 2004). This lack of realism is problematic both because uncertainty in how </w:t>
      </w:r>
      <w:r>
        <w:rPr>
          <w:rFonts w:ascii="Times New Roman" w:hAnsi="Times New Roman"/>
          <w:color w:val="000000" w:themeColor="text1"/>
        </w:rPr>
        <w:t>vessels</w:t>
      </w:r>
      <w:r w:rsidRPr="00DF20B8">
        <w:rPr>
          <w:rFonts w:ascii="Times New Roman" w:hAnsi="Times New Roman"/>
          <w:color w:val="000000" w:themeColor="text1"/>
        </w:rPr>
        <w:t xml:space="preserve"> respond to changes </w:t>
      </w:r>
      <w:r>
        <w:rPr>
          <w:rFonts w:ascii="Times New Roman" w:hAnsi="Times New Roman"/>
          <w:color w:val="000000" w:themeColor="text1"/>
        </w:rPr>
        <w:t>in management has been identified as</w:t>
      </w:r>
      <w:r w:rsidRPr="00DF20B8">
        <w:rPr>
          <w:rFonts w:ascii="Times New Roman" w:hAnsi="Times New Roman"/>
          <w:color w:val="000000" w:themeColor="text1"/>
        </w:rPr>
        <w:t xml:space="preserve"> a major source of uncertainty in fisheries science (Fulton et al. 2011) and because mapping the flows of ecosystem services and incorporating “human dimensions” is often an explicit goal of management (ref, IEA?). Quantifying and understanding the human connectivity in marine systems, i.e. how vessels link fisheries together by contemporaneous participation, therefore represent an important frontier to EBFM science</w:t>
      </w:r>
    </w:p>
    <w:p w14:paraId="6D5CC7F3" w14:textId="6BBF1298" w:rsidR="00DF20B8" w:rsidRPr="00DF20B8" w:rsidRDefault="00DF20B8" w:rsidP="00DF20B8">
      <w:pPr>
        <w:spacing w:line="480" w:lineRule="auto"/>
        <w:rPr>
          <w:rFonts w:ascii="Times New Roman" w:hAnsi="Times New Roman"/>
          <w:color w:val="000000" w:themeColor="text1"/>
        </w:rPr>
      </w:pPr>
      <w:r w:rsidRPr="00DF20B8">
        <w:rPr>
          <w:rFonts w:ascii="Times New Roman" w:hAnsi="Times New Roman"/>
          <w:color w:val="000000" w:themeColor="text1"/>
        </w:rPr>
        <w:t xml:space="preserve">In this paper we contribute to this knowledge gap by presenting an approach for measuring the connectivity of fisheries at both the vessel and community levels and use it to evaluate how a change in management related to changes in these linkages across the entire commercial fishing sector on the west coast of the United States (US). Towards this objective, we developed </w:t>
      </w:r>
      <w:r w:rsidRPr="00DF20B8">
        <w:rPr>
          <w:rFonts w:ascii="Times New Roman" w:hAnsi="Times New Roman"/>
          <w:vanish/>
          <w:color w:val="000000" w:themeColor="text1"/>
        </w:rPr>
        <w:commentReference w:id="80"/>
      </w:r>
      <w:r w:rsidRPr="00DF20B8">
        <w:rPr>
          <w:rFonts w:ascii="Times New Roman" w:hAnsi="Times New Roman"/>
          <w:color w:val="000000" w:themeColor="text1"/>
        </w:rPr>
        <w:t xml:space="preserve">a novel classification method to identify distinct fishing practices used by fishers along the US west-coast and constructed a comprehensive database of commercial fisheries participation. Specifically, the classification method was used to: (i)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of the Pacific Trawl Rationalization (catch share) program in the federal groundfish fishery in 2011 influenced </w:t>
      </w:r>
      <w:r w:rsidRPr="00DF20B8">
        <w:rPr>
          <w:rFonts w:ascii="Times New Roman" w:hAnsi="Times New Roman"/>
          <w:color w:val="000000" w:themeColor="text1"/>
        </w:rPr>
        <w:lastRenderedPageBreak/>
        <w:t xml:space="preserve">vessel-level participation in the fishery, along with the diversification of vessels and ports as a function of their participation in the fishery. </w:t>
      </w:r>
    </w:p>
    <w:p w14:paraId="4C385B45" w14:textId="77777777" w:rsidR="004F16B0" w:rsidRDefault="004F16B0" w:rsidP="00016B9B">
      <w:pPr>
        <w:spacing w:line="480" w:lineRule="auto"/>
        <w:rPr>
          <w:ins w:id="81" w:author="Joshua Stoll" w:date="2016-01-03T09:34:00Z"/>
          <w:rFonts w:ascii="Times New Roman" w:hAnsi="Times New Roman"/>
          <w:b/>
          <w:color w:val="000000" w:themeColor="text1"/>
          <w:sz w:val="28"/>
        </w:rPr>
      </w:pPr>
      <w:r w:rsidRPr="00577BE2">
        <w:rPr>
          <w:rFonts w:ascii="Times New Roman" w:hAnsi="Times New Roman"/>
          <w:b/>
          <w:color w:val="000000" w:themeColor="text1"/>
          <w:sz w:val="28"/>
        </w:rPr>
        <w:t>Methods</w:t>
      </w:r>
    </w:p>
    <w:p w14:paraId="29123EDC" w14:textId="77777777" w:rsidR="004F6592" w:rsidRPr="00577BE2" w:rsidDel="00EF5810" w:rsidRDefault="004F6592" w:rsidP="00016B9B">
      <w:pPr>
        <w:numPr>
          <w:ins w:id="82" w:author="Joshua Stoll" w:date="2016-01-03T09:34:00Z"/>
        </w:numPr>
        <w:spacing w:line="480" w:lineRule="auto"/>
        <w:rPr>
          <w:del w:id="83" w:author=" " w:date="2016-01-05T11:18:00Z"/>
          <w:rFonts w:ascii="Times New Roman" w:hAnsi="Times New Roman"/>
          <w:b/>
          <w:color w:val="000000" w:themeColor="text1"/>
          <w:sz w:val="28"/>
        </w:rPr>
      </w:pPr>
      <w:commentRangeStart w:id="84"/>
      <w:ins w:id="85" w:author="Joshua Stoll" w:date="2016-01-03T09:34:00Z">
        <w:del w:id="86" w:author=" " w:date="2016-01-05T11:18:00Z">
          <w:r w:rsidDel="00EF5810">
            <w:rPr>
              <w:rFonts w:ascii="Times New Roman" w:hAnsi="Times New Roman"/>
              <w:b/>
              <w:color w:val="000000" w:themeColor="text1"/>
              <w:sz w:val="28"/>
            </w:rPr>
            <w:delText xml:space="preserve">Case study </w:delText>
          </w:r>
        </w:del>
      </w:ins>
      <w:commentRangeEnd w:id="84"/>
      <w:del w:id="87" w:author=" " w:date="2016-01-05T11:18:00Z">
        <w:r w:rsidDel="00EF5810">
          <w:rPr>
            <w:rStyle w:val="CommentReference"/>
            <w:vanish/>
          </w:rPr>
          <w:commentReference w:id="84"/>
        </w:r>
      </w:del>
    </w:p>
    <w:p w14:paraId="3C023AC4" w14:textId="77777777" w:rsidR="006A7016" w:rsidRPr="00577BE2" w:rsidRDefault="004E5955"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Description of </w:t>
      </w:r>
      <w:r w:rsidR="006A7016" w:rsidRPr="00577BE2">
        <w:rPr>
          <w:rFonts w:ascii="Times New Roman" w:hAnsi="Times New Roman"/>
          <w:b/>
          <w:color w:val="000000" w:themeColor="text1"/>
        </w:rPr>
        <w:t>Data</w:t>
      </w:r>
      <w:r w:rsidRPr="00577BE2">
        <w:rPr>
          <w:rFonts w:ascii="Times New Roman" w:hAnsi="Times New Roman"/>
          <w:b/>
          <w:color w:val="000000" w:themeColor="text1"/>
        </w:rPr>
        <w:t xml:space="preserve"> Sources</w:t>
      </w:r>
    </w:p>
    <w:p w14:paraId="3C953790" w14:textId="77777777" w:rsidR="006A7016" w:rsidRPr="00577BE2" w:rsidRDefault="00FB0694" w:rsidP="00016B9B">
      <w:pPr>
        <w:spacing w:line="480" w:lineRule="auto"/>
        <w:rPr>
          <w:rFonts w:ascii="Times New Roman" w:hAnsi="Times New Roman"/>
          <w:color w:val="000000" w:themeColor="text1"/>
        </w:rPr>
      </w:pPr>
      <w:r w:rsidRPr="00577BE2">
        <w:rPr>
          <w:rFonts w:ascii="Times New Roman" w:hAnsi="Times New Roman"/>
          <w:color w:val="000000" w:themeColor="text1"/>
        </w:rPr>
        <w:t>We use</w:t>
      </w:r>
      <w:r w:rsidR="007C2BF7" w:rsidRPr="00577BE2">
        <w:rPr>
          <w:rFonts w:ascii="Times New Roman" w:hAnsi="Times New Roman"/>
          <w:color w:val="000000" w:themeColor="text1"/>
        </w:rPr>
        <w:t>d</w:t>
      </w:r>
      <w:r w:rsidRPr="00577BE2">
        <w:rPr>
          <w:rFonts w:ascii="Times New Roman" w:hAnsi="Times New Roman"/>
          <w:color w:val="000000" w:themeColor="text1"/>
        </w:rPr>
        <w:t xml:space="preserve"> landings tickets </w:t>
      </w:r>
      <w:r w:rsidR="006D3403" w:rsidRPr="00577BE2">
        <w:rPr>
          <w:rFonts w:ascii="Times New Roman" w:hAnsi="Times New Roman"/>
          <w:color w:val="000000" w:themeColor="text1"/>
        </w:rPr>
        <w:t>that</w:t>
      </w:r>
      <w:r w:rsidRPr="00577BE2">
        <w:rPr>
          <w:rFonts w:ascii="Times New Roman" w:hAnsi="Times New Roman"/>
          <w:color w:val="000000" w:themeColor="text1"/>
        </w:rPr>
        <w:t xml:space="preserve"> record all commercial landings on the US west coast between 2009-2013</w:t>
      </w:r>
      <w:r w:rsidR="009D5FB6" w:rsidRPr="00577BE2">
        <w:rPr>
          <w:rFonts w:ascii="Times New Roman" w:hAnsi="Times New Roman"/>
          <w:color w:val="000000" w:themeColor="text1"/>
        </w:rPr>
        <w:t xml:space="preserve"> from the Pacific Fisheries Information Network (PacFIN) database (</w:t>
      </w:r>
      <w:hyperlink r:id="rId10" w:history="1">
        <w:r w:rsidR="009D5FB6" w:rsidRPr="00577BE2">
          <w:rPr>
            <w:rStyle w:val="Hyperlink"/>
            <w:rFonts w:ascii="Times New Roman" w:hAnsi="Times New Roman"/>
            <w:color w:val="000000" w:themeColor="text1"/>
          </w:rPr>
          <w:t>www.psmfc.org</w:t>
        </w:r>
      </w:hyperlink>
      <w:r w:rsidR="009D5FB6" w:rsidRPr="00577BE2">
        <w:rPr>
          <w:rFonts w:ascii="Times New Roman" w:hAnsi="Times New Roman"/>
          <w:color w:val="000000" w:themeColor="text1"/>
        </w:rPr>
        <w:t>)</w:t>
      </w:r>
      <w:r w:rsidRPr="00577BE2">
        <w:rPr>
          <w:rFonts w:ascii="Times New Roman" w:hAnsi="Times New Roman"/>
          <w:color w:val="000000" w:themeColor="text1"/>
        </w:rPr>
        <w:t xml:space="preserve">. </w:t>
      </w:r>
      <w:commentRangeStart w:id="88"/>
      <w:commentRangeStart w:id="89"/>
      <w:del w:id="90" w:author=" " w:date="2016-01-05T11:20:00Z">
        <w:r w:rsidR="00226AE8" w:rsidRPr="00577BE2" w:rsidDel="00D83AE2">
          <w:rPr>
            <w:rFonts w:ascii="Times New Roman" w:hAnsi="Times New Roman"/>
            <w:color w:val="000000" w:themeColor="text1"/>
          </w:rPr>
          <w:delText>While rich, this dataset lacked</w:delText>
        </w:r>
        <w:r w:rsidR="006A7016" w:rsidRPr="00577BE2" w:rsidDel="00D83AE2">
          <w:rPr>
            <w:rFonts w:ascii="Times New Roman" w:hAnsi="Times New Roman"/>
            <w:color w:val="000000" w:themeColor="text1"/>
          </w:rPr>
          <w:delText xml:space="preserve"> information on outside </w:delText>
        </w:r>
      </w:del>
      <w:ins w:id="91" w:author="Joshua Stoll" w:date="2016-01-03T09:39:00Z">
        <w:del w:id="92" w:author=" " w:date="2016-01-05T11:20:00Z">
          <w:r w:rsidR="004F6592" w:rsidDel="00D83AE2">
            <w:rPr>
              <w:rFonts w:ascii="Times New Roman" w:hAnsi="Times New Roman"/>
              <w:color w:val="000000" w:themeColor="text1"/>
            </w:rPr>
            <w:delText>non-fisheries</w:delText>
          </w:r>
          <w:r w:rsidR="004F6592" w:rsidRPr="00577BE2" w:rsidDel="00D83AE2">
            <w:rPr>
              <w:rFonts w:ascii="Times New Roman" w:hAnsi="Times New Roman"/>
              <w:color w:val="000000" w:themeColor="text1"/>
            </w:rPr>
            <w:delText xml:space="preserve"> </w:delText>
          </w:r>
        </w:del>
      </w:ins>
      <w:del w:id="93" w:author=" " w:date="2016-01-05T11:20:00Z">
        <w:r w:rsidR="006A7016" w:rsidRPr="00577BE2" w:rsidDel="00D83AE2">
          <w:rPr>
            <w:rFonts w:ascii="Times New Roman" w:hAnsi="Times New Roman"/>
            <w:color w:val="000000" w:themeColor="text1"/>
          </w:rPr>
          <w:delText xml:space="preserve">employment and/or any commercial fishing landings outside of the US west coast EEZ. </w:delText>
        </w:r>
        <w:commentRangeEnd w:id="88"/>
        <w:r w:rsidR="004F6592" w:rsidDel="00D83AE2">
          <w:rPr>
            <w:rStyle w:val="CommentReference"/>
            <w:vanish/>
          </w:rPr>
          <w:commentReference w:id="88"/>
        </w:r>
        <w:r w:rsidR="00226AE8" w:rsidRPr="00577BE2" w:rsidDel="00D83AE2">
          <w:rPr>
            <w:rFonts w:ascii="Times New Roman" w:hAnsi="Times New Roman"/>
            <w:color w:val="000000" w:themeColor="text1"/>
          </w:rPr>
          <w:delText xml:space="preserve">To account for this, </w:delText>
        </w:r>
        <w:commentRangeEnd w:id="89"/>
        <w:r w:rsidR="00EE06D8" w:rsidDel="00D83AE2">
          <w:rPr>
            <w:rStyle w:val="CommentReference"/>
            <w:vanish/>
          </w:rPr>
          <w:commentReference w:id="89"/>
        </w:r>
        <w:r w:rsidR="00226AE8" w:rsidRPr="00577BE2" w:rsidDel="00D83AE2">
          <w:rPr>
            <w:rFonts w:ascii="Times New Roman" w:hAnsi="Times New Roman"/>
            <w:color w:val="000000" w:themeColor="text1"/>
          </w:rPr>
          <w:delText>w</w:delText>
        </w:r>
      </w:del>
      <w:ins w:id="94" w:author=" " w:date="2016-01-05T11:20:00Z">
        <w:r w:rsidR="00D83AE2">
          <w:rPr>
            <w:rFonts w:ascii="Times New Roman" w:hAnsi="Times New Roman"/>
            <w:color w:val="000000" w:themeColor="text1"/>
          </w:rPr>
          <w:t>W</w:t>
        </w:r>
      </w:ins>
      <w:r w:rsidR="006A7016" w:rsidRPr="00577BE2">
        <w:rPr>
          <w:rFonts w:ascii="Times New Roman" w:hAnsi="Times New Roman"/>
          <w:color w:val="000000" w:themeColor="text1"/>
        </w:rPr>
        <w:t>e restrict</w:t>
      </w:r>
      <w:r w:rsidR="007C2BF7" w:rsidRPr="00577BE2">
        <w:rPr>
          <w:rFonts w:ascii="Times New Roman" w:hAnsi="Times New Roman"/>
          <w:color w:val="000000" w:themeColor="text1"/>
        </w:rPr>
        <w:t>ed</w:t>
      </w:r>
      <w:r w:rsidR="006A7016" w:rsidRPr="00577BE2">
        <w:rPr>
          <w:rFonts w:ascii="Times New Roman" w:hAnsi="Times New Roman"/>
          <w:color w:val="000000" w:themeColor="text1"/>
        </w:rPr>
        <w:t xml:space="preserve"> our analyses to vessels with</w:t>
      </w:r>
      <w:r w:rsidR="00A4416E" w:rsidRPr="00577BE2">
        <w:rPr>
          <w:rFonts w:ascii="Times New Roman" w:hAnsi="Times New Roman"/>
          <w:color w:val="000000" w:themeColor="text1"/>
        </w:rPr>
        <w:t xml:space="preserve"> an average of</w:t>
      </w:r>
      <w:r w:rsidR="006A7016" w:rsidRPr="00577BE2">
        <w:rPr>
          <w:rFonts w:ascii="Times New Roman" w:hAnsi="Times New Roman"/>
          <w:color w:val="000000" w:themeColor="text1"/>
        </w:rPr>
        <w:t xml:space="preserve"> at least $5</w:t>
      </w:r>
      <w:r w:rsidR="00424C78">
        <w:rPr>
          <w:rFonts w:ascii="Times New Roman" w:hAnsi="Times New Roman"/>
          <w:color w:val="000000" w:themeColor="text1"/>
        </w:rPr>
        <w:t>,</w:t>
      </w:r>
      <w:r w:rsidR="006A7016" w:rsidRPr="00577BE2">
        <w:rPr>
          <w:rFonts w:ascii="Times New Roman" w:hAnsi="Times New Roman"/>
          <w:color w:val="000000" w:themeColor="text1"/>
        </w:rPr>
        <w:t>000 in annual revenue and remove</w:t>
      </w:r>
      <w:r w:rsidR="00D126FF" w:rsidRPr="00577BE2">
        <w:rPr>
          <w:rFonts w:ascii="Times New Roman" w:hAnsi="Times New Roman"/>
          <w:color w:val="000000" w:themeColor="text1"/>
        </w:rPr>
        <w:t>d</w:t>
      </w:r>
      <w:r w:rsidR="006A7016" w:rsidRPr="00577BE2">
        <w:rPr>
          <w:rFonts w:ascii="Times New Roman" w:hAnsi="Times New Roman"/>
          <w:color w:val="000000" w:themeColor="text1"/>
        </w:rPr>
        <w:t xml:space="preserve"> vessels </w:t>
      </w:r>
      <w:r w:rsidR="008810FF" w:rsidRPr="00577BE2">
        <w:rPr>
          <w:rFonts w:ascii="Times New Roman" w:hAnsi="Times New Roman"/>
          <w:color w:val="000000" w:themeColor="text1"/>
        </w:rPr>
        <w:t>that</w:t>
      </w:r>
      <w:r w:rsidR="007C2BF7" w:rsidRPr="00577BE2">
        <w:rPr>
          <w:rFonts w:ascii="Times New Roman" w:hAnsi="Times New Roman"/>
          <w:color w:val="000000" w:themeColor="text1"/>
        </w:rPr>
        <w:t xml:space="preserve"> </w:t>
      </w:r>
      <w:r w:rsidR="001D2D3C" w:rsidRPr="00577BE2">
        <w:rPr>
          <w:rFonts w:ascii="Times New Roman" w:hAnsi="Times New Roman"/>
          <w:color w:val="000000" w:themeColor="text1"/>
        </w:rPr>
        <w:t xml:space="preserve">landed </w:t>
      </w:r>
      <w:r w:rsidR="002E08E6" w:rsidRPr="00577BE2">
        <w:rPr>
          <w:rFonts w:ascii="Times New Roman" w:hAnsi="Times New Roman"/>
          <w:color w:val="000000" w:themeColor="text1"/>
        </w:rPr>
        <w:t>commercial catch in Alaska</w:t>
      </w:r>
      <w:r w:rsidR="006A7016" w:rsidRPr="00577BE2">
        <w:rPr>
          <w:rFonts w:ascii="Times New Roman" w:hAnsi="Times New Roman"/>
          <w:color w:val="000000" w:themeColor="text1"/>
        </w:rPr>
        <w:t xml:space="preserve">.  We </w:t>
      </w:r>
      <w:r w:rsidR="00D126FF" w:rsidRPr="00577BE2">
        <w:rPr>
          <w:rFonts w:ascii="Times New Roman" w:hAnsi="Times New Roman"/>
          <w:color w:val="000000" w:themeColor="text1"/>
        </w:rPr>
        <w:t>did not analyze</w:t>
      </w:r>
      <w:r w:rsidR="006A7016" w:rsidRPr="00577BE2">
        <w:rPr>
          <w:rFonts w:ascii="Times New Roman" w:hAnsi="Times New Roman"/>
          <w:color w:val="000000" w:themeColor="text1"/>
        </w:rPr>
        <w:t xml:space="preserve"> landings from 2011, </w:t>
      </w:r>
      <w:r w:rsidR="00D126FF" w:rsidRPr="00577BE2">
        <w:rPr>
          <w:rFonts w:ascii="Times New Roman" w:hAnsi="Times New Roman"/>
          <w:color w:val="000000" w:themeColor="text1"/>
        </w:rPr>
        <w:t xml:space="preserve">a management transition </w:t>
      </w:r>
      <w:r w:rsidR="006A7016" w:rsidRPr="00577BE2">
        <w:rPr>
          <w:rFonts w:ascii="Times New Roman" w:hAnsi="Times New Roman"/>
          <w:color w:val="000000" w:themeColor="text1"/>
        </w:rPr>
        <w:t xml:space="preserve">year in which </w:t>
      </w:r>
      <w:r w:rsidR="00E30963" w:rsidRPr="00577BE2">
        <w:rPr>
          <w:rFonts w:ascii="Times New Roman" w:hAnsi="Times New Roman"/>
          <w:color w:val="000000" w:themeColor="text1"/>
        </w:rPr>
        <w:t xml:space="preserve">catch shares </w:t>
      </w:r>
      <w:r w:rsidR="006A7016" w:rsidRPr="00577BE2">
        <w:rPr>
          <w:rFonts w:ascii="Times New Roman" w:hAnsi="Times New Roman"/>
          <w:color w:val="000000" w:themeColor="text1"/>
        </w:rPr>
        <w:t xml:space="preserve">were established. </w:t>
      </w:r>
      <w:r w:rsidR="00846F90">
        <w:rPr>
          <w:rFonts w:ascii="Times New Roman" w:hAnsi="Times New Roman"/>
          <w:color w:val="000000" w:themeColor="text1"/>
        </w:rPr>
        <w:t xml:space="preserve">We also removed landings from vessels </w:t>
      </w:r>
      <w:del w:id="95" w:author="Joshua Stoll" w:date="2016-01-03T12:51:00Z">
        <w:r w:rsidR="00846F90" w:rsidDel="00EE06D8">
          <w:rPr>
            <w:rFonts w:ascii="Times New Roman" w:hAnsi="Times New Roman"/>
            <w:color w:val="000000" w:themeColor="text1"/>
          </w:rPr>
          <w:delText xml:space="preserve">which </w:delText>
        </w:r>
      </w:del>
      <w:ins w:id="96" w:author="Joshua Stoll" w:date="2016-01-03T12:51:00Z">
        <w:r w:rsidR="00EE06D8">
          <w:rPr>
            <w:rFonts w:ascii="Times New Roman" w:hAnsi="Times New Roman"/>
            <w:color w:val="000000" w:themeColor="text1"/>
          </w:rPr>
          <w:t xml:space="preserve">that </w:t>
        </w:r>
      </w:ins>
      <w:r w:rsidR="00846F90">
        <w:rPr>
          <w:rFonts w:ascii="Times New Roman" w:hAnsi="Times New Roman"/>
          <w:color w:val="000000" w:themeColor="text1"/>
        </w:rPr>
        <w:t xml:space="preserve">participated in the California Halibut trawl fishery due to concerns about inconsistencies in landing tickets. </w:t>
      </w:r>
      <w:r w:rsidR="00683DCA" w:rsidRPr="00577BE2">
        <w:rPr>
          <w:rFonts w:ascii="Times New Roman" w:hAnsi="Times New Roman"/>
          <w:color w:val="000000" w:themeColor="text1"/>
        </w:rPr>
        <w:t>This le</w:t>
      </w:r>
      <w:r w:rsidR="009939FC" w:rsidRPr="00577BE2">
        <w:rPr>
          <w:rFonts w:ascii="Times New Roman" w:hAnsi="Times New Roman"/>
          <w:color w:val="000000" w:themeColor="text1"/>
        </w:rPr>
        <w:t>ft</w:t>
      </w:r>
      <w:r w:rsidR="00683DCA" w:rsidRPr="00577BE2">
        <w:rPr>
          <w:rFonts w:ascii="Times New Roman" w:hAnsi="Times New Roman"/>
          <w:color w:val="000000" w:themeColor="text1"/>
        </w:rPr>
        <w:t xml:space="preserve"> </w:t>
      </w:r>
      <w:r w:rsidR="00846F90" w:rsidRPr="00846F90">
        <w:rPr>
          <w:rFonts w:ascii="Times New Roman" w:hAnsi="Times New Roman"/>
          <w:color w:val="000000" w:themeColor="text1"/>
        </w:rPr>
        <w:t>2</w:t>
      </w:r>
      <w:r w:rsidR="00846F90">
        <w:rPr>
          <w:rFonts w:ascii="Times New Roman" w:hAnsi="Times New Roman"/>
          <w:color w:val="000000" w:themeColor="text1"/>
        </w:rPr>
        <w:t>,</w:t>
      </w:r>
      <w:r w:rsidR="00846F90" w:rsidRPr="00846F90">
        <w:rPr>
          <w:rFonts w:ascii="Times New Roman" w:hAnsi="Times New Roman"/>
          <w:color w:val="000000" w:themeColor="text1"/>
        </w:rPr>
        <w:t>413</w:t>
      </w:r>
      <w:r w:rsidR="00B21AD9">
        <w:rPr>
          <w:rFonts w:ascii="Times New Roman" w:hAnsi="Times New Roman"/>
          <w:color w:val="000000" w:themeColor="text1"/>
        </w:rPr>
        <w:t xml:space="preserve"> </w:t>
      </w:r>
      <w:r w:rsidR="00683DCA" w:rsidRPr="00577BE2">
        <w:rPr>
          <w:rFonts w:ascii="Times New Roman" w:hAnsi="Times New Roman"/>
          <w:color w:val="000000" w:themeColor="text1"/>
        </w:rPr>
        <w:t xml:space="preserve">vessels </w:t>
      </w:r>
      <w:r w:rsidR="008810FF" w:rsidRPr="00577BE2">
        <w:rPr>
          <w:rFonts w:ascii="Times New Roman" w:hAnsi="Times New Roman"/>
          <w:color w:val="000000" w:themeColor="text1"/>
        </w:rPr>
        <w:t>that</w:t>
      </w:r>
      <w:r w:rsidR="00683DCA" w:rsidRPr="00577BE2">
        <w:rPr>
          <w:rFonts w:ascii="Times New Roman" w:hAnsi="Times New Roman"/>
          <w:color w:val="000000" w:themeColor="text1"/>
        </w:rPr>
        <w:t xml:space="preserve"> </w:t>
      </w:r>
      <w:r w:rsidR="009939FC" w:rsidRPr="00577BE2">
        <w:rPr>
          <w:rFonts w:ascii="Times New Roman" w:hAnsi="Times New Roman"/>
          <w:color w:val="000000" w:themeColor="text1"/>
        </w:rPr>
        <w:t>were</w:t>
      </w:r>
      <w:r w:rsidR="00683DCA" w:rsidRPr="00577BE2">
        <w:rPr>
          <w:rFonts w:ascii="Times New Roman" w:hAnsi="Times New Roman"/>
          <w:color w:val="000000" w:themeColor="text1"/>
        </w:rPr>
        <w:t xml:space="preserve"> responsible for approximately </w:t>
      </w:r>
      <w:r w:rsidR="00B21AD9">
        <w:rPr>
          <w:rFonts w:ascii="Times New Roman" w:hAnsi="Times New Roman"/>
          <w:color w:val="000000" w:themeColor="text1"/>
        </w:rPr>
        <w:t>93</w:t>
      </w:r>
      <w:r w:rsidR="00683DCA" w:rsidRPr="00577BE2">
        <w:rPr>
          <w:rFonts w:ascii="Times New Roman" w:hAnsi="Times New Roman"/>
          <w:color w:val="000000" w:themeColor="text1"/>
        </w:rPr>
        <w:t xml:space="preserve">% of the total revenue and </w:t>
      </w:r>
      <w:r w:rsidR="00D15678" w:rsidRPr="00577BE2">
        <w:rPr>
          <w:rFonts w:ascii="Times New Roman" w:hAnsi="Times New Roman"/>
          <w:color w:val="000000" w:themeColor="text1"/>
        </w:rPr>
        <w:t>biomass</w:t>
      </w:r>
      <w:r w:rsidR="00683DCA" w:rsidRPr="00577BE2">
        <w:rPr>
          <w:rFonts w:ascii="Times New Roman" w:hAnsi="Times New Roman"/>
          <w:color w:val="000000" w:themeColor="text1"/>
        </w:rPr>
        <w:t xml:space="preserve"> </w:t>
      </w:r>
      <w:r w:rsidR="009D38CA" w:rsidRPr="00577BE2">
        <w:rPr>
          <w:rFonts w:ascii="Times New Roman" w:hAnsi="Times New Roman"/>
          <w:color w:val="000000" w:themeColor="text1"/>
        </w:rPr>
        <w:t xml:space="preserve">commercially </w:t>
      </w:r>
      <w:r w:rsidR="00683DCA" w:rsidRPr="00577BE2">
        <w:rPr>
          <w:rFonts w:ascii="Times New Roman" w:hAnsi="Times New Roman"/>
          <w:color w:val="000000" w:themeColor="text1"/>
        </w:rPr>
        <w:t xml:space="preserve">landed during this period. </w:t>
      </w:r>
    </w:p>
    <w:p w14:paraId="4381584B" w14:textId="77777777" w:rsidR="00832B45"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Defining </w:t>
      </w:r>
      <w:r w:rsidR="004B6E22">
        <w:rPr>
          <w:rFonts w:ascii="Times New Roman" w:hAnsi="Times New Roman"/>
          <w:b/>
          <w:color w:val="000000" w:themeColor="text1"/>
        </w:rPr>
        <w:t>Fishing Practices</w:t>
      </w:r>
    </w:p>
    <w:p w14:paraId="54250BF0" w14:textId="05561115" w:rsidR="00D15678" w:rsidRPr="00577BE2" w:rsidRDefault="00DF0BCA" w:rsidP="00016B9B">
      <w:pPr>
        <w:spacing w:line="480" w:lineRule="auto"/>
        <w:rPr>
          <w:rFonts w:ascii="Times New Roman" w:hAnsi="Times New Roman"/>
          <w:color w:val="000000" w:themeColor="text1"/>
        </w:rPr>
      </w:pPr>
      <w:r>
        <w:rPr>
          <w:rFonts w:ascii="Times New Roman" w:hAnsi="Times New Roman"/>
          <w:color w:val="000000" w:themeColor="text1"/>
        </w:rPr>
        <w:t xml:space="preserve">In the following we use terms </w:t>
      </w:r>
      <w:r w:rsidRPr="00DD1238">
        <w:rPr>
          <w:rFonts w:ascii="Times New Roman" w:hAnsi="Times New Roman"/>
          <w:i/>
          <w:color w:val="000000" w:themeColor="text1"/>
        </w:rPr>
        <w:t>fishing practice</w:t>
      </w:r>
      <w:r>
        <w:rPr>
          <w:rFonts w:ascii="Times New Roman" w:hAnsi="Times New Roman"/>
          <w:color w:val="000000" w:themeColor="text1"/>
        </w:rPr>
        <w:t xml:space="preserve"> and </w:t>
      </w:r>
      <w:r w:rsidRPr="00DD1238">
        <w:rPr>
          <w:rFonts w:ascii="Times New Roman" w:hAnsi="Times New Roman"/>
          <w:i/>
          <w:color w:val="000000" w:themeColor="text1"/>
        </w:rPr>
        <w:t>fishery</w:t>
      </w:r>
      <w:r>
        <w:rPr>
          <w:rFonts w:ascii="Times New Roman" w:hAnsi="Times New Roman"/>
          <w:color w:val="000000" w:themeColor="text1"/>
        </w:rPr>
        <w:t xml:space="preserve"> interchangeably. </w:t>
      </w:r>
      <w:del w:id="97" w:author=" " w:date="2016-01-05T11:21:00Z">
        <w:r w:rsidR="00D15678" w:rsidRPr="00577BE2" w:rsidDel="00E27784">
          <w:rPr>
            <w:rFonts w:ascii="Times New Roman" w:hAnsi="Times New Roman"/>
            <w:color w:val="000000" w:themeColor="text1"/>
          </w:rPr>
          <w:delText>We defined r</w:delText>
        </w:r>
      </w:del>
      <w:ins w:id="98" w:author=" " w:date="2016-01-05T11:21:00Z">
        <w:r w:rsidR="00E27784">
          <w:rPr>
            <w:rFonts w:ascii="Times New Roman" w:hAnsi="Times New Roman"/>
            <w:color w:val="000000" w:themeColor="text1"/>
          </w:rPr>
          <w:t>Fish</w:t>
        </w:r>
      </w:ins>
      <w:r>
        <w:rPr>
          <w:rFonts w:ascii="Times New Roman" w:hAnsi="Times New Roman"/>
          <w:color w:val="000000" w:themeColor="text1"/>
        </w:rPr>
        <w:t xml:space="preserve">eries </w:t>
      </w:r>
      <w:del w:id="99" w:author=" " w:date="2016-01-05T11:21:00Z">
        <w:r w:rsidR="00D15678" w:rsidRPr="00577BE2" w:rsidDel="00E27784">
          <w:rPr>
            <w:rFonts w:ascii="Times New Roman" w:hAnsi="Times New Roman"/>
            <w:color w:val="000000" w:themeColor="text1"/>
          </w:rPr>
          <w:delText>ealize</w:delText>
        </w:r>
        <w:r w:rsidR="009939FC" w:rsidRPr="00577BE2" w:rsidDel="00E27784">
          <w:rPr>
            <w:rFonts w:ascii="Times New Roman" w:hAnsi="Times New Roman"/>
            <w:color w:val="000000" w:themeColor="text1"/>
          </w:rPr>
          <w:delText>d fisheries</w:delText>
        </w:r>
        <w:r w:rsidR="00D15678" w:rsidRPr="00577BE2" w:rsidDel="00E27784">
          <w:rPr>
            <w:rFonts w:ascii="Times New Roman" w:hAnsi="Times New Roman"/>
            <w:color w:val="000000" w:themeColor="text1"/>
          </w:rPr>
          <w:delText xml:space="preserve"> </w:delText>
        </w:r>
      </w:del>
      <w:ins w:id="100" w:author=" " w:date="2016-01-05T11:21:00Z">
        <w:r w:rsidR="00E27784">
          <w:rPr>
            <w:rFonts w:ascii="Times New Roman" w:hAnsi="Times New Roman"/>
            <w:color w:val="000000" w:themeColor="text1"/>
          </w:rPr>
          <w:t>are defined as</w:t>
        </w:r>
      </w:ins>
      <w:r w:rsidR="004B6E22">
        <w:rPr>
          <w:rFonts w:ascii="Times New Roman" w:hAnsi="Times New Roman"/>
          <w:color w:val="000000" w:themeColor="text1"/>
        </w:rPr>
        <w:t xml:space="preserve"> harvest assemblages caught with a specific gear</w:t>
      </w:r>
      <w:r w:rsidR="005A6CB3">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88CF84F1-9F12-4B35-9EF4-74452C08A13D&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Pr>
          <w:rFonts w:ascii="Times New Roman" w:hAnsi="Times New Roman"/>
          <w:color w:val="000000" w:themeColor="text1"/>
        </w:rPr>
        <w:fldChar w:fldCharType="separate"/>
      </w:r>
      <w:r w:rsidR="00A1091A">
        <w:rPr>
          <w:rFonts w:ascii="Times New Roman" w:hAnsi="Times New Roman"/>
        </w:rPr>
        <w:t>{vanPutten:2012bj, Boonstra:2014dh}</w:t>
      </w:r>
      <w:r w:rsidR="005A6CB3">
        <w:rPr>
          <w:rFonts w:ascii="Times New Roman" w:hAnsi="Times New Roman"/>
          <w:color w:val="000000" w:themeColor="text1"/>
        </w:rPr>
        <w:fldChar w:fldCharType="end"/>
      </w:r>
      <w:del w:id="101" w:author=" " w:date="2016-01-05T11:21:00Z">
        <w:r w:rsidR="00D15678" w:rsidRPr="00577BE2" w:rsidDel="00E27784">
          <w:rPr>
            <w:rFonts w:ascii="Times New Roman" w:hAnsi="Times New Roman"/>
            <w:color w:val="000000" w:themeColor="text1"/>
          </w:rPr>
          <w:delText>a</w:delText>
        </w:r>
      </w:del>
      <w:r w:rsidR="00D15678" w:rsidRPr="00577BE2">
        <w:rPr>
          <w:rFonts w:ascii="Times New Roman" w:hAnsi="Times New Roman"/>
          <w:color w:val="000000" w:themeColor="text1"/>
        </w:rPr>
        <w:t xml:space="preserve">. The Pacific </w:t>
      </w:r>
      <w:r w:rsidR="00D126FF" w:rsidRPr="00577BE2">
        <w:rPr>
          <w:rFonts w:ascii="Times New Roman" w:hAnsi="Times New Roman"/>
          <w:color w:val="000000" w:themeColor="text1"/>
        </w:rPr>
        <w:t xml:space="preserve">Fisheries </w:t>
      </w:r>
      <w:r w:rsidR="00D15678" w:rsidRPr="00577BE2">
        <w:rPr>
          <w:rFonts w:ascii="Times New Roman" w:hAnsi="Times New Roman"/>
          <w:color w:val="000000" w:themeColor="text1"/>
        </w:rPr>
        <w:t xml:space="preserve">Management Council </w:t>
      </w:r>
      <w:r w:rsidR="00C5042C">
        <w:rPr>
          <w:rFonts w:ascii="Times New Roman" w:hAnsi="Times New Roman"/>
          <w:color w:val="000000" w:themeColor="text1"/>
        </w:rPr>
        <w:t xml:space="preserve">(PFMC) </w:t>
      </w:r>
      <w:r w:rsidR="00D15678" w:rsidRPr="00577BE2">
        <w:rPr>
          <w:rFonts w:ascii="Times New Roman" w:hAnsi="Times New Roman"/>
          <w:color w:val="000000" w:themeColor="text1"/>
        </w:rPr>
        <w:t>has developed a set of sector</w:t>
      </w:r>
      <w:ins w:id="102" w:author="Joshua Stoll" w:date="2016-01-03T12:58:00Z">
        <w:r w:rsidR="005D49AA">
          <w:rPr>
            <w:rFonts w:ascii="Times New Roman" w:hAnsi="Times New Roman"/>
            <w:color w:val="000000" w:themeColor="text1"/>
          </w:rPr>
          <w:t>-</w:t>
        </w:r>
      </w:ins>
      <w:del w:id="103" w:author="Joshua Stoll" w:date="2016-01-03T12:58:00Z">
        <w:r w:rsidR="00D15678" w:rsidRPr="00577BE2" w:rsidDel="005D49AA">
          <w:rPr>
            <w:rFonts w:ascii="Times New Roman" w:hAnsi="Times New Roman"/>
            <w:color w:val="000000" w:themeColor="text1"/>
          </w:rPr>
          <w:delText xml:space="preserve"> </w:delText>
        </w:r>
      </w:del>
      <w:r w:rsidR="00D15678" w:rsidRPr="00577BE2">
        <w:rPr>
          <w:rFonts w:ascii="Times New Roman" w:hAnsi="Times New Roman"/>
          <w:color w:val="000000" w:themeColor="text1"/>
        </w:rPr>
        <w:t>based definitions similar to this approach for the federally managed groundfish landings</w:t>
      </w:r>
      <w:r w:rsidR="00D126FF" w:rsidRPr="00577BE2">
        <w:rPr>
          <w:rFonts w:ascii="Times New Roman" w:hAnsi="Times New Roman"/>
          <w:color w:val="000000" w:themeColor="text1"/>
        </w:rPr>
        <w:t xml:space="preserve"> (www.pcouncil.org)</w:t>
      </w:r>
      <w:r w:rsidR="00D15678" w:rsidRPr="00577BE2">
        <w:rPr>
          <w:rFonts w:ascii="Times New Roman" w:hAnsi="Times New Roman"/>
          <w:color w:val="000000" w:themeColor="text1"/>
        </w:rPr>
        <w:t xml:space="preserve">, but no equivalent </w:t>
      </w:r>
      <w:r w:rsidR="00D126FF" w:rsidRPr="00577BE2">
        <w:rPr>
          <w:rFonts w:ascii="Times New Roman" w:hAnsi="Times New Roman"/>
          <w:color w:val="000000" w:themeColor="text1"/>
        </w:rPr>
        <w:t xml:space="preserve">exists </w:t>
      </w:r>
      <w:r w:rsidR="00D15678" w:rsidRPr="00577BE2">
        <w:rPr>
          <w:rFonts w:ascii="Times New Roman" w:hAnsi="Times New Roman"/>
          <w:color w:val="000000" w:themeColor="text1"/>
        </w:rPr>
        <w:t>for non-groundfish fisheries</w:t>
      </w:r>
      <w:r w:rsidR="005A6CB3">
        <w:rPr>
          <w:rFonts w:ascii="Times New Roman" w:hAnsi="Times New Roman"/>
          <w:color w:val="000000" w:themeColor="text1"/>
        </w:rPr>
        <w:t xml:space="preserve"> </w:t>
      </w:r>
      <w:r w:rsidR="00D15678" w:rsidRPr="00577BE2">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&lt;citation&gt;&lt;uuid&gt;5A9429A1-BBEF-4D5F-A0BE-2E1AAA79C51A&lt;/uuid&gt;&lt;priority&gt;0&lt;/priority&gt;&lt;publications&gt;&lt;publication&gt;&lt;institution&gt;NOAA&lt;/institution&gt;&lt;accepted_date&gt;99201512081200000000222000&lt;/accepted_date&gt;&lt;title&gt;Data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Pr>
          <w:rFonts w:ascii="Times New Roman" w:hAnsi="Times New Roman"/>
          <w:color w:val="000000" w:themeColor="text1"/>
        </w:rPr>
        <w:fldChar w:fldCharType="separate"/>
      </w:r>
      <w:r w:rsidR="00A1091A">
        <w:rPr>
          <w:rFonts w:ascii="Times New Roman" w:hAnsi="Times New Roman"/>
        </w:rPr>
        <w:t>{NorthwestFisheriesScienceCenter:vj}</w:t>
      </w:r>
      <w:r w:rsidR="005A6CB3">
        <w:rPr>
          <w:rFonts w:ascii="Times New Roman" w:hAnsi="Times New Roman"/>
          <w:color w:val="000000" w:themeColor="text1"/>
        </w:rPr>
        <w:fldChar w:fldCharType="end"/>
      </w:r>
      <w:r w:rsidR="001B0EA9">
        <w:rPr>
          <w:rFonts w:ascii="Times New Roman" w:hAnsi="Times New Roman"/>
          <w:color w:val="000000" w:themeColor="text1"/>
        </w:rPr>
        <w:t xml:space="preserve">. </w:t>
      </w:r>
      <w:r w:rsidR="00D15678" w:rsidRPr="00577BE2">
        <w:rPr>
          <w:rFonts w:ascii="Times New Roman" w:hAnsi="Times New Roman"/>
          <w:color w:val="000000" w:themeColor="text1"/>
        </w:rPr>
        <w:t xml:space="preserve">In order to treat the landings dataset uniformly, we applied a </w:t>
      </w:r>
      <w:r w:rsidR="008267FA" w:rsidRPr="00577BE2">
        <w:rPr>
          <w:rFonts w:ascii="Times New Roman" w:hAnsi="Times New Roman"/>
          <w:color w:val="000000" w:themeColor="text1"/>
        </w:rPr>
        <w:t>métier</w:t>
      </w:r>
      <w:r w:rsidR="00D15678" w:rsidRPr="00577BE2">
        <w:rPr>
          <w:rFonts w:ascii="Times New Roman" w:hAnsi="Times New Roman"/>
          <w:color w:val="000000" w:themeColor="text1"/>
        </w:rPr>
        <w:t>-like analysis to this landing data</w:t>
      </w:r>
      <w:r w:rsidR="008267FA"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BC9B2564-D369-4999-80B8-A42C0AD7AFCF&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{Deporte:2012kq}</w:t>
      </w:r>
      <w:r w:rsidR="007020E6" w:rsidRPr="00577BE2">
        <w:rPr>
          <w:rFonts w:ascii="Times New Roman" w:hAnsi="Times New Roman"/>
          <w:color w:val="000000" w:themeColor="text1"/>
        </w:rPr>
        <w:fldChar w:fldCharType="end"/>
      </w:r>
      <w:r>
        <w:rPr>
          <w:rFonts w:ascii="Times New Roman" w:hAnsi="Times New Roman"/>
          <w:color w:val="000000" w:themeColor="text1"/>
        </w:rPr>
        <w:t xml:space="preserve">. </w:t>
      </w:r>
    </w:p>
    <w:p w14:paraId="1B1C97B3" w14:textId="5A4932D0" w:rsidR="00DF0BCA" w:rsidRDefault="00457271" w:rsidP="00016B9B">
      <w:pPr>
        <w:spacing w:line="480" w:lineRule="auto"/>
        <w:rPr>
          <w:rFonts w:ascii="Times New Roman" w:hAnsi="Times New Roman"/>
          <w:color w:val="000000" w:themeColor="text1"/>
        </w:rPr>
      </w:pPr>
      <w:r>
        <w:rPr>
          <w:rFonts w:ascii="Times New Roman" w:hAnsi="Times New Roman"/>
          <w:color w:val="000000" w:themeColor="text1"/>
        </w:rPr>
        <w:lastRenderedPageBreak/>
        <w:t xml:space="preserve">A </w:t>
      </w:r>
      <w:r w:rsidR="00424C78">
        <w:rPr>
          <w:rFonts w:ascii="Times New Roman" w:hAnsi="Times New Roman"/>
          <w:color w:val="000000" w:themeColor="text1"/>
        </w:rPr>
        <w:t>m</w:t>
      </w:r>
      <w:r w:rsidR="00424C78" w:rsidRPr="00577BE2">
        <w:rPr>
          <w:rFonts w:ascii="Times New Roman" w:hAnsi="Times New Roman"/>
          <w:color w:val="000000" w:themeColor="text1"/>
        </w:rPr>
        <w:t>étier</w:t>
      </w:r>
      <w:r w:rsidR="00D126FF" w:rsidRPr="00577BE2">
        <w:rPr>
          <w:rFonts w:ascii="Times New Roman" w:hAnsi="Times New Roman"/>
          <w:color w:val="000000" w:themeColor="text1"/>
        </w:rPr>
        <w:t xml:space="preserve"> analysis </w:t>
      </w:r>
      <w:del w:id="104" w:author=" " w:date="2016-01-05T11:23:00Z">
        <w:r w:rsidR="00F97973" w:rsidRPr="00577BE2" w:rsidDel="00A75461">
          <w:rPr>
            <w:rFonts w:ascii="Times New Roman" w:hAnsi="Times New Roman"/>
            <w:color w:val="000000" w:themeColor="text1"/>
          </w:rPr>
          <w:delText>construct</w:delText>
        </w:r>
        <w:r w:rsidR="00D126FF" w:rsidRPr="00577BE2" w:rsidDel="00A75461">
          <w:rPr>
            <w:rFonts w:ascii="Times New Roman" w:hAnsi="Times New Roman"/>
            <w:color w:val="000000" w:themeColor="text1"/>
          </w:rPr>
          <w:delText>s</w:delText>
        </w:r>
        <w:r w:rsidR="00F97973" w:rsidRPr="00577BE2" w:rsidDel="00A75461">
          <w:rPr>
            <w:rFonts w:ascii="Times New Roman" w:hAnsi="Times New Roman"/>
            <w:color w:val="000000" w:themeColor="text1"/>
          </w:rPr>
          <w:delText xml:space="preserve"> </w:delText>
        </w:r>
      </w:del>
      <w:ins w:id="105" w:author=" " w:date="2016-01-05T11:23:00Z">
        <w:r w:rsidR="00A75461">
          <w:rPr>
            <w:rFonts w:ascii="Times New Roman" w:hAnsi="Times New Roman"/>
            <w:color w:val="000000" w:themeColor="text1"/>
          </w:rPr>
          <w:t xml:space="preserve">identifies fishing </w:t>
        </w:r>
      </w:ins>
      <w:r w:rsidR="00E87997">
        <w:rPr>
          <w:rFonts w:ascii="Times New Roman" w:hAnsi="Times New Roman"/>
          <w:color w:val="000000" w:themeColor="text1"/>
        </w:rPr>
        <w:t>practices</w:t>
      </w:r>
      <w:ins w:id="106" w:author=" " w:date="2016-01-05T11:23:00Z">
        <w:r w:rsidR="00A75461">
          <w:rPr>
            <w:rFonts w:ascii="Times New Roman" w:hAnsi="Times New Roman"/>
            <w:color w:val="000000" w:themeColor="text1"/>
          </w:rPr>
          <w:t xml:space="preserve"> </w:t>
        </w:r>
      </w:ins>
      <w:del w:id="107" w:author=" " w:date="2016-01-05T11:23:00Z">
        <w:r w:rsidR="00F97973" w:rsidRPr="00577BE2" w:rsidDel="00A75461">
          <w:rPr>
            <w:rFonts w:ascii="Times New Roman" w:hAnsi="Times New Roman"/>
            <w:color w:val="000000" w:themeColor="text1"/>
          </w:rPr>
          <w:delText xml:space="preserve">these realized fisheries </w:delText>
        </w:r>
      </w:del>
      <w:r w:rsidR="00D126FF" w:rsidRPr="00577BE2">
        <w:rPr>
          <w:rFonts w:ascii="Times New Roman" w:hAnsi="Times New Roman"/>
          <w:color w:val="000000" w:themeColor="text1"/>
        </w:rPr>
        <w:t>by</w:t>
      </w:r>
      <w:r w:rsidR="00A57565" w:rsidRPr="00577BE2">
        <w:rPr>
          <w:rFonts w:ascii="Times New Roman" w:hAnsi="Times New Roman"/>
          <w:color w:val="000000" w:themeColor="text1"/>
        </w:rPr>
        <w:t xml:space="preserve"> clustering </w:t>
      </w:r>
      <w:ins w:id="108" w:author=" " w:date="2016-01-05T11:23:00Z">
        <w:r w:rsidR="0034412A">
          <w:rPr>
            <w:rFonts w:ascii="Times New Roman" w:hAnsi="Times New Roman"/>
            <w:color w:val="000000" w:themeColor="text1"/>
          </w:rPr>
          <w:t xml:space="preserve">the </w:t>
        </w:r>
      </w:ins>
      <w:r w:rsidR="00DF0BCA">
        <w:rPr>
          <w:rFonts w:ascii="Times New Roman" w:hAnsi="Times New Roman"/>
          <w:color w:val="000000" w:themeColor="text1"/>
        </w:rPr>
        <w:t>species composition of landings</w:t>
      </w:r>
      <w:r w:rsidR="006D7FEA">
        <w:rPr>
          <w:rFonts w:ascii="Times New Roman" w:hAnsi="Times New Roman"/>
          <w:color w:val="000000" w:themeColor="text1"/>
        </w:rPr>
        <w:t xml:space="preserve">. </w:t>
      </w:r>
      <w:r w:rsidR="00DF0BCA">
        <w:rPr>
          <w:rFonts w:ascii="Times New Roman" w:hAnsi="Times New Roman"/>
          <w:color w:val="000000" w:themeColor="text1"/>
        </w:rPr>
        <w:t xml:space="preserve">This </w:t>
      </w:r>
      <w:r w:rsidR="00131239">
        <w:rPr>
          <w:rFonts w:ascii="Times New Roman" w:hAnsi="Times New Roman"/>
          <w:color w:val="000000" w:themeColor="text1"/>
        </w:rPr>
        <w:t>methodology</w:t>
      </w:r>
      <w:r w:rsidR="00DF0BCA">
        <w:rPr>
          <w:rFonts w:ascii="Times New Roman" w:hAnsi="Times New Roman"/>
          <w:color w:val="000000" w:themeColor="text1"/>
        </w:rPr>
        <w:t xml:space="preserve"> requires choices </w:t>
      </w:r>
      <w:r w:rsidR="00131239">
        <w:rPr>
          <w:rFonts w:ascii="Times New Roman" w:hAnsi="Times New Roman"/>
          <w:color w:val="000000" w:themeColor="text1"/>
        </w:rPr>
        <w:t>in</w:t>
      </w:r>
      <w:r w:rsidR="00DF0BCA">
        <w:rPr>
          <w:rFonts w:ascii="Times New Roman" w:hAnsi="Times New Roman"/>
          <w:color w:val="000000" w:themeColor="text1"/>
        </w:rPr>
        <w:t xml:space="preserve"> the way similarity among trips are measured, an algorithm for grouping similar trips together, and a requirement that it can scale across hundreds of thousands of landings. In the following we specify and briefly outline our rational for these choices.</w:t>
      </w:r>
    </w:p>
    <w:p w14:paraId="2C47D619" w14:textId="7DF12D11" w:rsidR="00D75845" w:rsidRPr="00577BE2" w:rsidRDefault="006D7FEA" w:rsidP="00016B9B">
      <w:pPr>
        <w:spacing w:line="480" w:lineRule="auto"/>
        <w:rPr>
          <w:rFonts w:ascii="Times New Roman" w:hAnsi="Times New Roman"/>
          <w:color w:val="000000" w:themeColor="text1"/>
        </w:rPr>
      </w:pPr>
      <w:r>
        <w:rPr>
          <w:rFonts w:ascii="Times New Roman" w:hAnsi="Times New Roman"/>
          <w:color w:val="000000" w:themeColor="text1"/>
        </w:rPr>
        <w:t>For our distance metric w</w:t>
      </w:r>
      <w:r w:rsidR="006423B9" w:rsidRPr="00577BE2">
        <w:rPr>
          <w:rFonts w:ascii="Times New Roman" w:hAnsi="Times New Roman"/>
          <w:color w:val="000000" w:themeColor="text1"/>
        </w:rPr>
        <w:t xml:space="preserve">e </w:t>
      </w:r>
      <w:r w:rsidR="0054323D" w:rsidRPr="00577BE2">
        <w:rPr>
          <w:rFonts w:ascii="Times New Roman" w:hAnsi="Times New Roman"/>
          <w:color w:val="000000" w:themeColor="text1"/>
        </w:rPr>
        <w:t xml:space="preserve">used the </w:t>
      </w:r>
      <w:r w:rsidR="009939FC" w:rsidRPr="00577BE2">
        <w:rPr>
          <w:rFonts w:ascii="Times New Roman" w:hAnsi="Times New Roman"/>
          <w:color w:val="000000" w:themeColor="text1"/>
        </w:rPr>
        <w:t xml:space="preserve">Hellinger </w:t>
      </w:r>
      <w:r w:rsidR="008267FA" w:rsidRPr="00577BE2">
        <w:rPr>
          <w:rFonts w:ascii="Times New Roman" w:hAnsi="Times New Roman"/>
          <w:color w:val="000000" w:themeColor="text1"/>
        </w:rPr>
        <w:t>d</w:t>
      </w:r>
      <w:r w:rsidR="009939FC" w:rsidRPr="00577BE2">
        <w:rPr>
          <w:rFonts w:ascii="Times New Roman" w:hAnsi="Times New Roman"/>
          <w:color w:val="000000" w:themeColor="text1"/>
        </w:rPr>
        <w:t>istance</w:t>
      </w:r>
      <w:r w:rsidR="008267FA" w:rsidRPr="00577BE2">
        <w:rPr>
          <w:rFonts w:ascii="Times New Roman" w:hAnsi="Times New Roman"/>
          <w:color w:val="000000" w:themeColor="text1"/>
        </w:rPr>
        <w:t xml:space="preserve"> </w:t>
      </w:r>
      <w:r w:rsidR="008267FA" w:rsidRPr="00577BE2">
        <w:rPr>
          <w:rFonts w:ascii="Times New Roman" w:hAnsi="Times New Roman"/>
          <w:i/>
          <w:color w:val="000000" w:themeColor="text1"/>
        </w:rPr>
        <w:t>D</w:t>
      </w:r>
      <w:r w:rsidR="006423B9"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&lt;citation&gt;&lt;uuid&gt;EE492DEA-7496-4A69-97F8-0DE2997EEB21&lt;/uuid&gt;&lt;priority&gt;0&lt;/priority&gt;&lt;publications&gt;&lt;publication&gt;&lt;publication_date&gt;99201200001200000000200000&lt;/publication_date&gt;&lt;subtitle&gt;Developments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{Legendre:2012uq}</w:t>
      </w:r>
      <w:r w:rsidR="007020E6" w:rsidRPr="00577BE2">
        <w:rPr>
          <w:rFonts w:ascii="Times New Roman" w:hAnsi="Times New Roman"/>
          <w:color w:val="000000" w:themeColor="text1"/>
        </w:rPr>
        <w:fldChar w:fldCharType="end"/>
      </w:r>
      <w:r w:rsidR="003D0E9F" w:rsidRPr="00577BE2">
        <w:rPr>
          <w:rFonts w:ascii="Times New Roman" w:hAnsi="Times New Roman"/>
          <w:color w:val="000000" w:themeColor="text1"/>
        </w:rPr>
        <w:t xml:space="preserve"> </w:t>
      </w:r>
      <w:r w:rsidR="0054323D" w:rsidRPr="00577BE2">
        <w:rPr>
          <w:rFonts w:ascii="Times New Roman" w:hAnsi="Times New Roman"/>
          <w:color w:val="000000" w:themeColor="text1"/>
        </w:rPr>
        <w:t>to calculate the similarity in revenue profiles between trips</w:t>
      </w:r>
      <w:r w:rsidR="00B42763" w:rsidRPr="00577BE2">
        <w:rPr>
          <w:rFonts w:ascii="Times New Roman" w:hAnsi="Times New Roman"/>
          <w:color w:val="000000" w:themeColor="text1"/>
        </w:rPr>
        <w:t xml:space="preserve"> and generated a pairwise distance matrix</w:t>
      </w:r>
      <w:r w:rsidR="00DF0BCA">
        <w:rPr>
          <w:rFonts w:ascii="Times New Roman" w:hAnsi="Times New Roman"/>
          <w:color w:val="000000" w:themeColor="text1"/>
        </w:rPr>
        <w:t xml:space="preserve">. </w:t>
      </w:r>
      <w:r w:rsidR="00131239">
        <w:rPr>
          <w:rFonts w:ascii="Times New Roman" w:hAnsi="Times New Roman"/>
          <w:color w:val="000000" w:themeColor="text1"/>
        </w:rPr>
        <w:t xml:space="preserve">This distance metric has the benefit that it is asymmetric, where the presence of a species in both trips is considered more informative than the absence of a species. </w:t>
      </w:r>
      <w:r w:rsidR="00F97973" w:rsidRPr="00577BE2">
        <w:rPr>
          <w:rFonts w:ascii="Times New Roman" w:hAnsi="Times New Roman"/>
          <w:color w:val="000000" w:themeColor="text1"/>
        </w:rPr>
        <w:t>The</w:t>
      </w:r>
      <w:r w:rsidR="008267FA" w:rsidRPr="00577BE2">
        <w:rPr>
          <w:rFonts w:ascii="Times New Roman" w:hAnsi="Times New Roman"/>
          <w:color w:val="000000" w:themeColor="text1"/>
        </w:rPr>
        <w:t xml:space="preserve"> Hellinger d</w:t>
      </w:r>
      <w:r w:rsidR="00F97973" w:rsidRPr="00577BE2">
        <w:rPr>
          <w:rFonts w:ascii="Times New Roman" w:hAnsi="Times New Roman"/>
          <w:color w:val="000000" w:themeColor="text1"/>
        </w:rPr>
        <w:t xml:space="preserve">istance </w:t>
      </w:r>
      <w:r w:rsidR="00602220" w:rsidRPr="00577BE2">
        <w:rPr>
          <w:rFonts w:ascii="Times New Roman" w:hAnsi="Times New Roman"/>
          <w:color w:val="000000" w:themeColor="text1"/>
        </w:rPr>
        <w:t xml:space="preserve">between the species composition of two fishing trips </w:t>
      </w:r>
      <w:r w:rsidR="00602220" w:rsidRPr="00577BE2">
        <w:rPr>
          <w:rFonts w:ascii="Times New Roman" w:hAnsi="Times New Roman"/>
          <w:i/>
          <w:color w:val="000000" w:themeColor="text1"/>
        </w:rPr>
        <w:t>A</w:t>
      </w:r>
      <w:r w:rsidR="00602220" w:rsidRPr="00577BE2">
        <w:rPr>
          <w:rFonts w:ascii="Times New Roman" w:hAnsi="Times New Roman"/>
          <w:color w:val="000000" w:themeColor="text1"/>
        </w:rPr>
        <w:t xml:space="preserve"> and </w:t>
      </w:r>
      <w:r w:rsidR="00602220" w:rsidRPr="00577BE2">
        <w:rPr>
          <w:rFonts w:ascii="Times New Roman" w:hAnsi="Times New Roman"/>
          <w:i/>
          <w:color w:val="000000" w:themeColor="text1"/>
        </w:rPr>
        <w:t>C</w:t>
      </w:r>
      <w:r w:rsidR="00D75845" w:rsidRPr="00577BE2">
        <w:rPr>
          <w:rFonts w:ascii="Times New Roman" w:hAnsi="Times New Roman"/>
          <w:i/>
          <w:color w:val="000000" w:themeColor="text1"/>
        </w:rPr>
        <w:t xml:space="preserve"> </w:t>
      </w:r>
      <w:r w:rsidR="00F97973" w:rsidRPr="00577BE2">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577BE2" w14:paraId="2304242A" w14:textId="77777777">
        <w:trPr>
          <w:trHeight w:val="1440"/>
        </w:trPr>
        <w:tc>
          <w:tcPr>
            <w:tcW w:w="8576" w:type="dxa"/>
            <w:tcBorders>
              <w:top w:val="nil"/>
              <w:left w:val="nil"/>
              <w:bottom w:val="nil"/>
              <w:right w:val="nil"/>
            </w:tcBorders>
            <w:shd w:val="clear" w:color="auto" w:fill="auto"/>
            <w:vAlign w:val="center"/>
          </w:tcPr>
          <w:p w14:paraId="5AED43BD" w14:textId="1BC5C532" w:rsidR="0027000B" w:rsidRPr="00577BE2" w:rsidRDefault="002B0EE8" w:rsidP="001C627B">
            <w:pPr>
              <w:jc w:val="center"/>
              <w:rPr>
                <w:rFonts w:ascii="Times New Roman" w:hAnsi="Times New Roman"/>
                <w:color w:val="000000" w:themeColor="text1"/>
              </w:rPr>
            </w:pPr>
            <m:oMathPara>
              <m:oMath>
                <m:r>
                  <w:rPr>
                    <w:rFonts w:ascii="Cambria Math" w:hAnsi="Cambria Math" w:cs="STIXGeneral-Regular"/>
                    <w:color w:val="000000" w:themeColor="text1"/>
                  </w:rPr>
                  <m:t>D</m:t>
                </m:r>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e>
                          <m:sup>
                            <m:r>
                              <w:rPr>
                                <w:rFonts w:ascii="Cambria Math" w:hAnsi="Cambria Math"/>
                                <w:color w:val="000000" w:themeColor="text1"/>
                              </w:rPr>
                              <m:t>2</m:t>
                            </m:r>
                          </m:sup>
                        </m:sSup>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577BE2" w:rsidRDefault="002B0EE8" w:rsidP="002B0EE8">
            <w:pPr>
              <w:jc w:val="right"/>
              <w:rPr>
                <w:rFonts w:ascii="Times New Roman" w:hAnsi="Times New Roman"/>
                <w:color w:val="000000" w:themeColor="text1"/>
              </w:rPr>
            </w:pPr>
            <w:r w:rsidRPr="00577BE2">
              <w:rPr>
                <w:rFonts w:ascii="Times New Roman" w:hAnsi="Times New Roman"/>
                <w:color w:val="000000" w:themeColor="text1"/>
              </w:rPr>
              <w:t>(1)</w:t>
            </w:r>
          </w:p>
        </w:tc>
      </w:tr>
    </w:tbl>
    <w:p w14:paraId="6B62795F" w14:textId="0B7E2017" w:rsidR="00DD6351" w:rsidRDefault="0060222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a</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w:t>
      </w:r>
      <w:r w:rsidR="009A4329" w:rsidRPr="00577BE2">
        <w:rPr>
          <w:rFonts w:ascii="Times New Roman" w:hAnsi="Times New Roman"/>
          <w:color w:val="000000" w:themeColor="text1"/>
        </w:rPr>
        <w:t>u</w:t>
      </w:r>
      <w:r w:rsidRPr="00577BE2">
        <w:rPr>
          <w:rFonts w:ascii="Times New Roman" w:hAnsi="Times New Roman"/>
          <w:color w:val="000000" w:themeColor="text1"/>
        </w:rPr>
        <w:t>e derived from</w:t>
      </w:r>
      <w:r w:rsidR="009A4329" w:rsidRPr="00577BE2">
        <w:rPr>
          <w:rFonts w:ascii="Times New Roman" w:hAnsi="Times New Roman"/>
          <w:color w:val="000000" w:themeColor="text1"/>
        </w:rPr>
        <w:t xml:space="preserve"> </w:t>
      </w:r>
      <w:r w:rsidRPr="00577BE2">
        <w:rPr>
          <w:rFonts w:ascii="Times New Roman" w:hAnsi="Times New Roman"/>
          <w:color w:val="000000" w:themeColor="text1"/>
        </w:rPr>
        <w:t xml:space="preserve">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Pr="00577BE2">
        <w:rPr>
          <w:rFonts w:ascii="Times New Roman" w:hAnsi="Times New Roman"/>
          <w:i/>
          <w:color w:val="000000" w:themeColor="text1"/>
        </w:rPr>
        <w:t>A</w:t>
      </w:r>
      <w:r w:rsidRPr="00577BE2">
        <w:rPr>
          <w:rFonts w:ascii="Times New Roman" w:hAnsi="Times New Roman"/>
          <w:color w:val="000000" w:themeColor="text1"/>
        </w:rPr>
        <w:t xml:space="preserve">, </w:t>
      </w:r>
      <w:r w:rsidR="00C57330">
        <w:rPr>
          <w:rFonts w:ascii="Times New Roman" w:hAnsi="Times New Roman"/>
          <w:i/>
          <w:color w:val="000000" w:themeColor="text1"/>
        </w:rPr>
        <w:t>b</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revenue derived from 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00C57330">
        <w:rPr>
          <w:rFonts w:ascii="Times New Roman" w:hAnsi="Times New Roman"/>
          <w:i/>
          <w:color w:val="000000" w:themeColor="text1"/>
        </w:rPr>
        <w:t>B</w:t>
      </w:r>
      <w:r w:rsidR="008B425C" w:rsidRPr="00577BE2">
        <w:rPr>
          <w:rFonts w:ascii="Times New Roman" w:hAnsi="Times New Roman"/>
          <w:color w:val="000000" w:themeColor="text1"/>
        </w:rPr>
        <w:t>,</w:t>
      </w:r>
      <w:r w:rsidR="009A4329" w:rsidRPr="00577BE2">
        <w:rPr>
          <w:rFonts w:ascii="Times New Roman" w:hAnsi="Times New Roman"/>
          <w:color w:val="000000" w:themeColor="text1"/>
        </w:rPr>
        <w:t xml:space="preserve"> </w:t>
      </w:r>
      <w:r w:rsidR="00DF20B8">
        <w:rPr>
          <w:rFonts w:ascii="Times New Roman" w:hAnsi="Times New Roman"/>
          <w:color w:val="000000" w:themeColor="text1"/>
        </w:rPr>
        <w:t>and</w:t>
      </w:r>
      <w:r w:rsidR="009A4329" w:rsidRPr="00577BE2">
        <w:rPr>
          <w:rFonts w:ascii="Times New Roman" w:hAnsi="Times New Roman"/>
          <w:color w:val="000000" w:themeColor="text1"/>
        </w:rPr>
        <w:t xml:space="preserve"> </w:t>
      </w:r>
      <w:r w:rsidR="009A4329" w:rsidRPr="00577BE2">
        <w:rPr>
          <w:rFonts w:ascii="Times New Roman" w:hAnsi="Times New Roman"/>
          <w:i/>
          <w:color w:val="000000" w:themeColor="text1"/>
        </w:rPr>
        <w:t>S</w:t>
      </w:r>
      <w:r w:rsidR="00DF20B8">
        <w:rPr>
          <w:rFonts w:ascii="Times New Roman" w:hAnsi="Times New Roman"/>
          <w:i/>
          <w:color w:val="000000" w:themeColor="text1"/>
        </w:rPr>
        <w:t xml:space="preserve"> </w:t>
      </w:r>
      <w:r w:rsidR="00DF20B8">
        <w:rPr>
          <w:rFonts w:ascii="Times New Roman" w:hAnsi="Times New Roman"/>
          <w:color w:val="000000" w:themeColor="text1"/>
        </w:rPr>
        <w:t>indicates the total number of species collected in both trips.</w:t>
      </w:r>
      <w:r w:rsidR="009A4329" w:rsidRPr="00577BE2">
        <w:rPr>
          <w:rFonts w:ascii="Times New Roman" w:hAnsi="Times New Roman"/>
          <w:color w:val="000000" w:themeColor="text1"/>
        </w:rPr>
        <w:t xml:space="preserve"> </w:t>
      </w:r>
      <w:r w:rsidR="00D126FF" w:rsidRPr="00577BE2">
        <w:rPr>
          <w:rFonts w:ascii="Times New Roman" w:hAnsi="Times New Roman"/>
          <w:color w:val="000000" w:themeColor="text1"/>
        </w:rPr>
        <w:t xml:space="preserve">With this metric, trips </w:t>
      </w:r>
      <w:r w:rsidR="00D126FF" w:rsidRPr="00577BE2">
        <w:rPr>
          <w:rFonts w:ascii="Times New Roman" w:hAnsi="Times New Roman"/>
          <w:i/>
          <w:color w:val="000000" w:themeColor="text1"/>
        </w:rPr>
        <w:t xml:space="preserve">A </w:t>
      </w:r>
      <w:r w:rsidR="00D126FF" w:rsidRPr="00577BE2">
        <w:rPr>
          <w:rFonts w:ascii="Times New Roman" w:hAnsi="Times New Roman"/>
          <w:color w:val="000000" w:themeColor="text1"/>
        </w:rPr>
        <w:t xml:space="preserve">and </w:t>
      </w:r>
      <w:r w:rsidR="00C57330">
        <w:rPr>
          <w:rFonts w:ascii="Times New Roman" w:hAnsi="Times New Roman"/>
          <w:i/>
          <w:color w:val="000000" w:themeColor="text1"/>
        </w:rPr>
        <w:t>B</w:t>
      </w:r>
      <w:r w:rsidR="00D126FF" w:rsidRPr="00577BE2">
        <w:rPr>
          <w:rFonts w:ascii="Times New Roman" w:hAnsi="Times New Roman"/>
          <w:color w:val="000000" w:themeColor="text1"/>
        </w:rPr>
        <w:t xml:space="preserve"> become increasingly similar (and the Hellinger distance declines) as the proportion of revenue attributable to each of the </w:t>
      </w:r>
      <w:r w:rsidR="00D126FF" w:rsidRPr="00577BE2">
        <w:rPr>
          <w:rFonts w:ascii="Times New Roman" w:hAnsi="Times New Roman"/>
          <w:i/>
          <w:color w:val="000000" w:themeColor="text1"/>
        </w:rPr>
        <w:t xml:space="preserve">S </w:t>
      </w:r>
      <w:r w:rsidR="00D126FF" w:rsidRPr="00577BE2">
        <w:rPr>
          <w:rFonts w:ascii="Times New Roman" w:hAnsi="Times New Roman"/>
          <w:color w:val="000000" w:themeColor="text1"/>
        </w:rPr>
        <w:t>species becomes increasingly matched.</w:t>
      </w:r>
      <w:r w:rsidR="00EC39F2">
        <w:rPr>
          <w:rFonts w:ascii="Times New Roman" w:hAnsi="Times New Roman"/>
          <w:color w:val="000000" w:themeColor="text1"/>
        </w:rPr>
        <w:t xml:space="preserve"> </w:t>
      </w:r>
    </w:p>
    <w:p w14:paraId="6537CD48" w14:textId="77E29C14" w:rsidR="00131239" w:rsidRDefault="00DD6351" w:rsidP="00016B9B">
      <w:pPr>
        <w:spacing w:line="480" w:lineRule="auto"/>
        <w:rPr>
          <w:rFonts w:ascii="Times New Roman" w:hAnsi="Times New Roman"/>
          <w:color w:val="000000" w:themeColor="text1"/>
        </w:rPr>
      </w:pPr>
      <w:r>
        <w:rPr>
          <w:rFonts w:ascii="Times New Roman" w:hAnsi="Times New Roman"/>
          <w:color w:val="000000" w:themeColor="text1"/>
        </w:rPr>
        <w:t xml:space="preserve">We identified groups of trips with similar target assemblages using the infoMap </w:t>
      </w:r>
      <w:r w:rsidR="0054323D" w:rsidRPr="00577BE2">
        <w:rPr>
          <w:rFonts w:ascii="Times New Roman" w:hAnsi="Times New Roman"/>
          <w:color w:val="000000" w:themeColor="text1"/>
        </w:rPr>
        <w:t>community detection algorith</w:t>
      </w:r>
      <w:r w:rsidR="00F437E5" w:rsidRPr="00577BE2">
        <w:rPr>
          <w:rFonts w:ascii="Times New Roman" w:hAnsi="Times New Roman"/>
          <w:color w:val="000000" w:themeColor="text1"/>
        </w:rPr>
        <w:t>m</w:t>
      </w:r>
      <w:r w:rsidR="00016B9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F2C4142C-51F2-431A-BF45-3EA64F515C5B&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{Rosvall:2008fi}</w:t>
      </w:r>
      <w:r w:rsidR="007020E6" w:rsidRPr="00577BE2">
        <w:rPr>
          <w:rFonts w:ascii="Times New Roman" w:hAnsi="Times New Roman"/>
          <w:color w:val="000000" w:themeColor="text1"/>
        </w:rPr>
        <w:fldChar w:fldCharType="end"/>
      </w:r>
      <w:r w:rsidR="00131239">
        <w:rPr>
          <w:rFonts w:ascii="Times New Roman" w:hAnsi="Times New Roman"/>
          <w:color w:val="000000" w:themeColor="text1"/>
        </w:rPr>
        <w:t>. This algorithm examines networks for subgraphs more interconnected to one another than the network in which it is embedded.  To generate</w:t>
      </w:r>
      <w:r w:rsidR="00131239">
        <w:rPr>
          <w:rFonts w:ascii="Times New Roman" w:hAnsi="Times New Roman"/>
          <w:color w:val="000000" w:themeColor="text1"/>
        </w:rPr>
        <w:t xml:space="preserve"> </w:t>
      </w:r>
      <w:r w:rsidR="00131239">
        <w:rPr>
          <w:rFonts w:ascii="Times New Roman" w:hAnsi="Times New Roman"/>
          <w:color w:val="000000" w:themeColor="text1"/>
        </w:rPr>
        <w:t xml:space="preserve">the </w:t>
      </w:r>
      <w:r w:rsidR="00131239">
        <w:rPr>
          <w:rFonts w:ascii="Times New Roman" w:hAnsi="Times New Roman"/>
          <w:color w:val="000000" w:themeColor="text1"/>
        </w:rPr>
        <w:lastRenderedPageBreak/>
        <w:t xml:space="preserve">required </w:t>
      </w:r>
      <w:r w:rsidR="00131239">
        <w:rPr>
          <w:rFonts w:ascii="Times New Roman" w:hAnsi="Times New Roman"/>
          <w:color w:val="000000" w:themeColor="text1"/>
        </w:rPr>
        <w:t xml:space="preserve">weighted, undirected network </w:t>
      </w:r>
      <w:r w:rsidR="00131239">
        <w:rPr>
          <w:rFonts w:ascii="Times New Roman" w:hAnsi="Times New Roman"/>
          <w:color w:val="000000" w:themeColor="text1"/>
        </w:rPr>
        <w:t>w</w:t>
      </w:r>
      <w:r w:rsidR="00131239" w:rsidRPr="00577BE2">
        <w:rPr>
          <w:rFonts w:ascii="Times New Roman" w:hAnsi="Times New Roman"/>
          <w:color w:val="000000" w:themeColor="text1"/>
        </w:rPr>
        <w:t>e transformed the distance matrix into a similarity matrix by subtracting the distance metric’s upper limit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131239" w:rsidRPr="00577BE2">
        <w:rPr>
          <w:rFonts w:ascii="Times New Roman" w:hAnsi="Times New Roman"/>
          <w:color w:val="000000" w:themeColor="text1"/>
        </w:rPr>
        <w:t>) from each pairwise distance</w:t>
      </w:r>
      <w:r w:rsidR="00131239">
        <w:rPr>
          <w:rFonts w:ascii="Times New Roman" w:hAnsi="Times New Roman"/>
          <w:color w:val="000000" w:themeColor="text1"/>
        </w:rPr>
        <w:t xml:space="preserve">. </w:t>
      </w:r>
      <w:r w:rsidR="00131239" w:rsidRPr="00577BE2">
        <w:rPr>
          <w:rFonts w:ascii="Times New Roman" w:hAnsi="Times New Roman"/>
          <w:color w:val="000000" w:themeColor="text1"/>
        </w:rPr>
        <w:t xml:space="preserve"> </w:t>
      </w:r>
    </w:p>
    <w:p w14:paraId="0023175C" w14:textId="1727DB6B" w:rsidR="00A57565" w:rsidRPr="00577BE2" w:rsidRDefault="0054323D"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 </w:t>
      </w:r>
      <w:ins w:id="109" w:author=" " w:date="2016-01-05T11:30:00Z">
        <w:r w:rsidR="00431CB1">
          <w:rPr>
            <w:rFonts w:ascii="Times New Roman" w:hAnsi="Times New Roman"/>
            <w:color w:val="000000" w:themeColor="text1"/>
          </w:rPr>
          <w:t>However, b</w:t>
        </w:r>
      </w:ins>
      <w:del w:id="110" w:author=" " w:date="2016-01-05T11:30:00Z">
        <w:r w:rsidR="00F437E5" w:rsidRPr="00577BE2" w:rsidDel="00431CB1">
          <w:rPr>
            <w:rFonts w:ascii="Times New Roman" w:hAnsi="Times New Roman"/>
            <w:color w:val="000000" w:themeColor="text1"/>
          </w:rPr>
          <w:delText>B</w:delText>
        </w:r>
      </w:del>
      <w:r w:rsidR="00F437E5" w:rsidRPr="00577BE2">
        <w:rPr>
          <w:rFonts w:ascii="Times New Roman" w:hAnsi="Times New Roman"/>
          <w:color w:val="000000" w:themeColor="text1"/>
        </w:rPr>
        <w:t>ecause o</w:t>
      </w:r>
      <w:r w:rsidR="007C0492" w:rsidRPr="00577BE2">
        <w:rPr>
          <w:rFonts w:ascii="Times New Roman" w:hAnsi="Times New Roman"/>
          <w:color w:val="000000" w:themeColor="text1"/>
        </w:rPr>
        <w:t xml:space="preserve">ur dataset contained </w:t>
      </w:r>
      <w:r w:rsidR="00016B9B" w:rsidRPr="00577BE2">
        <w:rPr>
          <w:rFonts w:ascii="Times New Roman" w:hAnsi="Times New Roman"/>
          <w:color w:val="000000" w:themeColor="text1"/>
        </w:rPr>
        <w:t>340,466</w:t>
      </w:r>
      <w:r w:rsidR="007C0492" w:rsidRPr="00577BE2">
        <w:rPr>
          <w:rFonts w:ascii="Times New Roman" w:hAnsi="Times New Roman"/>
          <w:color w:val="000000" w:themeColor="text1"/>
        </w:rPr>
        <w:t xml:space="preserve"> unique trips, </w:t>
      </w:r>
      <w:r w:rsidR="00F437E5" w:rsidRPr="00577BE2">
        <w:rPr>
          <w:rFonts w:ascii="Times New Roman" w:hAnsi="Times New Roman"/>
          <w:color w:val="000000" w:themeColor="text1"/>
        </w:rPr>
        <w:t xml:space="preserve">it was computationally </w:t>
      </w:r>
      <w:r w:rsidR="00860A6E">
        <w:rPr>
          <w:rFonts w:ascii="Times New Roman" w:hAnsi="Times New Roman"/>
          <w:color w:val="000000" w:themeColor="text1"/>
        </w:rPr>
        <w:t>intractable</w:t>
      </w:r>
      <w:r w:rsidR="00F437E5" w:rsidRPr="00577BE2">
        <w:rPr>
          <w:rFonts w:ascii="Times New Roman" w:hAnsi="Times New Roman"/>
          <w:color w:val="000000" w:themeColor="text1"/>
        </w:rPr>
        <w:t xml:space="preserve"> for us to construct</w:t>
      </w:r>
      <w:r w:rsidR="007C0492" w:rsidRPr="00577BE2">
        <w:rPr>
          <w:rFonts w:ascii="Times New Roman" w:hAnsi="Times New Roman"/>
          <w:color w:val="000000" w:themeColor="text1"/>
        </w:rPr>
        <w:t xml:space="preserve"> a single matrix containing all pairwise similarities. </w:t>
      </w:r>
      <w:r w:rsidR="006D3403" w:rsidRPr="00577BE2">
        <w:rPr>
          <w:rFonts w:ascii="Times New Roman" w:hAnsi="Times New Roman"/>
          <w:color w:val="000000" w:themeColor="text1"/>
        </w:rPr>
        <w:t xml:space="preserve">To </w:t>
      </w:r>
      <w:r w:rsidR="00131239">
        <w:rPr>
          <w:rFonts w:ascii="Times New Roman" w:hAnsi="Times New Roman"/>
          <w:color w:val="000000" w:themeColor="text1"/>
        </w:rPr>
        <w:t xml:space="preserve">obtain management matrix sizes we </w:t>
      </w:r>
      <w:del w:id="111" w:author=" " w:date="2016-01-05T11:27:00Z">
        <w:r w:rsidR="006D3403" w:rsidRPr="00577BE2" w:rsidDel="00E353FD">
          <w:rPr>
            <w:rFonts w:ascii="Times New Roman" w:hAnsi="Times New Roman"/>
            <w:color w:val="000000" w:themeColor="text1"/>
          </w:rPr>
          <w:delText xml:space="preserve">facilitate </w:delText>
        </w:r>
      </w:del>
      <w:r w:rsidRPr="00577BE2">
        <w:rPr>
          <w:rFonts w:ascii="Times New Roman" w:hAnsi="Times New Roman"/>
          <w:color w:val="000000" w:themeColor="text1"/>
        </w:rPr>
        <w:t>used</w:t>
      </w:r>
      <w:r w:rsidR="00131239">
        <w:rPr>
          <w:rFonts w:ascii="Times New Roman" w:hAnsi="Times New Roman"/>
          <w:color w:val="000000" w:themeColor="text1"/>
        </w:rPr>
        <w:t xml:space="preserve"> </w:t>
      </w:r>
      <w:r w:rsidR="006423B9" w:rsidRPr="00577BE2">
        <w:rPr>
          <w:rFonts w:ascii="Times New Roman" w:hAnsi="Times New Roman"/>
          <w:color w:val="000000" w:themeColor="text1"/>
        </w:rPr>
        <w:t xml:space="preserve">one year of landings (2010) </w:t>
      </w:r>
      <w:r w:rsidR="00131239">
        <w:rPr>
          <w:rFonts w:ascii="Times New Roman" w:hAnsi="Times New Roman"/>
          <w:color w:val="000000" w:themeColor="text1"/>
        </w:rPr>
        <w:t>and</w:t>
      </w:r>
      <w:r w:rsidRPr="00577BE2">
        <w:rPr>
          <w:rFonts w:ascii="Times New Roman" w:hAnsi="Times New Roman"/>
          <w:color w:val="000000" w:themeColor="text1"/>
        </w:rPr>
        <w:t xml:space="preserve"> we</w:t>
      </w:r>
      <w:r w:rsidR="006423B9" w:rsidRPr="00577BE2">
        <w:rPr>
          <w:rFonts w:ascii="Times New Roman" w:hAnsi="Times New Roman"/>
          <w:color w:val="000000" w:themeColor="text1"/>
        </w:rPr>
        <w:t xml:space="preserve"> split by gear.</w:t>
      </w:r>
      <w:r w:rsidRPr="00577BE2">
        <w:rPr>
          <w:rFonts w:ascii="Times New Roman" w:hAnsi="Times New Roman"/>
          <w:color w:val="000000" w:themeColor="text1"/>
        </w:rPr>
        <w:t xml:space="preserve"> Pairwise distances among trips and community detection were used within e</w:t>
      </w:r>
      <w:r w:rsidR="00016B9B" w:rsidRPr="00577BE2">
        <w:rPr>
          <w:rFonts w:ascii="Times New Roman" w:hAnsi="Times New Roman"/>
          <w:color w:val="000000" w:themeColor="text1"/>
        </w:rPr>
        <w:t>ach gear partition</w:t>
      </w:r>
      <w:ins w:id="112" w:author="Joshua Stoll" w:date="2016-01-03T09:45:00Z">
        <w:r w:rsidR="00382383">
          <w:rPr>
            <w:rFonts w:ascii="Times New Roman" w:hAnsi="Times New Roman"/>
            <w:color w:val="000000" w:themeColor="text1"/>
          </w:rPr>
          <w:t>,</w:t>
        </w:r>
      </w:ins>
      <w:r w:rsidR="00016B9B" w:rsidRPr="00577BE2">
        <w:rPr>
          <w:rFonts w:ascii="Times New Roman" w:hAnsi="Times New Roman"/>
          <w:color w:val="000000" w:themeColor="text1"/>
        </w:rPr>
        <w:t xml:space="preserve"> which </w:t>
      </w:r>
      <w:r w:rsidR="005079E4" w:rsidRPr="00577BE2">
        <w:rPr>
          <w:rFonts w:ascii="Times New Roman" w:hAnsi="Times New Roman"/>
          <w:color w:val="000000" w:themeColor="text1"/>
        </w:rPr>
        <w:t>grouped</w:t>
      </w:r>
      <w:r w:rsidR="00016B9B" w:rsidRPr="00577BE2">
        <w:rPr>
          <w:rFonts w:ascii="Times New Roman" w:hAnsi="Times New Roman"/>
          <w:color w:val="000000" w:themeColor="text1"/>
        </w:rPr>
        <w:t xml:space="preserve"> </w:t>
      </w:r>
      <w:r w:rsidRPr="00577BE2">
        <w:rPr>
          <w:rFonts w:ascii="Times New Roman" w:hAnsi="Times New Roman"/>
          <w:color w:val="000000" w:themeColor="text1"/>
        </w:rPr>
        <w:t xml:space="preserve">trips </w:t>
      </w:r>
      <w:r w:rsidR="00D126FF" w:rsidRPr="00577BE2">
        <w:rPr>
          <w:rFonts w:ascii="Times New Roman" w:hAnsi="Times New Roman"/>
          <w:color w:val="000000" w:themeColor="text1"/>
        </w:rPr>
        <w:t>into</w:t>
      </w:r>
      <w:r w:rsidRPr="00577BE2">
        <w:rPr>
          <w:rFonts w:ascii="Times New Roman" w:hAnsi="Times New Roman"/>
          <w:color w:val="000000" w:themeColor="text1"/>
        </w:rPr>
        <w:t xml:space="preserve"> target assem</w:t>
      </w:r>
      <w:r w:rsidR="005079E4" w:rsidRPr="00577BE2">
        <w:rPr>
          <w:rFonts w:ascii="Times New Roman" w:hAnsi="Times New Roman"/>
          <w:color w:val="000000" w:themeColor="text1"/>
        </w:rPr>
        <w:t>blage categories</w:t>
      </w:r>
      <w:r w:rsidRPr="00577BE2">
        <w:rPr>
          <w:rFonts w:ascii="Times New Roman" w:hAnsi="Times New Roman"/>
          <w:color w:val="000000" w:themeColor="text1"/>
        </w:rPr>
        <w:t xml:space="preserve">. </w:t>
      </w:r>
      <w:r w:rsidR="007C0492" w:rsidRPr="00577BE2">
        <w:rPr>
          <w:rFonts w:ascii="Times New Roman" w:hAnsi="Times New Roman"/>
          <w:color w:val="000000" w:themeColor="text1"/>
        </w:rPr>
        <w:t xml:space="preserve">To classify the </w:t>
      </w:r>
      <w:r w:rsidR="00F437E5" w:rsidRPr="00577BE2">
        <w:rPr>
          <w:rFonts w:ascii="Times New Roman" w:hAnsi="Times New Roman"/>
          <w:color w:val="000000" w:themeColor="text1"/>
        </w:rPr>
        <w:t xml:space="preserve">2009, 2012 and 2013 trips </w:t>
      </w:r>
      <w:r w:rsidR="00860A6E">
        <w:rPr>
          <w:rFonts w:ascii="Times New Roman" w:hAnsi="Times New Roman"/>
          <w:color w:val="000000" w:themeColor="text1"/>
        </w:rPr>
        <w:t>to</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fishing</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practices</w:t>
      </w:r>
      <w:r w:rsidR="00F437E5" w:rsidRPr="00577BE2">
        <w:rPr>
          <w:rFonts w:ascii="Times New Roman" w:hAnsi="Times New Roman"/>
          <w:color w:val="000000" w:themeColor="text1"/>
        </w:rPr>
        <w:t>, we</w:t>
      </w:r>
      <w:r w:rsidR="00D67475" w:rsidRPr="00577BE2">
        <w:rPr>
          <w:rFonts w:ascii="Times New Roman" w:hAnsi="Times New Roman"/>
          <w:color w:val="000000" w:themeColor="text1"/>
        </w:rPr>
        <w:t xml:space="preserve"> </w:t>
      </w:r>
      <w:r w:rsidR="00457271">
        <w:rPr>
          <w:rFonts w:ascii="Times New Roman" w:hAnsi="Times New Roman"/>
          <w:color w:val="000000" w:themeColor="text1"/>
        </w:rPr>
        <w:t xml:space="preserve">assigned each unclassified trip to </w:t>
      </w:r>
      <w:r w:rsidR="00D67475" w:rsidRPr="00577BE2">
        <w:rPr>
          <w:rFonts w:ascii="Times New Roman" w:hAnsi="Times New Roman"/>
          <w:color w:val="000000" w:themeColor="text1"/>
        </w:rPr>
        <w:t xml:space="preserve">the same </w:t>
      </w:r>
      <w:r w:rsidR="00860A6E">
        <w:rPr>
          <w:rFonts w:ascii="Times New Roman" w:hAnsi="Times New Roman"/>
          <w:color w:val="000000" w:themeColor="text1"/>
        </w:rPr>
        <w:t>fishing practice</w:t>
      </w:r>
      <w:r w:rsidR="00457271">
        <w:rPr>
          <w:rFonts w:ascii="Times New Roman" w:hAnsi="Times New Roman"/>
          <w:color w:val="000000" w:themeColor="text1"/>
        </w:rPr>
        <w:t xml:space="preserve"> as the 2010 trip to which it</w:t>
      </w:r>
      <w:r w:rsidR="00D67475" w:rsidRPr="00577BE2">
        <w:rPr>
          <w:rFonts w:ascii="Times New Roman" w:hAnsi="Times New Roman"/>
          <w:color w:val="000000" w:themeColor="text1"/>
        </w:rPr>
        <w:t xml:space="preserve"> was closest in multi-dimensional space. </w:t>
      </w:r>
    </w:p>
    <w:p w14:paraId="5D43D75F" w14:textId="78D4DCB9" w:rsidR="00F24B84" w:rsidRPr="00577BE2" w:rsidRDefault="004F16B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 </w:t>
      </w:r>
      <w:del w:id="113" w:author="Joshua Stoll" w:date="2016-01-03T13:06:00Z">
        <w:r w:rsidRPr="00577BE2" w:rsidDel="002F3712">
          <w:rPr>
            <w:rFonts w:ascii="Times New Roman" w:hAnsi="Times New Roman"/>
            <w:color w:val="000000" w:themeColor="text1"/>
          </w:rPr>
          <w:delText xml:space="preserve">drawback </w:delText>
        </w:r>
      </w:del>
      <w:ins w:id="114" w:author="Joshua Stoll" w:date="2016-01-03T13:06:00Z">
        <w:r w:rsidR="002F3712">
          <w:rPr>
            <w:rFonts w:ascii="Times New Roman" w:hAnsi="Times New Roman"/>
            <w:color w:val="000000" w:themeColor="text1"/>
          </w:rPr>
          <w:t xml:space="preserve">challenge in testing the </w:t>
        </w:r>
      </w:ins>
      <w:r w:rsidR="00F97E0A">
        <w:rPr>
          <w:rFonts w:ascii="Times New Roman" w:hAnsi="Times New Roman"/>
          <w:color w:val="000000" w:themeColor="text1"/>
        </w:rPr>
        <w:t>effectiveness</w:t>
      </w:r>
      <w:ins w:id="115" w:author="Joshua Stoll" w:date="2016-01-03T13:06:00Z">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of this</w:t>
      </w:r>
      <w:r w:rsidR="009939FC" w:rsidRPr="00577BE2">
        <w:rPr>
          <w:rFonts w:ascii="Times New Roman" w:hAnsi="Times New Roman"/>
          <w:color w:val="000000" w:themeColor="text1"/>
        </w:rPr>
        <w:t xml:space="preserve"> classification</w:t>
      </w:r>
      <w:r w:rsidRPr="00577BE2">
        <w:rPr>
          <w:rFonts w:ascii="Times New Roman" w:hAnsi="Times New Roman"/>
          <w:color w:val="000000" w:themeColor="text1"/>
        </w:rPr>
        <w:t xml:space="preserve"> method, and part of the reason for its need, is that there </w:t>
      </w:r>
      <w:del w:id="116" w:author="Joshua Stoll" w:date="2016-01-03T13:04:00Z">
        <w:r w:rsidRPr="00577BE2" w:rsidDel="002F3712">
          <w:rPr>
            <w:rFonts w:ascii="Times New Roman" w:hAnsi="Times New Roman"/>
            <w:color w:val="000000" w:themeColor="text1"/>
          </w:rPr>
          <w:delText xml:space="preserve">exists </w:delText>
        </w:r>
      </w:del>
      <w:ins w:id="117" w:author="Joshua Stoll" w:date="2016-01-03T13:04:00Z">
        <w:r w:rsidR="002F3712">
          <w:rPr>
            <w:rFonts w:ascii="Times New Roman" w:hAnsi="Times New Roman"/>
            <w:color w:val="000000" w:themeColor="text1"/>
          </w:rPr>
          <w:t>is</w:t>
        </w:r>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no</w:t>
      </w:r>
      <w:ins w:id="118" w:author="Joshua Stoll" w:date="2016-01-03T13:04:00Z">
        <w:r w:rsidR="002F3712">
          <w:rPr>
            <w:rFonts w:ascii="Times New Roman" w:hAnsi="Times New Roman"/>
            <w:color w:val="000000" w:themeColor="text1"/>
          </w:rPr>
          <w:t>t an</w:t>
        </w:r>
      </w:ins>
      <w:r w:rsidRPr="00577BE2">
        <w:rPr>
          <w:rFonts w:ascii="Times New Roman" w:hAnsi="Times New Roman"/>
          <w:color w:val="000000" w:themeColor="text1"/>
        </w:rPr>
        <w:t xml:space="preserve"> independent classification of</w:t>
      </w:r>
      <w:r w:rsidR="00550E12" w:rsidRPr="00577BE2">
        <w:rPr>
          <w:rFonts w:ascii="Times New Roman" w:hAnsi="Times New Roman"/>
          <w:color w:val="000000" w:themeColor="text1"/>
        </w:rPr>
        <w:t xml:space="preserve"> US</w:t>
      </w:r>
      <w:r w:rsidRPr="00577BE2">
        <w:rPr>
          <w:rFonts w:ascii="Times New Roman" w:hAnsi="Times New Roman"/>
          <w:color w:val="000000" w:themeColor="text1"/>
        </w:rPr>
        <w:t xml:space="preserve"> west coast fisheries</w:t>
      </w:r>
      <w:ins w:id="119" w:author="Joshua Stoll" w:date="2016-01-03T13:06:00Z">
        <w:r w:rsidR="002F3712">
          <w:rPr>
            <w:rFonts w:ascii="Times New Roman" w:hAnsi="Times New Roman"/>
            <w:color w:val="000000" w:themeColor="text1"/>
          </w:rPr>
          <w:t xml:space="preserve"> that we could use to compare the results</w:t>
        </w:r>
      </w:ins>
      <w:del w:id="120" w:author="Joshua Stoll" w:date="2016-01-03T13:05:00Z">
        <w:r w:rsidRPr="00577BE2" w:rsidDel="002F3712">
          <w:rPr>
            <w:rFonts w:ascii="Times New Roman" w:hAnsi="Times New Roman"/>
            <w:color w:val="000000" w:themeColor="text1"/>
          </w:rPr>
          <w:delText xml:space="preserve"> to which we </w:delText>
        </w:r>
        <w:r w:rsidR="00F437E5" w:rsidRPr="00577BE2" w:rsidDel="002F3712">
          <w:rPr>
            <w:rFonts w:ascii="Times New Roman" w:hAnsi="Times New Roman"/>
            <w:color w:val="000000" w:themeColor="text1"/>
          </w:rPr>
          <w:delText>could</w:delText>
        </w:r>
        <w:r w:rsidRPr="00577BE2" w:rsidDel="002F3712">
          <w:rPr>
            <w:rFonts w:ascii="Times New Roman" w:hAnsi="Times New Roman"/>
            <w:color w:val="000000" w:themeColor="text1"/>
          </w:rPr>
          <w:delText xml:space="preserve"> compare</w:delText>
        </w:r>
      </w:del>
      <w:r w:rsidRPr="00577BE2">
        <w:rPr>
          <w:rFonts w:ascii="Times New Roman" w:hAnsi="Times New Roman"/>
          <w:color w:val="000000" w:themeColor="text1"/>
        </w:rPr>
        <w:t>.</w:t>
      </w:r>
      <w:r w:rsidR="00550E12" w:rsidRPr="00577BE2">
        <w:rPr>
          <w:rFonts w:ascii="Times New Roman" w:hAnsi="Times New Roman"/>
          <w:color w:val="000000" w:themeColor="text1"/>
        </w:rPr>
        <w:t xml:space="preserve"> To </w:t>
      </w:r>
      <w:r w:rsidRPr="00577BE2">
        <w:rPr>
          <w:rFonts w:ascii="Times New Roman" w:hAnsi="Times New Roman"/>
          <w:color w:val="000000" w:themeColor="text1"/>
        </w:rPr>
        <w:t xml:space="preserve">address this </w:t>
      </w:r>
      <w:del w:id="121" w:author="Joshua Stoll" w:date="2016-01-03T13:10:00Z">
        <w:r w:rsidRPr="00577BE2" w:rsidDel="002F3712">
          <w:rPr>
            <w:rFonts w:ascii="Times New Roman" w:hAnsi="Times New Roman"/>
            <w:color w:val="000000" w:themeColor="text1"/>
          </w:rPr>
          <w:delText>drawback</w:delText>
        </w:r>
      </w:del>
      <w:ins w:id="122" w:author="Joshua Stoll" w:date="2016-01-03T13:10:00Z">
        <w:r w:rsidR="002F3712">
          <w:rPr>
            <w:rFonts w:ascii="Times New Roman" w:hAnsi="Times New Roman"/>
            <w:color w:val="000000" w:themeColor="text1"/>
          </w:rPr>
          <w:t>issue</w:t>
        </w:r>
      </w:ins>
      <w:r w:rsidRPr="00577BE2">
        <w:rPr>
          <w:rFonts w:ascii="Times New Roman" w:hAnsi="Times New Roman"/>
          <w:color w:val="000000" w:themeColor="text1"/>
        </w:rPr>
        <w:t xml:space="preserve">, we </w:t>
      </w:r>
      <w:r w:rsidR="001A7183" w:rsidRPr="00577BE2">
        <w:rPr>
          <w:rFonts w:ascii="Times New Roman" w:hAnsi="Times New Roman"/>
          <w:color w:val="000000" w:themeColor="text1"/>
        </w:rPr>
        <w:t xml:space="preserve">tested the reliability of our classification approach by evaluating </w:t>
      </w:r>
      <w:del w:id="123" w:author="Joshua Stoll" w:date="2016-01-03T13:07:00Z">
        <w:r w:rsidR="001A7183" w:rsidRPr="00577BE2" w:rsidDel="002F3712">
          <w:rPr>
            <w:rFonts w:ascii="Times New Roman" w:hAnsi="Times New Roman"/>
            <w:color w:val="000000" w:themeColor="text1"/>
          </w:rPr>
          <w:delText>if it recovered</w:delText>
        </w:r>
      </w:del>
      <w:ins w:id="124" w:author="Joshua Stoll" w:date="2016-01-03T13:07:00Z">
        <w:r w:rsidR="002F3712">
          <w:rPr>
            <w:rFonts w:ascii="Times New Roman" w:hAnsi="Times New Roman"/>
            <w:color w:val="000000" w:themeColor="text1"/>
          </w:rPr>
          <w:t>the extent to which it identified</w:t>
        </w:r>
      </w:ins>
      <w:r w:rsidR="001A7183" w:rsidRPr="00577BE2">
        <w:rPr>
          <w:rFonts w:ascii="Times New Roman" w:hAnsi="Times New Roman"/>
          <w:color w:val="000000" w:themeColor="text1"/>
        </w:rPr>
        <w:t xml:space="preserve"> known spatial and temporal structure </w:t>
      </w:r>
      <w:del w:id="125" w:author="Joshua Stoll" w:date="2016-01-03T13:10:00Z">
        <w:r w:rsidR="001A7183" w:rsidRPr="00577BE2" w:rsidDel="002F3712">
          <w:rPr>
            <w:rFonts w:ascii="Times New Roman" w:hAnsi="Times New Roman"/>
            <w:color w:val="000000" w:themeColor="text1"/>
          </w:rPr>
          <w:delText xml:space="preserve">for </w:delText>
        </w:r>
      </w:del>
      <w:ins w:id="126" w:author="Joshua Stoll" w:date="2016-01-03T13:10:00Z">
        <w:r w:rsidR="002F3712">
          <w:rPr>
            <w:rFonts w:ascii="Times New Roman" w:hAnsi="Times New Roman"/>
            <w:color w:val="000000" w:themeColor="text1"/>
          </w:rPr>
          <w:t>of</w:t>
        </w:r>
        <w:r w:rsidR="002F3712" w:rsidRPr="00577BE2">
          <w:rPr>
            <w:rFonts w:ascii="Times New Roman" w:hAnsi="Times New Roman"/>
            <w:color w:val="000000" w:themeColor="text1"/>
          </w:rPr>
          <w:t xml:space="preserve"> </w:t>
        </w:r>
      </w:ins>
      <w:r w:rsidR="001A7183" w:rsidRPr="00577BE2">
        <w:rPr>
          <w:rFonts w:ascii="Times New Roman" w:hAnsi="Times New Roman"/>
          <w:color w:val="000000" w:themeColor="text1"/>
        </w:rPr>
        <w:t>well-described US west coast fisheries and fishery sectors</w:t>
      </w:r>
      <w:r w:rsidR="007C2BF7" w:rsidRPr="00577BE2">
        <w:rPr>
          <w:rFonts w:ascii="Times New Roman" w:hAnsi="Times New Roman"/>
          <w:color w:val="000000" w:themeColor="text1"/>
        </w:rPr>
        <w:t>. Specifically, because we did</w:t>
      </w:r>
      <w:r w:rsidRPr="00577BE2">
        <w:rPr>
          <w:rFonts w:ascii="Times New Roman" w:hAnsi="Times New Roman"/>
          <w:color w:val="000000" w:themeColor="text1"/>
        </w:rPr>
        <w:t xml:space="preserve"> n</w:t>
      </w:r>
      <w:r w:rsidR="00CF4A42" w:rsidRPr="00577BE2">
        <w:rPr>
          <w:rFonts w:ascii="Times New Roman" w:hAnsi="Times New Roman"/>
          <w:color w:val="000000" w:themeColor="text1"/>
        </w:rPr>
        <w:t xml:space="preserve">ot bound our clusters spatially, </w:t>
      </w:r>
      <w:r w:rsidRPr="00577BE2">
        <w:rPr>
          <w:rFonts w:ascii="Times New Roman" w:hAnsi="Times New Roman"/>
          <w:color w:val="000000" w:themeColor="text1"/>
        </w:rPr>
        <w:t xml:space="preserve">temporally, </w:t>
      </w:r>
      <w:r w:rsidR="00CF4A42" w:rsidRPr="00577BE2">
        <w:rPr>
          <w:rFonts w:ascii="Times New Roman" w:hAnsi="Times New Roman"/>
          <w:color w:val="000000" w:themeColor="text1"/>
        </w:rPr>
        <w:t>or by vessel characteristics</w:t>
      </w:r>
      <w:r w:rsidR="00D126FF" w:rsidRPr="00577BE2">
        <w:rPr>
          <w:rFonts w:ascii="Times New Roman" w:hAnsi="Times New Roman"/>
          <w:color w:val="000000" w:themeColor="text1"/>
        </w:rPr>
        <w:t>,</w:t>
      </w:r>
      <w:r w:rsidR="00CF4A42" w:rsidRPr="00577BE2">
        <w:rPr>
          <w:rFonts w:ascii="Times New Roman" w:hAnsi="Times New Roman"/>
          <w:color w:val="000000" w:themeColor="text1"/>
        </w:rPr>
        <w:t xml:space="preserve"> </w:t>
      </w:r>
      <w:r w:rsidRPr="00577BE2">
        <w:rPr>
          <w:rFonts w:ascii="Times New Roman" w:hAnsi="Times New Roman"/>
          <w:color w:val="000000" w:themeColor="text1"/>
        </w:rPr>
        <w:t xml:space="preserve">we </w:t>
      </w:r>
      <w:r w:rsidR="00D126FF" w:rsidRPr="00577BE2">
        <w:rPr>
          <w:rFonts w:ascii="Times New Roman" w:hAnsi="Times New Roman"/>
          <w:color w:val="000000" w:themeColor="text1"/>
        </w:rPr>
        <w:t>were able to</w:t>
      </w:r>
      <w:r w:rsidR="00E33905" w:rsidRPr="00577BE2">
        <w:rPr>
          <w:rFonts w:ascii="Times New Roman" w:hAnsi="Times New Roman"/>
          <w:color w:val="000000" w:themeColor="text1"/>
        </w:rPr>
        <w:t xml:space="preserve"> compare our </w:t>
      </w:r>
      <w:del w:id="127" w:author=" " w:date="2016-01-05T11:29:00Z">
        <w:r w:rsidR="00E33905" w:rsidRPr="00577BE2" w:rsidDel="00F94A3F">
          <w:rPr>
            <w:rFonts w:ascii="Times New Roman" w:hAnsi="Times New Roman"/>
            <w:color w:val="000000" w:themeColor="text1"/>
          </w:rPr>
          <w:delText xml:space="preserve">realized fisheries </w:delText>
        </w:r>
      </w:del>
      <w:ins w:id="128" w:author=" " w:date="2016-01-05T11:29:00Z">
        <w:r w:rsidR="00F94A3F">
          <w:rPr>
            <w:rFonts w:ascii="Times New Roman" w:hAnsi="Times New Roman"/>
            <w:color w:val="000000" w:themeColor="text1"/>
          </w:rPr>
          <w:t xml:space="preserve">emergent fishing strategies </w:t>
        </w:r>
      </w:ins>
      <w:r w:rsidR="00E33905" w:rsidRPr="00577BE2">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&lt;citation&gt;&lt;uuid&gt;C803801F-68BF-442C-BE0E-98ECE7F76F78&lt;/uuid&gt;&lt;priority&gt;0&lt;/priority&gt;&lt;publications&gt;&lt;publication&gt;&lt;institution&gt;NOAA&lt;/institution&gt;&lt;accepted_date&gt;99201512081200000000222000&lt;/accepted_date&gt;&lt;title&gt;Data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{NorthwestFisheriesScienceCenter:vj}</w:t>
      </w:r>
      <w:r w:rsidR="007020E6" w:rsidRPr="00577BE2">
        <w:rPr>
          <w:rFonts w:ascii="Times New Roman" w:hAnsi="Times New Roman"/>
          <w:color w:val="000000" w:themeColor="text1"/>
        </w:rPr>
        <w:fldChar w:fldCharType="end"/>
      </w:r>
      <w:r w:rsidR="00E33905" w:rsidRPr="00577BE2">
        <w:rPr>
          <w:rFonts w:ascii="Times New Roman" w:hAnsi="Times New Roman"/>
          <w:color w:val="000000" w:themeColor="text1"/>
        </w:rPr>
        <w:t xml:space="preserve">. </w:t>
      </w:r>
    </w:p>
    <w:p w14:paraId="0EAA4523" w14:textId="77777777" w:rsidR="006A7016"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Calculating</w:t>
      </w:r>
      <w:r w:rsidR="00401583"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c</w:t>
      </w:r>
      <w:r w:rsidR="00401583" w:rsidRPr="00577BE2">
        <w:rPr>
          <w:rFonts w:ascii="Times New Roman" w:hAnsi="Times New Roman"/>
          <w:b/>
          <w:color w:val="000000" w:themeColor="text1"/>
        </w:rPr>
        <w:t xml:space="preserve">hanges in </w:t>
      </w:r>
      <w:r w:rsidR="00FF649A" w:rsidRPr="00577BE2">
        <w:rPr>
          <w:rFonts w:ascii="Times New Roman" w:hAnsi="Times New Roman"/>
          <w:b/>
          <w:color w:val="000000" w:themeColor="text1"/>
        </w:rPr>
        <w:t>v</w:t>
      </w:r>
      <w:r w:rsidRPr="00577BE2">
        <w:rPr>
          <w:rFonts w:ascii="Times New Roman" w:hAnsi="Times New Roman"/>
          <w:b/>
          <w:color w:val="000000" w:themeColor="text1"/>
        </w:rPr>
        <w:t xml:space="preserve">essel and </w:t>
      </w:r>
      <w:r w:rsidR="00FF649A" w:rsidRPr="00577BE2">
        <w:rPr>
          <w:rFonts w:ascii="Times New Roman" w:hAnsi="Times New Roman"/>
          <w:b/>
          <w:color w:val="000000" w:themeColor="text1"/>
        </w:rPr>
        <w:t>c</w:t>
      </w:r>
      <w:r w:rsidRPr="00577BE2">
        <w:rPr>
          <w:rFonts w:ascii="Times New Roman" w:hAnsi="Times New Roman"/>
          <w:b/>
          <w:color w:val="000000" w:themeColor="text1"/>
        </w:rPr>
        <w:t xml:space="preserve">ommunity </w:t>
      </w:r>
      <w:r w:rsidR="00FF649A" w:rsidRPr="00577BE2">
        <w:rPr>
          <w:rFonts w:ascii="Times New Roman" w:hAnsi="Times New Roman"/>
          <w:b/>
          <w:color w:val="000000" w:themeColor="text1"/>
        </w:rPr>
        <w:t>l</w:t>
      </w:r>
      <w:r w:rsidRPr="00577BE2">
        <w:rPr>
          <w:rFonts w:ascii="Times New Roman" w:hAnsi="Times New Roman"/>
          <w:b/>
          <w:color w:val="000000" w:themeColor="text1"/>
        </w:rPr>
        <w:t>evel</w:t>
      </w:r>
      <w:r w:rsidR="00FF649A" w:rsidRPr="00577BE2">
        <w:rPr>
          <w:rFonts w:ascii="Times New Roman" w:hAnsi="Times New Roman"/>
          <w:b/>
          <w:color w:val="000000" w:themeColor="text1"/>
        </w:rPr>
        <w:t xml:space="preserve"> fishing</w:t>
      </w:r>
      <w:r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d</w:t>
      </w:r>
      <w:r w:rsidRPr="00577BE2">
        <w:rPr>
          <w:rFonts w:ascii="Times New Roman" w:hAnsi="Times New Roman"/>
          <w:b/>
          <w:color w:val="000000" w:themeColor="text1"/>
        </w:rPr>
        <w:t>iversity</w:t>
      </w:r>
      <w:r w:rsidR="00FF649A" w:rsidRPr="00577BE2">
        <w:rPr>
          <w:rFonts w:ascii="Times New Roman" w:hAnsi="Times New Roman"/>
          <w:b/>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577BE2" w14:paraId="2A7C0F86" w14:textId="77777777">
        <w:trPr>
          <w:trHeight w:val="702"/>
        </w:trPr>
        <w:tc>
          <w:tcPr>
            <w:tcW w:w="8820" w:type="dxa"/>
            <w:tcBorders>
              <w:top w:val="nil"/>
              <w:left w:val="nil"/>
              <w:bottom w:val="nil"/>
              <w:right w:val="nil"/>
            </w:tcBorders>
            <w:shd w:val="clear" w:color="auto" w:fill="auto"/>
            <w:vAlign w:val="center"/>
          </w:tcPr>
          <w:p w14:paraId="63E2531F" w14:textId="77777777" w:rsidR="002C0721" w:rsidRPr="00577BE2" w:rsidRDefault="0000456A" w:rsidP="002C0721">
            <w:pPr>
              <w:spacing w:line="480" w:lineRule="auto"/>
              <w:rPr>
                <w:rFonts w:ascii="Times New Roman" w:hAnsi="Times New Roman"/>
                <w:color w:val="000000" w:themeColor="text1"/>
              </w:rPr>
            </w:pPr>
            <w:ins w:id="129" w:author=" " w:date="2016-01-05T11:33:00Z">
              <w:r>
                <w:rPr>
                  <w:rFonts w:ascii="Times New Roman" w:hAnsi="Times New Roman"/>
                  <w:color w:val="000000" w:themeColor="text1"/>
                </w:rPr>
                <w:t>Vessel r</w:t>
              </w:r>
            </w:ins>
            <w:del w:id="130" w:author=" " w:date="2016-01-05T11:33:00Z">
              <w:r w:rsidR="005079E4" w:rsidRPr="00577BE2" w:rsidDel="0000456A">
                <w:rPr>
                  <w:rFonts w:ascii="Times New Roman" w:hAnsi="Times New Roman"/>
                  <w:color w:val="000000" w:themeColor="text1"/>
                </w:rPr>
                <w:delText xml:space="preserve">To </w:delText>
              </w:r>
              <w:r w:rsidR="00206AA0" w:rsidRPr="00577BE2" w:rsidDel="0000456A">
                <w:rPr>
                  <w:rFonts w:ascii="Times New Roman" w:hAnsi="Times New Roman"/>
                  <w:color w:val="000000" w:themeColor="text1"/>
                </w:rPr>
                <w:delText>estimate r</w:delText>
              </w:r>
            </w:del>
            <w:r w:rsidR="00206AA0" w:rsidRPr="00577BE2">
              <w:rPr>
                <w:rFonts w:ascii="Times New Roman" w:hAnsi="Times New Roman"/>
                <w:color w:val="000000" w:themeColor="text1"/>
              </w:rPr>
              <w:t xml:space="preserve">evenue </w:t>
            </w:r>
            <w:r w:rsidR="005079E4" w:rsidRPr="00577BE2">
              <w:rPr>
                <w:rFonts w:ascii="Times New Roman" w:hAnsi="Times New Roman"/>
                <w:color w:val="000000" w:themeColor="text1"/>
              </w:rPr>
              <w:t xml:space="preserve">diversity </w:t>
            </w:r>
            <w:del w:id="131" w:author=" " w:date="2016-01-05T11:33:00Z">
              <w:r w:rsidR="005079E4" w:rsidRPr="00577BE2" w:rsidDel="0000456A">
                <w:rPr>
                  <w:rFonts w:ascii="Times New Roman" w:hAnsi="Times New Roman"/>
                  <w:color w:val="000000" w:themeColor="text1"/>
                </w:rPr>
                <w:delText xml:space="preserve">for </w:delText>
              </w:r>
              <w:r w:rsidR="00206AA0" w:rsidRPr="00577BE2" w:rsidDel="0000456A">
                <w:rPr>
                  <w:rFonts w:ascii="Times New Roman" w:hAnsi="Times New Roman"/>
                  <w:color w:val="000000" w:themeColor="text1"/>
                </w:rPr>
                <w:delText xml:space="preserve">each </w:delText>
              </w:r>
              <w:r w:rsidR="005079E4" w:rsidRPr="00577BE2" w:rsidDel="0000456A">
                <w:rPr>
                  <w:rFonts w:ascii="Times New Roman" w:hAnsi="Times New Roman"/>
                  <w:color w:val="000000" w:themeColor="text1"/>
                </w:rPr>
                <w:delText xml:space="preserve">vessel, we </w:delText>
              </w:r>
            </w:del>
            <w:ins w:id="132" w:author=" " w:date="2016-01-05T11:33:00Z">
              <w:r>
                <w:rPr>
                  <w:rFonts w:ascii="Times New Roman" w:hAnsi="Times New Roman"/>
                  <w:color w:val="000000" w:themeColor="text1"/>
                </w:rPr>
                <w:t xml:space="preserve">is </w:t>
              </w:r>
            </w:ins>
            <w:del w:id="133" w:author=" " w:date="2016-01-05T11:33:00Z">
              <w:r w:rsidR="005079E4" w:rsidRPr="00577BE2" w:rsidDel="0000456A">
                <w:rPr>
                  <w:rFonts w:ascii="Times New Roman" w:hAnsi="Times New Roman"/>
                  <w:color w:val="000000" w:themeColor="text1"/>
                </w:rPr>
                <w:delText xml:space="preserve">calculated </w:delText>
              </w:r>
            </w:del>
            <w:del w:id="134" w:author=" " w:date="2016-01-05T11:34:00Z">
              <w:r w:rsidR="005079E4" w:rsidRPr="00577BE2" w:rsidDel="0000456A">
                <w:rPr>
                  <w:rFonts w:ascii="Times New Roman" w:hAnsi="Times New Roman"/>
                  <w:color w:val="000000" w:themeColor="text1"/>
                </w:rPr>
                <w:delText>the</w:delText>
              </w:r>
            </w:del>
            <w:ins w:id="135" w:author=" " w:date="2016-01-05T11:34:00Z">
              <w:r>
                <w:rPr>
                  <w:rFonts w:ascii="Times New Roman" w:hAnsi="Times New Roman"/>
                  <w:color w:val="000000" w:themeColor="text1"/>
                </w:rPr>
                <w:t>calculated using the</w:t>
              </w:r>
            </w:ins>
            <w:r w:rsidR="003F4F92" w:rsidRPr="00577BE2">
              <w:rPr>
                <w:rFonts w:ascii="Times New Roman" w:hAnsi="Times New Roman"/>
                <w:color w:val="000000" w:themeColor="text1"/>
              </w:rPr>
              <w:t xml:space="preserve"> effective Shannon index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del w:id="136" w:author=" " w:date="2016-01-05T11:33:00Z">
              <w:r w:rsidR="003F4F92" w:rsidRPr="00577BE2" w:rsidDel="0000456A">
                <w:rPr>
                  <w:rFonts w:ascii="Times New Roman" w:hAnsi="Times New Roman"/>
                  <w:color w:val="000000" w:themeColor="text1"/>
                </w:rPr>
                <w:delText>of revenue diversity</w:delText>
              </w:r>
              <w:r w:rsidR="005079E4" w:rsidRPr="00577BE2" w:rsidDel="0000456A">
                <w:rPr>
                  <w:rFonts w:ascii="Times New Roman" w:hAnsi="Times New Roman"/>
                  <w:color w:val="000000" w:themeColor="text1"/>
                </w:rPr>
                <w:delText xml:space="preserve"> </w:delText>
              </w:r>
            </w:del>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&lt;citation&gt;&lt;uuid&gt;5EDA6D17-5254-4C2D-92F2-A6826F4D99BC&lt;/uuid&gt;&lt;priority&gt;0&lt;/priority&gt;&lt;publications&gt;&lt;publication&gt;&lt;volume&gt;113&lt;/volume&gt;&lt;number&gt;2&lt;/number&gt;&lt;startpage&gt;363&lt;/startpage&gt;&lt;title&gt;Entropy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{LouJost:2006vi}</w:t>
            </w:r>
            <w:r w:rsidR="007020E6" w:rsidRPr="00577BE2">
              <w:rPr>
                <w:rFonts w:ascii="Times New Roman" w:hAnsi="Times New Roman"/>
                <w:color w:val="000000" w:themeColor="text1"/>
              </w:rPr>
              <w:fldChar w:fldCharType="end"/>
            </w:r>
            <w:r w:rsidR="003F4F92" w:rsidRPr="00577BE2">
              <w:rPr>
                <w:rFonts w:ascii="Times New Roman" w:hAnsi="Times New Roman"/>
                <w:color w:val="000000" w:themeColor="text1"/>
              </w:rPr>
              <w:t xml:space="preserve">. </w:t>
            </w:r>
            <w:r w:rsidR="002C0721">
              <w:rPr>
                <w:rFonts w:ascii="Times New Roman" w:hAnsi="Times New Roman"/>
                <w:color w:val="000000" w:themeColor="text1"/>
              </w:rPr>
              <w:t xml:space="preserve">This metric quantifies variability in </w:t>
            </w:r>
            <w:r w:rsidR="002C0721" w:rsidRPr="00577BE2">
              <w:rPr>
                <w:rFonts w:ascii="Times New Roman" w:hAnsi="Times New Roman"/>
                <w:color w:val="000000" w:themeColor="text1"/>
              </w:rPr>
              <w:t>the proportion of revenue</w:t>
            </w:r>
            <w:r w:rsidR="002C0721">
              <w:rPr>
                <w:rFonts w:ascii="Times New Roman" w:hAnsi="Times New Roman"/>
                <w:color w:val="000000" w:themeColor="text1"/>
              </w:rPr>
              <w:t xml:space="preserve"> </w:t>
            </w:r>
            <w:r w:rsidR="002C0721" w:rsidRPr="00577BE2">
              <w:rPr>
                <w:rFonts w:ascii="Times New Roman" w:hAnsi="Times New Roman"/>
                <w:i/>
                <w:color w:val="000000" w:themeColor="text1"/>
              </w:rPr>
              <w:t>p</w:t>
            </w:r>
            <w:r w:rsidR="002C0721">
              <w:rPr>
                <w:rFonts w:ascii="Times New Roman" w:hAnsi="Times New Roman"/>
                <w:i/>
                <w:color w:val="000000" w:themeColor="text1"/>
                <w:vertAlign w:val="subscript"/>
              </w:rPr>
              <w:t>f</w:t>
            </w:r>
            <w:r w:rsidR="002C0721">
              <w:rPr>
                <w:rFonts w:ascii="Times New Roman" w:hAnsi="Times New Roman"/>
                <w:color w:val="000000" w:themeColor="text1"/>
              </w:rPr>
              <w:t xml:space="preserve"> </w:t>
            </w:r>
            <w:r w:rsidR="002C0721" w:rsidRPr="00577BE2">
              <w:rPr>
                <w:rFonts w:ascii="Times New Roman" w:hAnsi="Times New Roman"/>
                <w:color w:val="000000" w:themeColor="text1"/>
              </w:rPr>
              <w:lastRenderedPageBreak/>
              <w:t xml:space="preserve">derived from </w:t>
            </w:r>
            <w:r w:rsidR="002C0721">
              <w:rPr>
                <w:rFonts w:ascii="Times New Roman" w:hAnsi="Times New Roman"/>
                <w:color w:val="000000" w:themeColor="text1"/>
              </w:rPr>
              <w:t>each fishery</w:t>
            </w:r>
            <w:r w:rsidR="002C0721" w:rsidRPr="00577BE2">
              <w:rPr>
                <w:rFonts w:ascii="Times New Roman" w:hAnsi="Times New Roman"/>
                <w:color w:val="000000" w:themeColor="text1"/>
              </w:rPr>
              <w:t xml:space="preserve"> </w:t>
            </w:r>
            <w:r w:rsidR="002C0721">
              <w:rPr>
                <w:rFonts w:ascii="Times New Roman" w:hAnsi="Times New Roman"/>
                <w:i/>
                <w:color w:val="000000" w:themeColor="text1"/>
              </w:rPr>
              <w:t>f</w:t>
            </w:r>
            <w:r w:rsidR="002C0721">
              <w:rPr>
                <w:rFonts w:ascii="Times New Roman" w:hAnsi="Times New Roman"/>
                <w:color w:val="000000" w:themeColor="text1"/>
              </w:rPr>
              <w:t xml:space="preserve">, such that </w:t>
            </w:r>
            <w:r w:rsidR="002C0721" w:rsidRPr="00577BE2">
              <w:rPr>
                <w:rFonts w:ascii="Times New Roman" w:hAnsi="Times New Roman"/>
                <w:i/>
                <w:color w:val="000000" w:themeColor="text1"/>
              </w:rPr>
              <w:t>H</w:t>
            </w:r>
            <w:r w:rsidR="002C0721" w:rsidRPr="00577BE2">
              <w:rPr>
                <w:rFonts w:ascii="Times New Roman" w:hAnsi="Times New Roman"/>
                <w:color w:val="000000" w:themeColor="text1"/>
              </w:rPr>
              <w:t xml:space="preserve"> for vessel </w:t>
            </w:r>
            <w:r w:rsidR="002C0721" w:rsidRPr="00577BE2">
              <w:rPr>
                <w:rFonts w:ascii="Times New Roman" w:hAnsi="Times New Roman"/>
                <w:i/>
                <w:color w:val="000000" w:themeColor="text1"/>
              </w:rPr>
              <w:t>j</w:t>
            </w:r>
            <w:r w:rsidR="002C0721" w:rsidRPr="00577BE2">
              <w:rPr>
                <w:rFonts w:ascii="Times New Roman" w:hAnsi="Times New Roman"/>
                <w:color w:val="000000" w:themeColor="text1"/>
              </w:rPr>
              <w:t xml:space="preserve"> is calculated as </w:t>
            </w:r>
          </w:p>
          <w:p w14:paraId="4ECFD8D8" w14:textId="7C7F0397" w:rsidR="003F4F92" w:rsidRPr="00577BE2" w:rsidRDefault="00E72564" w:rsidP="00A35760">
            <w:pPr>
              <w:jc w:val="right"/>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16BEA2E6" w14:textId="77777777" w:rsidR="003F4F92" w:rsidRPr="00577BE2" w:rsidRDefault="002B0EE8" w:rsidP="00AE71DB">
            <w:pPr>
              <w:jc w:val="right"/>
              <w:rPr>
                <w:rFonts w:ascii="Times New Roman" w:hAnsi="Times New Roman"/>
                <w:color w:val="000000" w:themeColor="text1"/>
              </w:rPr>
            </w:pPr>
            <w:r w:rsidRPr="00577BE2">
              <w:rPr>
                <w:rFonts w:ascii="Times New Roman" w:hAnsi="Times New Roman"/>
                <w:color w:val="000000" w:themeColor="text1"/>
              </w:rPr>
              <w:lastRenderedPageBreak/>
              <w:t>(2</w:t>
            </w:r>
            <w:r w:rsidR="00AE71DB" w:rsidRPr="00577BE2">
              <w:rPr>
                <w:rFonts w:ascii="Times New Roman" w:hAnsi="Times New Roman"/>
                <w:color w:val="000000" w:themeColor="text1"/>
              </w:rPr>
              <w:t>)</w:t>
            </w:r>
          </w:p>
        </w:tc>
      </w:tr>
    </w:tbl>
    <w:p w14:paraId="746C4378" w14:textId="1638032A" w:rsidR="006A7016" w:rsidRPr="00577BE2" w:rsidRDefault="003F4F92" w:rsidP="00016B9B">
      <w:pPr>
        <w:spacing w:line="480" w:lineRule="auto"/>
        <w:rPr>
          <w:rFonts w:ascii="Times New Roman" w:hAnsi="Times New Roman"/>
          <w:color w:val="000000" w:themeColor="text1"/>
        </w:rPr>
      </w:pPr>
      <w:r w:rsidRPr="00577BE2">
        <w:rPr>
          <w:rFonts w:ascii="Times New Roman" w:hAnsi="Times New Roman"/>
          <w:color w:val="000000" w:themeColor="text1"/>
        </w:rPr>
        <w:lastRenderedPageBreak/>
        <w:t xml:space="preserve">where </w:t>
      </w:r>
      <w:r w:rsidRPr="00577BE2">
        <w:rPr>
          <w:rFonts w:ascii="Times New Roman" w:hAnsi="Times New Roman"/>
          <w:i/>
          <w:color w:val="000000" w:themeColor="text1"/>
        </w:rPr>
        <w:t>F</w:t>
      </w:r>
      <w:r w:rsidRPr="00577BE2">
        <w:rPr>
          <w:rFonts w:ascii="Times New Roman" w:hAnsi="Times New Roman"/>
          <w:color w:val="000000" w:themeColor="text1"/>
        </w:rPr>
        <w:t xml:space="preserve"> is the number of realized fisheries</w:t>
      </w:r>
      <w:r w:rsidR="00AA1ED7" w:rsidRPr="00577BE2">
        <w:rPr>
          <w:rFonts w:ascii="Times New Roman" w:hAnsi="Times New Roman"/>
          <w:color w:val="000000" w:themeColor="text1"/>
        </w:rPr>
        <w:t>.</w:t>
      </w:r>
      <w:r w:rsidR="00577BE2">
        <w:rPr>
          <w:rFonts w:ascii="Times New Roman" w:hAnsi="Times New Roman"/>
          <w:color w:val="000000" w:themeColor="text1"/>
        </w:rPr>
        <w:t xml:space="preserve"> We define specialist vessels </w:t>
      </w:r>
      <w:r w:rsidR="002C0721">
        <w:rPr>
          <w:rFonts w:ascii="Times New Roman" w:hAnsi="Times New Roman"/>
          <w:color w:val="000000" w:themeColor="text1"/>
        </w:rPr>
        <w:t>as</w:t>
      </w:r>
      <w:r w:rsidR="00577BE2">
        <w:rPr>
          <w:rFonts w:ascii="Times New Roman" w:hAnsi="Times New Roman"/>
          <w:color w:val="000000" w:themeColor="text1"/>
        </w:rPr>
        <w:t xml:space="preserve"> those that land </w:t>
      </w:r>
      <w:r w:rsidR="00EA3B29">
        <w:rPr>
          <w:rFonts w:ascii="Times New Roman" w:hAnsi="Times New Roman"/>
          <w:color w:val="000000" w:themeColor="text1"/>
        </w:rPr>
        <w:t xml:space="preserve">in a single </w:t>
      </w:r>
      <w:r w:rsidR="0080078B">
        <w:rPr>
          <w:rFonts w:ascii="Times New Roman" w:hAnsi="Times New Roman"/>
          <w:color w:val="000000" w:themeColor="text1"/>
        </w:rPr>
        <w:t>fishery</w:t>
      </w:r>
      <w:r w:rsidR="00577BE2">
        <w:rPr>
          <w:rFonts w:ascii="Times New Roman" w:hAnsi="Times New Roman"/>
          <w:color w:val="000000" w:themeColor="text1"/>
        </w:rPr>
        <w:t xml:space="preserve"> (</w:t>
      </w:r>
      <w:r w:rsidR="00577BE2">
        <w:rPr>
          <w:rFonts w:ascii="Times New Roman" w:hAnsi="Times New Roman"/>
          <w:i/>
          <w:color w:val="000000" w:themeColor="text1"/>
        </w:rPr>
        <w:t xml:space="preserve">H </w:t>
      </w:r>
      <w:r w:rsidR="00577BE2">
        <w:rPr>
          <w:rFonts w:ascii="Times New Roman" w:hAnsi="Times New Roman"/>
          <w:color w:val="000000" w:themeColor="text1"/>
        </w:rPr>
        <w:t>= 1) and</w:t>
      </w:r>
      <w:r w:rsidR="00F06D29">
        <w:rPr>
          <w:rFonts w:ascii="Times New Roman" w:hAnsi="Times New Roman"/>
          <w:color w:val="000000" w:themeColor="text1"/>
        </w:rPr>
        <w:t xml:space="preserve"> generalist vessels are vessels</w:t>
      </w:r>
      <w:r w:rsidR="00577BE2">
        <w:rPr>
          <w:rFonts w:ascii="Times New Roman" w:hAnsi="Times New Roman"/>
          <w:color w:val="000000" w:themeColor="text1"/>
        </w:rPr>
        <w:t xml:space="preserve"> </w:t>
      </w:r>
      <w:r w:rsidR="00F06D29">
        <w:rPr>
          <w:rFonts w:ascii="Times New Roman" w:hAnsi="Times New Roman"/>
          <w:color w:val="000000" w:themeColor="text1"/>
        </w:rPr>
        <w:t>that</w:t>
      </w:r>
      <w:r w:rsidR="00EA3B29">
        <w:rPr>
          <w:rFonts w:ascii="Times New Roman" w:hAnsi="Times New Roman"/>
          <w:color w:val="000000" w:themeColor="text1"/>
        </w:rPr>
        <w:t xml:space="preserve"> land in more than </w:t>
      </w:r>
      <w:r w:rsidR="0080078B">
        <w:rPr>
          <w:rFonts w:ascii="Times New Roman" w:hAnsi="Times New Roman"/>
          <w:color w:val="000000" w:themeColor="text1"/>
        </w:rPr>
        <w:t>fishery</w:t>
      </w:r>
      <w:r w:rsidR="004F4FEA">
        <w:rPr>
          <w:rFonts w:ascii="Times New Roman" w:hAnsi="Times New Roman"/>
          <w:color w:val="000000" w:themeColor="text1"/>
        </w:rPr>
        <w:t xml:space="preserve"> </w:t>
      </w:r>
      <w:r w:rsidR="00577BE2">
        <w:rPr>
          <w:rFonts w:ascii="Times New Roman" w:hAnsi="Times New Roman"/>
          <w:color w:val="000000" w:themeColor="text1"/>
        </w:rPr>
        <w:t>(</w:t>
      </w:r>
      <w:r w:rsidR="00577BE2">
        <w:rPr>
          <w:rFonts w:ascii="Times New Roman" w:hAnsi="Times New Roman"/>
          <w:i/>
          <w:color w:val="000000" w:themeColor="text1"/>
        </w:rPr>
        <w:t xml:space="preserve">H </w:t>
      </w:r>
      <w:r w:rsidR="00577BE2">
        <w:rPr>
          <w:rFonts w:ascii="Times New Roman" w:hAnsi="Times New Roman"/>
          <w:color w:val="000000" w:themeColor="text1"/>
        </w:rPr>
        <w:t>&gt; 1).</w:t>
      </w:r>
      <w:r w:rsidR="005E2049">
        <w:rPr>
          <w:rFonts w:ascii="Times New Roman" w:hAnsi="Times New Roman"/>
          <w:color w:val="000000" w:themeColor="text1"/>
        </w:rPr>
        <w:t xml:space="preserve"> </w:t>
      </w:r>
    </w:p>
    <w:p w14:paraId="786550D8" w14:textId="31D4991A" w:rsidR="00A76DFC" w:rsidRPr="00577BE2" w:rsidRDefault="00226AE8"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represent connectivity among </w:t>
      </w:r>
      <w:r w:rsidR="0080078B">
        <w:rPr>
          <w:rFonts w:ascii="Times New Roman" w:hAnsi="Times New Roman"/>
          <w:color w:val="000000" w:themeColor="text1"/>
        </w:rPr>
        <w:t xml:space="preserve">fisheries </w:t>
      </w:r>
      <w:r w:rsidRPr="00577BE2">
        <w:rPr>
          <w:rFonts w:ascii="Times New Roman" w:hAnsi="Times New Roman"/>
          <w:color w:val="000000" w:themeColor="text1"/>
        </w:rPr>
        <w:t>at the port level w</w:t>
      </w:r>
      <w:r w:rsidR="007C2BF7" w:rsidRPr="00577BE2">
        <w:rPr>
          <w:rFonts w:ascii="Times New Roman" w:hAnsi="Times New Roman"/>
          <w:color w:val="000000" w:themeColor="text1"/>
        </w:rPr>
        <w:t>e built</w:t>
      </w:r>
      <w:r w:rsidR="00B40D68" w:rsidRPr="00577BE2">
        <w:rPr>
          <w:rFonts w:ascii="Times New Roman" w:hAnsi="Times New Roman"/>
          <w:color w:val="000000" w:themeColor="text1"/>
        </w:rPr>
        <w:t xml:space="preserve"> directed, weighted networks</w:t>
      </w:r>
      <w:ins w:id="137" w:author=" " w:date="2016-01-05T11:34:00Z">
        <w:r w:rsidR="0000456A">
          <w:rPr>
            <w:rFonts w:ascii="Times New Roman" w:hAnsi="Times New Roman"/>
            <w:color w:val="000000" w:themeColor="text1"/>
          </w:rPr>
          <w:t xml:space="preserve"> where</w:t>
        </w:r>
      </w:ins>
      <w:del w:id="138" w:author=" " w:date="2016-01-05T11:34:00Z">
        <w:r w:rsidR="00A76DFC" w:rsidRPr="00577BE2" w:rsidDel="0000456A">
          <w:rPr>
            <w:rFonts w:ascii="Times New Roman" w:hAnsi="Times New Roman"/>
            <w:color w:val="000000" w:themeColor="text1"/>
          </w:rPr>
          <w:delText>.</w:delText>
        </w:r>
      </w:del>
      <w:r w:rsidR="00A76DFC" w:rsidRPr="00577BE2">
        <w:rPr>
          <w:rFonts w:ascii="Times New Roman" w:hAnsi="Times New Roman"/>
          <w:color w:val="000000" w:themeColor="text1"/>
        </w:rPr>
        <w:t xml:space="preserve"> </w:t>
      </w:r>
      <w:ins w:id="139" w:author=" " w:date="2016-01-05T11:34:00Z">
        <w:r w:rsidR="0000456A">
          <w:rPr>
            <w:rFonts w:ascii="Times New Roman" w:hAnsi="Times New Roman"/>
            <w:color w:val="000000" w:themeColor="text1"/>
          </w:rPr>
          <w:t>n</w:t>
        </w:r>
      </w:ins>
      <w:del w:id="140" w:author=" " w:date="2016-01-05T11:34:00Z">
        <w:r w:rsidRPr="00577BE2" w:rsidDel="0000456A">
          <w:rPr>
            <w:rFonts w:ascii="Times New Roman" w:hAnsi="Times New Roman"/>
            <w:color w:val="000000" w:themeColor="text1"/>
          </w:rPr>
          <w:delText>N</w:delText>
        </w:r>
      </w:del>
      <w:r w:rsidR="00832B45" w:rsidRPr="00577BE2">
        <w:rPr>
          <w:rFonts w:ascii="Times New Roman" w:hAnsi="Times New Roman"/>
          <w:color w:val="000000" w:themeColor="text1"/>
        </w:rPr>
        <w:t>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a </w:t>
      </w:r>
      <w:del w:id="141" w:author=" " w:date="2016-01-05T11:35:00Z">
        <w:r w:rsidR="00832B45" w:rsidRPr="00577BE2" w:rsidDel="0000456A">
          <w:rPr>
            <w:rFonts w:ascii="Times New Roman" w:hAnsi="Times New Roman"/>
            <w:color w:val="000000" w:themeColor="text1"/>
          </w:rPr>
          <w:delText>realized fishery</w:delText>
        </w:r>
      </w:del>
      <w:r w:rsidR="0080078B">
        <w:rPr>
          <w:rFonts w:ascii="Times New Roman" w:hAnsi="Times New Roman"/>
          <w:color w:val="000000" w:themeColor="text1"/>
        </w:rPr>
        <w:t>fishery</w:t>
      </w:r>
      <w:r w:rsidR="00832B45" w:rsidRPr="00577BE2">
        <w:rPr>
          <w:rFonts w:ascii="Times New Roman" w:hAnsi="Times New Roman"/>
          <w:color w:val="000000" w:themeColor="text1"/>
        </w:rPr>
        <w:t>, and the strength of the connections between nodes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the </w:t>
      </w:r>
      <w:r w:rsidR="00B40D68" w:rsidRPr="00577BE2">
        <w:rPr>
          <w:rFonts w:ascii="Times New Roman" w:hAnsi="Times New Roman"/>
          <w:color w:val="000000" w:themeColor="text1"/>
        </w:rPr>
        <w:t>number</w:t>
      </w:r>
      <w:r w:rsidR="00832B45" w:rsidRPr="00577BE2">
        <w:rPr>
          <w:rFonts w:ascii="Times New Roman" w:hAnsi="Times New Roman"/>
          <w:color w:val="000000" w:themeColor="text1"/>
        </w:rPr>
        <w:t xml:space="preserve"> of vessels </w:t>
      </w:r>
      <w:r w:rsidR="008810FF" w:rsidRPr="00577BE2">
        <w:rPr>
          <w:rFonts w:ascii="Times New Roman" w:hAnsi="Times New Roman"/>
          <w:color w:val="000000" w:themeColor="text1"/>
        </w:rPr>
        <w:t>that</w:t>
      </w:r>
      <w:r w:rsidR="00832B45" w:rsidRPr="00577BE2">
        <w:rPr>
          <w:rFonts w:ascii="Times New Roman" w:hAnsi="Times New Roman"/>
          <w:color w:val="000000" w:themeColor="text1"/>
        </w:rPr>
        <w:t xml:space="preserve"> land</w:t>
      </w:r>
      <w:r w:rsidR="00206AA0" w:rsidRPr="00577BE2">
        <w:rPr>
          <w:rFonts w:ascii="Times New Roman" w:hAnsi="Times New Roman"/>
          <w:color w:val="000000" w:themeColor="text1"/>
        </w:rPr>
        <w:t>ed</w:t>
      </w:r>
      <w:r w:rsidR="00832B45" w:rsidRPr="00577BE2">
        <w:rPr>
          <w:rFonts w:ascii="Times New Roman" w:hAnsi="Times New Roman"/>
          <w:color w:val="000000" w:themeColor="text1"/>
        </w:rPr>
        <w:t xml:space="preserve"> </w:t>
      </w:r>
      <w:ins w:id="142" w:author=" " w:date="2016-01-05T11:35:00Z">
        <w:r w:rsidR="0000456A">
          <w:rPr>
            <w:rFonts w:ascii="Times New Roman" w:hAnsi="Times New Roman"/>
            <w:color w:val="000000" w:themeColor="text1"/>
          </w:rPr>
          <w:t xml:space="preserve">catch in </w:t>
        </w:r>
      </w:ins>
      <w:r w:rsidR="00832B45" w:rsidRPr="00577BE2">
        <w:rPr>
          <w:rFonts w:ascii="Times New Roman" w:hAnsi="Times New Roman"/>
          <w:color w:val="000000" w:themeColor="text1"/>
        </w:rPr>
        <w:t>both</w:t>
      </w:r>
      <w:ins w:id="143" w:author=" " w:date="2016-01-05T11:35:00Z">
        <w:r w:rsidR="0000456A">
          <w:rPr>
            <w:rFonts w:ascii="Times New Roman" w:hAnsi="Times New Roman"/>
            <w:color w:val="000000" w:themeColor="text1"/>
          </w:rPr>
          <w:t xml:space="preserve"> over </w:t>
        </w:r>
      </w:ins>
      <w:r w:rsidR="00964330">
        <w:rPr>
          <w:rFonts w:ascii="Times New Roman" w:hAnsi="Times New Roman"/>
          <w:color w:val="000000" w:themeColor="text1"/>
        </w:rPr>
        <w:t>a given period</w:t>
      </w:r>
      <w:r w:rsidR="00B40D68" w:rsidRPr="00577BE2">
        <w:rPr>
          <w:rFonts w:ascii="Times New Roman" w:hAnsi="Times New Roman"/>
          <w:color w:val="000000" w:themeColor="text1"/>
        </w:rPr>
        <w:t>.</w:t>
      </w:r>
      <w:r w:rsidR="00A76DFC" w:rsidRPr="00577BE2">
        <w:rPr>
          <w:rFonts w:ascii="Times New Roman" w:hAnsi="Times New Roman"/>
          <w:color w:val="000000" w:themeColor="text1"/>
        </w:rPr>
        <w:t xml:space="preserve"> More formally</w:t>
      </w:r>
      <w:r w:rsidRPr="00577BE2">
        <w:rPr>
          <w:rFonts w:ascii="Times New Roman" w:hAnsi="Times New Roman"/>
          <w:color w:val="000000" w:themeColor="text1"/>
        </w:rPr>
        <w:t xml:space="preserve">, </w:t>
      </w:r>
      <w:ins w:id="144" w:author=" " w:date="2016-01-05T11:35:00Z">
        <w:r w:rsidR="005B79A1" w:rsidRPr="00577BE2">
          <w:rPr>
            <w:rFonts w:ascii="Times New Roman" w:hAnsi="Times New Roman"/>
            <w:color w:val="000000" w:themeColor="text1"/>
          </w:rPr>
          <w:t xml:space="preserve">for each port </w:t>
        </w:r>
      </w:ins>
      <w:r w:rsidR="00F46A19">
        <w:rPr>
          <w:rFonts w:ascii="Times New Roman" w:hAnsi="Times New Roman"/>
          <w:i/>
          <w:color w:val="000000" w:themeColor="text1"/>
        </w:rPr>
        <w:t>k</w:t>
      </w:r>
      <w:ins w:id="145" w:author=" " w:date="2016-01-05T11:35:00Z">
        <w:r w:rsidR="005B79A1" w:rsidRPr="00577BE2">
          <w:rPr>
            <w:rFonts w:ascii="Times New Roman" w:hAnsi="Times New Roman"/>
            <w:color w:val="000000" w:themeColor="text1"/>
          </w:rPr>
          <w:t xml:space="preserve"> </w:t>
        </w:r>
      </w:ins>
      <w:r w:rsidRPr="00577BE2">
        <w:rPr>
          <w:rFonts w:ascii="Times New Roman" w:hAnsi="Times New Roman"/>
          <w:color w:val="000000" w:themeColor="text1"/>
        </w:rPr>
        <w:t>we built</w:t>
      </w:r>
      <w:r w:rsidR="00626AF1" w:rsidRPr="00577BE2">
        <w:rPr>
          <w:rFonts w:ascii="Times New Roman" w:hAnsi="Times New Roman"/>
          <w:color w:val="000000" w:themeColor="text1"/>
        </w:rPr>
        <w:t xml:space="preserve"> a network </w:t>
      </w:r>
      <w:r w:rsidR="00626AF1" w:rsidRPr="00577BE2">
        <w:rPr>
          <w:rFonts w:ascii="Times New Roman" w:hAnsi="Times New Roman"/>
          <w:i/>
          <w:color w:val="000000" w:themeColor="text1"/>
        </w:rPr>
        <w:t>G</w:t>
      </w:r>
      <w:r w:rsidR="00F46A19">
        <w:rPr>
          <w:rFonts w:ascii="Times New Roman" w:hAnsi="Times New Roman"/>
          <w:i/>
          <w:color w:val="000000" w:themeColor="text1"/>
          <w:vertAlign w:val="subscript"/>
        </w:rPr>
        <w:t>k</w:t>
      </w:r>
      <w:ins w:id="146" w:author=" " w:date="2016-01-05T11:37:00Z">
        <w:r w:rsidR="00D50AE6">
          <w:rPr>
            <w:rFonts w:ascii="Times New Roman" w:hAnsi="Times New Roman"/>
            <w:i/>
            <w:color w:val="000000" w:themeColor="text1"/>
            <w:vertAlign w:val="subscript"/>
          </w:rPr>
          <w:t>,</w:t>
        </w:r>
      </w:ins>
      <w:r w:rsidR="001F0C7A">
        <w:rPr>
          <w:rFonts w:ascii="Times New Roman" w:hAnsi="Times New Roman"/>
          <w:i/>
          <w:color w:val="000000" w:themeColor="text1"/>
          <w:vertAlign w:val="subscript"/>
        </w:rPr>
        <w:t>X</w:t>
      </w:r>
      <w:ins w:id="147" w:author=" " w:date="2016-01-05T11:37:00Z">
        <w:r w:rsidR="00D50AE6" w:rsidRPr="00D50AE6">
          <w:rPr>
            <w:rFonts w:ascii="Times New Roman" w:hAnsi="Times New Roman"/>
            <w:i/>
            <w:color w:val="000000" w:themeColor="text1"/>
            <w:vertAlign w:val="subscript"/>
          </w:rPr>
          <w:sym w:font="Wingdings" w:char="F0E0"/>
        </w:r>
      </w:ins>
      <w:r w:rsidR="001F0C7A">
        <w:rPr>
          <w:rFonts w:ascii="Times New Roman" w:hAnsi="Times New Roman"/>
          <w:i/>
          <w:color w:val="000000" w:themeColor="text1"/>
          <w:vertAlign w:val="subscript"/>
        </w:rPr>
        <w:t>Y</w:t>
      </w:r>
      <w:r w:rsidR="00626AF1" w:rsidRPr="00577BE2">
        <w:rPr>
          <w:rFonts w:ascii="Times New Roman" w:hAnsi="Times New Roman"/>
          <w:color w:val="000000" w:themeColor="text1"/>
        </w:rPr>
        <w:t xml:space="preserve"> </w:t>
      </w:r>
      <w:del w:id="148" w:author=" " w:date="2016-01-05T11:35:00Z">
        <w:r w:rsidR="00626AF1" w:rsidRPr="00577BE2" w:rsidDel="005B79A1">
          <w:rPr>
            <w:rFonts w:ascii="Times New Roman" w:hAnsi="Times New Roman"/>
            <w:color w:val="000000" w:themeColor="text1"/>
          </w:rPr>
          <w:delText xml:space="preserve">for each port </w:delText>
        </w:r>
        <w:r w:rsidR="0089385D" w:rsidRPr="00577BE2" w:rsidDel="005B79A1">
          <w:rPr>
            <w:rFonts w:ascii="Times New Roman" w:hAnsi="Times New Roman"/>
            <w:i/>
            <w:color w:val="000000" w:themeColor="text1"/>
          </w:rPr>
          <w:delText>i</w:delText>
        </w:r>
        <w:r w:rsidR="0089385D" w:rsidRPr="00577BE2" w:rsidDel="005B79A1">
          <w:rPr>
            <w:rFonts w:ascii="Times New Roman" w:hAnsi="Times New Roman"/>
            <w:color w:val="000000" w:themeColor="text1"/>
          </w:rPr>
          <w:delText xml:space="preserve"> </w:delText>
        </w:r>
      </w:del>
      <w:r w:rsidR="00626AF1" w:rsidRPr="00577BE2">
        <w:rPr>
          <w:rFonts w:ascii="Times New Roman" w:hAnsi="Times New Roman"/>
          <w:color w:val="000000" w:themeColor="text1"/>
        </w:rPr>
        <w:t xml:space="preserve">in which </w:t>
      </w:r>
      <w:r w:rsidR="00E7659E" w:rsidRPr="00577BE2">
        <w:rPr>
          <w:rFonts w:ascii="Times New Roman" w:hAnsi="Times New Roman"/>
          <w:color w:val="000000" w:themeColor="text1"/>
        </w:rPr>
        <w:t>an edge</w:t>
      </w:r>
      <w:r w:rsidR="00AF53D7">
        <w:rPr>
          <w:rFonts w:ascii="Times New Roman" w:hAnsi="Times New Roman"/>
          <w:color w:val="000000" w:themeColor="text1"/>
        </w:rPr>
        <w:t xml:space="preserve"> weight between two nodes</w:t>
      </w:r>
      <w:r w:rsidR="00E7659E" w:rsidRPr="00577BE2">
        <w:rPr>
          <w:rFonts w:ascii="Times New Roman" w:hAnsi="Times New Roman"/>
          <w:color w:val="000000" w:themeColor="text1"/>
        </w:rPr>
        <w:t xml:space="preserve"> </w:t>
      </w:r>
      <w:r w:rsidR="001F0C7A">
        <w:rPr>
          <w:rFonts w:ascii="Times New Roman" w:hAnsi="Times New Roman"/>
          <w:i/>
          <w:color w:val="000000" w:themeColor="text1"/>
        </w:rPr>
        <w:t>X</w:t>
      </w:r>
      <w:r w:rsidR="00AF53D7">
        <w:rPr>
          <w:rFonts w:ascii="Times New Roman" w:hAnsi="Times New Roman"/>
          <w:i/>
          <w:color w:val="000000" w:themeColor="text1"/>
        </w:rPr>
        <w:t xml:space="preserve"> </w:t>
      </w:r>
      <w:r w:rsidR="00AF53D7" w:rsidRPr="00AF53D7">
        <w:rPr>
          <w:rFonts w:ascii="Times New Roman" w:hAnsi="Times New Roman"/>
          <w:color w:val="000000" w:themeColor="text1"/>
        </w:rPr>
        <w:t>and</w:t>
      </w:r>
      <w:r w:rsidR="00AF53D7">
        <w:rPr>
          <w:rFonts w:ascii="Times New Roman" w:hAnsi="Times New Roman"/>
          <w:i/>
          <w:color w:val="000000" w:themeColor="text1"/>
        </w:rPr>
        <w:t xml:space="preserve"> </w:t>
      </w:r>
      <w:r w:rsidR="001F0C7A">
        <w:rPr>
          <w:rFonts w:ascii="Times New Roman" w:hAnsi="Times New Roman"/>
          <w:i/>
          <w:color w:val="000000" w:themeColor="text1"/>
        </w:rPr>
        <w:t>Y</w:t>
      </w:r>
      <w:r w:rsidR="00E7659E" w:rsidRPr="00577BE2">
        <w:rPr>
          <w:rFonts w:ascii="Times New Roman" w:hAnsi="Times New Roman"/>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X→Y</m:t>
            </m:r>
          </m:sub>
        </m:sSub>
      </m:oMath>
      <w:r w:rsidR="00AF53D7">
        <w:rPr>
          <w:rFonts w:ascii="Times New Roman" w:hAnsi="Times New Roman"/>
          <w:color w:val="000000" w:themeColor="text1"/>
        </w:rPr>
        <w:t xml:space="preserve"> </w:t>
      </w:r>
      <w:r w:rsidR="00206AA0" w:rsidRPr="00577BE2">
        <w:rPr>
          <w:rFonts w:ascii="Times New Roman" w:hAnsi="Times New Roman"/>
          <w:color w:val="000000" w:themeColor="text1"/>
        </w:rPr>
        <w:t>wa</w:t>
      </w:r>
      <w:r w:rsidR="00E7659E" w:rsidRPr="00577BE2">
        <w:rPr>
          <w:rFonts w:ascii="Times New Roman" w:hAnsi="Times New Roman"/>
          <w:color w:val="000000" w:themeColor="text1"/>
        </w:rPr>
        <w:t>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89385D" w:rsidRPr="00577BE2">
        <w:rPr>
          <w:rFonts w:ascii="Times New Roman" w:hAnsi="Times New Roman"/>
          <w:color w:val="000000" w:themeColor="text1"/>
        </w:rPr>
        <w:t xml:space="preserve"> </w:t>
      </w:r>
      <w:r w:rsidR="001F0C7A">
        <w:rPr>
          <w:rFonts w:ascii="Times New Roman" w:hAnsi="Times New Roman"/>
          <w:i/>
          <w:color w:val="000000" w:themeColor="text1"/>
        </w:rPr>
        <w:t>X</w:t>
      </w:r>
      <w:r w:rsidR="0089385D" w:rsidRPr="00577BE2">
        <w:rPr>
          <w:rFonts w:ascii="Times New Roman" w:hAnsi="Times New Roman"/>
          <w:i/>
          <w:color w:val="000000" w:themeColor="text1"/>
        </w:rPr>
        <w:t xml:space="preserve"> </w:t>
      </w:r>
      <w:r w:rsidR="0089385D" w:rsidRPr="00577BE2">
        <w:rPr>
          <w:rFonts w:ascii="Times New Roman" w:hAnsi="Times New Roman"/>
          <w:color w:val="000000" w:themeColor="text1"/>
        </w:rPr>
        <w:t xml:space="preserve">and </w:t>
      </w:r>
      <w:r w:rsidR="001F0C7A">
        <w:rPr>
          <w:rFonts w:ascii="Times New Roman" w:hAnsi="Times New Roman"/>
          <w:i/>
          <w:color w:val="000000" w:themeColor="text1"/>
        </w:rPr>
        <w:t>Y</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E7659E" w:rsidRPr="00577BE2">
        <w:rPr>
          <w:rFonts w:ascii="Times New Roman" w:hAnsi="Times New Roman"/>
          <w:color w:val="000000" w:themeColor="text1"/>
        </w:rPr>
        <w:t xml:space="preserve"> </w:t>
      </w:r>
      <w:r w:rsidR="001F0C7A">
        <w:rPr>
          <w:rFonts w:ascii="Times New Roman" w:hAnsi="Times New Roman"/>
          <w:i/>
          <w:color w:val="000000" w:themeColor="text1"/>
        </w:rPr>
        <w:t>X</w:t>
      </w:r>
      <w:r w:rsidR="00E7659E" w:rsidRPr="00577BE2">
        <w:rPr>
          <w:rFonts w:ascii="Times New Roman" w:hAnsi="Times New Roman"/>
          <w:color w:val="000000" w:themeColor="text1"/>
        </w:rPr>
        <w:t xml:space="preserve">. Similarly,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Y→X</m:t>
            </m:r>
          </m:sub>
        </m:sSub>
      </m:oMath>
      <w:r w:rsidR="00AF53D7">
        <w:rPr>
          <w:rFonts w:ascii="Times New Roman" w:hAnsi="Times New Roman"/>
          <w:color w:val="000000" w:themeColor="text1"/>
        </w:rPr>
        <w:t xml:space="preserve"> </w:t>
      </w:r>
      <w:r w:rsidR="00E7659E" w:rsidRPr="00577BE2">
        <w:rPr>
          <w:rFonts w:ascii="Times New Roman" w:hAnsi="Times New Roman"/>
          <w:color w:val="000000" w:themeColor="text1"/>
        </w:rPr>
        <w:t>is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both </w:t>
      </w:r>
      <w:r w:rsidR="0080078B">
        <w:rPr>
          <w:rFonts w:ascii="Times New Roman" w:hAnsi="Times New Roman"/>
          <w:color w:val="000000" w:themeColor="text1"/>
        </w:rPr>
        <w:t>fisheries</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0D4D37">
        <w:rPr>
          <w:rFonts w:ascii="Times New Roman" w:hAnsi="Times New Roman"/>
          <w:color w:val="000000" w:themeColor="text1"/>
        </w:rPr>
        <w:t>fish</w:t>
      </w:r>
      <w:r w:rsidR="0080078B">
        <w:rPr>
          <w:rFonts w:ascii="Times New Roman" w:hAnsi="Times New Roman"/>
          <w:color w:val="000000" w:themeColor="text1"/>
        </w:rPr>
        <w:t xml:space="preserve">ery </w:t>
      </w:r>
      <w:r w:rsidR="00E84CDC">
        <w:rPr>
          <w:rFonts w:ascii="Times New Roman" w:hAnsi="Times New Roman"/>
          <w:i/>
          <w:color w:val="000000" w:themeColor="text1"/>
        </w:rPr>
        <w:t>Y</w:t>
      </w:r>
      <w:r w:rsidR="00C62CCE" w:rsidRPr="00577BE2">
        <w:rPr>
          <w:rFonts w:ascii="Times New Roman" w:hAnsi="Times New Roman"/>
          <w:color w:val="000000" w:themeColor="text1"/>
        </w:rPr>
        <w:t xml:space="preserve"> (Fig. 1)</w:t>
      </w:r>
      <w:r w:rsidR="00E7659E" w:rsidRPr="00577BE2">
        <w:rPr>
          <w:rFonts w:ascii="Times New Roman" w:hAnsi="Times New Roman"/>
          <w:i/>
          <w:color w:val="000000" w:themeColor="text1"/>
        </w:rPr>
        <w:t xml:space="preserve">. </w:t>
      </w:r>
      <w:r w:rsidRPr="00577BE2">
        <w:rPr>
          <w:rFonts w:ascii="Times New Roman" w:hAnsi="Times New Roman"/>
          <w:color w:val="000000" w:themeColor="text1"/>
        </w:rPr>
        <w:t xml:space="preserve"> </w:t>
      </w:r>
    </w:p>
    <w:p w14:paraId="7E29C7DD" w14:textId="52DD8D10" w:rsidR="0089385D" w:rsidRPr="00577BE2" w:rsidRDefault="00620434" w:rsidP="00714C4E">
      <w:pPr>
        <w:spacing w:line="480" w:lineRule="auto"/>
        <w:rPr>
          <w:rFonts w:ascii="Times New Roman" w:hAnsi="Times New Roman"/>
          <w:color w:val="000000" w:themeColor="text1"/>
        </w:rPr>
      </w:pPr>
      <w:r w:rsidRPr="00577BE2">
        <w:rPr>
          <w:rFonts w:ascii="Times New Roman" w:hAnsi="Times New Roman"/>
          <w:color w:val="000000" w:themeColor="text1"/>
        </w:rPr>
        <w:t xml:space="preserve">To </w:t>
      </w:r>
      <w:r w:rsidR="00C62CCE" w:rsidRPr="00577BE2">
        <w:rPr>
          <w:rFonts w:ascii="Times New Roman" w:hAnsi="Times New Roman"/>
          <w:color w:val="000000" w:themeColor="text1"/>
        </w:rPr>
        <w:t>measure</w:t>
      </w:r>
      <w:r w:rsidR="00CB07BB" w:rsidRPr="00577BE2">
        <w:rPr>
          <w:rFonts w:ascii="Times New Roman" w:hAnsi="Times New Roman"/>
          <w:color w:val="000000" w:themeColor="text1"/>
        </w:rPr>
        <w:t xml:space="preserve"> </w:t>
      </w:r>
      <w:r w:rsidR="00C62CCE" w:rsidRPr="00577BE2">
        <w:rPr>
          <w:rFonts w:ascii="Times New Roman" w:hAnsi="Times New Roman"/>
          <w:color w:val="000000" w:themeColor="text1"/>
        </w:rPr>
        <w:t xml:space="preserve">port-level </w:t>
      </w:r>
      <w:r w:rsidR="00714C4E">
        <w:rPr>
          <w:rFonts w:ascii="Times New Roman" w:hAnsi="Times New Roman"/>
          <w:color w:val="000000" w:themeColor="text1"/>
        </w:rPr>
        <w:t>fisheries connectivity</w:t>
      </w:r>
      <w:r w:rsidR="00CB07BB" w:rsidRPr="00577BE2">
        <w:rPr>
          <w:rFonts w:ascii="Times New Roman" w:hAnsi="Times New Roman"/>
          <w:color w:val="000000" w:themeColor="text1"/>
        </w:rPr>
        <w:t xml:space="preserve"> </w:t>
      </w:r>
      <w:r w:rsidRPr="00577BE2">
        <w:rPr>
          <w:rFonts w:ascii="Times New Roman" w:hAnsi="Times New Roman"/>
          <w:color w:val="000000" w:themeColor="text1"/>
        </w:rPr>
        <w:t xml:space="preserve">we </w:t>
      </w:r>
      <w:r w:rsidR="00714C4E">
        <w:rPr>
          <w:rFonts w:ascii="Times New Roman" w:hAnsi="Times New Roman"/>
          <w:color w:val="000000" w:themeColor="text1"/>
        </w:rPr>
        <w:t>calculated the</w:t>
      </w:r>
      <w:r w:rsidR="00AC7C58">
        <w:rPr>
          <w:rFonts w:ascii="Times New Roman" w:hAnsi="Times New Roman"/>
          <w:color w:val="000000" w:themeColor="text1"/>
        </w:rPr>
        <w:t xml:space="preserve"> link </w:t>
      </w:r>
      <w:r w:rsidR="00714C4E">
        <w:rPr>
          <w:rFonts w:ascii="Times New Roman" w:hAnsi="Times New Roman"/>
          <w:color w:val="000000" w:themeColor="text1"/>
        </w:rPr>
        <w:t xml:space="preserve">density (number of edges divided by nodes) which scales both with network size and interconnectedness. This </w:t>
      </w:r>
      <w:r w:rsidR="0089385D" w:rsidRPr="00577BE2">
        <w:rPr>
          <w:rFonts w:ascii="Times New Roman" w:hAnsi="Times New Roman"/>
          <w:color w:val="000000" w:themeColor="text1"/>
        </w:rPr>
        <w:t xml:space="preserve">value can be </w:t>
      </w:r>
      <w:r w:rsidR="00CD15F0" w:rsidRPr="00577BE2">
        <w:rPr>
          <w:rFonts w:ascii="Times New Roman" w:hAnsi="Times New Roman"/>
          <w:color w:val="000000" w:themeColor="text1"/>
        </w:rPr>
        <w:t>interpreted</w:t>
      </w:r>
      <w:r w:rsidR="0089385D" w:rsidRPr="00577BE2">
        <w:rPr>
          <w:rFonts w:ascii="Times New Roman" w:hAnsi="Times New Roman"/>
          <w:color w:val="000000" w:themeColor="text1"/>
        </w:rPr>
        <w:t xml:space="preserve"> </w:t>
      </w:r>
      <w:r w:rsidR="00CD15F0" w:rsidRPr="00577BE2">
        <w:rPr>
          <w:rFonts w:ascii="Times New Roman" w:hAnsi="Times New Roman"/>
          <w:color w:val="000000" w:themeColor="text1"/>
        </w:rPr>
        <w:t>as</w:t>
      </w:r>
      <w:r w:rsidR="0089385D" w:rsidRPr="00577BE2">
        <w:rPr>
          <w:rFonts w:ascii="Times New Roman" w:hAnsi="Times New Roman"/>
          <w:color w:val="000000" w:themeColor="text1"/>
        </w:rPr>
        <w:t xml:space="preserve"> the </w:t>
      </w:r>
      <w:r w:rsidR="00CD15F0" w:rsidRPr="00577BE2">
        <w:rPr>
          <w:rFonts w:ascii="Times New Roman" w:hAnsi="Times New Roman"/>
          <w:color w:val="000000" w:themeColor="text1"/>
        </w:rPr>
        <w:t xml:space="preserve">average number of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to which a </w:t>
      </w:r>
      <w:r w:rsidR="0080078B">
        <w:rPr>
          <w:rFonts w:ascii="Times New Roman" w:hAnsi="Times New Roman"/>
          <w:color w:val="000000" w:themeColor="text1"/>
        </w:rPr>
        <w:t xml:space="preserve">fishery </w:t>
      </w:r>
      <w:r w:rsidR="00CD15F0" w:rsidRPr="00577BE2">
        <w:rPr>
          <w:rFonts w:ascii="Times New Roman" w:hAnsi="Times New Roman"/>
          <w:color w:val="000000" w:themeColor="text1"/>
        </w:rPr>
        <w:t xml:space="preserve">is connected (i.e. all vessels participate in both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w:t>
      </w:r>
      <w:r w:rsidR="00206AA0" w:rsidRPr="00577BE2">
        <w:rPr>
          <w:rFonts w:ascii="Times New Roman" w:hAnsi="Times New Roman"/>
          <w:color w:val="000000" w:themeColor="text1"/>
        </w:rPr>
        <w:t xml:space="preserve">at </w:t>
      </w:r>
      <w:r w:rsidR="00CD15F0" w:rsidRPr="00577BE2">
        <w:rPr>
          <w:rFonts w:ascii="Times New Roman" w:hAnsi="Times New Roman"/>
          <w:color w:val="000000" w:themeColor="text1"/>
        </w:rPr>
        <w:t xml:space="preserve">port </w:t>
      </w:r>
      <w:r w:rsidR="008404DA">
        <w:rPr>
          <w:rFonts w:ascii="Times New Roman" w:hAnsi="Times New Roman"/>
          <w:i/>
          <w:color w:val="000000" w:themeColor="text1"/>
        </w:rPr>
        <w:t>k</w:t>
      </w:r>
      <w:r w:rsidR="00CD15F0" w:rsidRPr="00577BE2">
        <w:rPr>
          <w:rFonts w:ascii="Times New Roman" w:hAnsi="Times New Roman"/>
          <w:color w:val="000000" w:themeColor="text1"/>
        </w:rPr>
        <w:t xml:space="preserve">. </w:t>
      </w:r>
    </w:p>
    <w:p w14:paraId="23E5746E" w14:textId="23D4F27A" w:rsidR="007C2BF7" w:rsidRPr="00577BE2" w:rsidRDefault="00BD104E" w:rsidP="005139F5">
      <w:pPr>
        <w:rPr>
          <w:rFonts w:ascii="Times New Roman" w:hAnsi="Times New Roman"/>
          <w:b/>
          <w:color w:val="000000" w:themeColor="text1"/>
        </w:rPr>
      </w:pPr>
      <w:r w:rsidRPr="00577BE2">
        <w:rPr>
          <w:rFonts w:ascii="Times New Roman" w:hAnsi="Times New Roman"/>
          <w:b/>
          <w:color w:val="000000" w:themeColor="text1"/>
        </w:rPr>
        <w:t>Analysis</w:t>
      </w:r>
      <w:r w:rsidR="00FF649A" w:rsidRPr="00577BE2">
        <w:rPr>
          <w:rFonts w:ascii="Times New Roman" w:hAnsi="Times New Roman"/>
          <w:b/>
          <w:color w:val="000000" w:themeColor="text1"/>
        </w:rPr>
        <w:t xml:space="preserve"> of change</w:t>
      </w:r>
      <w:r w:rsidR="00063A51" w:rsidRPr="00577BE2">
        <w:rPr>
          <w:rFonts w:ascii="Times New Roman" w:hAnsi="Times New Roman"/>
          <w:b/>
          <w:color w:val="000000" w:themeColor="text1"/>
        </w:rPr>
        <w:t xml:space="preserve">s in revenue diversity and port connectance </w:t>
      </w:r>
      <w:r w:rsidR="005139F5">
        <w:rPr>
          <w:rFonts w:ascii="Times New Roman" w:hAnsi="Times New Roman"/>
          <w:b/>
          <w:color w:val="000000" w:themeColor="text1"/>
        </w:rPr>
        <w:t>associated with</w:t>
      </w:r>
      <w:r w:rsidR="00063A51" w:rsidRPr="00577BE2">
        <w:rPr>
          <w:rFonts w:ascii="Times New Roman" w:hAnsi="Times New Roman"/>
          <w:b/>
          <w:color w:val="000000" w:themeColor="text1"/>
        </w:rPr>
        <w:t xml:space="preserve"> catch shares</w:t>
      </w:r>
      <w:r w:rsidR="005139F5">
        <w:rPr>
          <w:rFonts w:ascii="Times New Roman" w:hAnsi="Times New Roman"/>
          <w:b/>
          <w:color w:val="000000" w:themeColor="text1"/>
        </w:rPr>
        <w:t xml:space="preserve"> implementation</w:t>
      </w:r>
    </w:p>
    <w:p w14:paraId="2645F00B" w14:textId="76FE45BB" w:rsidR="00587148" w:rsidRDefault="00063A51" w:rsidP="004A0E79">
      <w:pPr>
        <w:spacing w:line="480" w:lineRule="auto"/>
        <w:rPr>
          <w:rFonts w:ascii="Times New Roman" w:hAnsi="Times New Roman"/>
          <w:color w:val="000000" w:themeColor="text1"/>
        </w:rPr>
      </w:pPr>
      <w:r w:rsidRPr="00577BE2">
        <w:rPr>
          <w:rFonts w:ascii="Times New Roman" w:hAnsi="Times New Roman"/>
          <w:color w:val="000000" w:themeColor="text1"/>
        </w:rPr>
        <w:t xml:space="preserve">We </w:t>
      </w:r>
      <w:r w:rsidR="00587148">
        <w:rPr>
          <w:rFonts w:ascii="Times New Roman" w:hAnsi="Times New Roman"/>
          <w:color w:val="000000" w:themeColor="text1"/>
        </w:rPr>
        <w:t xml:space="preserve">used linear regressions to </w:t>
      </w:r>
      <w:r w:rsidR="00C62CCE" w:rsidRPr="00577BE2">
        <w:rPr>
          <w:rFonts w:ascii="Times New Roman" w:hAnsi="Times New Roman"/>
          <w:color w:val="000000" w:themeColor="text1"/>
        </w:rPr>
        <w:t xml:space="preserve">determine whether a change </w:t>
      </w:r>
      <w:r w:rsidR="00594FC5" w:rsidRPr="00577BE2">
        <w:rPr>
          <w:rFonts w:ascii="Times New Roman" w:hAnsi="Times New Roman"/>
          <w:color w:val="000000" w:themeColor="text1"/>
        </w:rPr>
        <w:t xml:space="preserve">to catch shares </w:t>
      </w:r>
      <w:r w:rsidR="00C62CCE" w:rsidRPr="00577BE2">
        <w:rPr>
          <w:rFonts w:ascii="Times New Roman" w:hAnsi="Times New Roman"/>
          <w:color w:val="000000" w:themeColor="text1"/>
        </w:rPr>
        <w:t xml:space="preserve">management </w:t>
      </w:r>
      <w:r w:rsidR="00594FC5" w:rsidRPr="00577BE2">
        <w:rPr>
          <w:rFonts w:ascii="Times New Roman" w:hAnsi="Times New Roman"/>
          <w:color w:val="000000" w:themeColor="text1"/>
        </w:rPr>
        <w:t xml:space="preserve">in the limited entry groundfish trawl sector </w:t>
      </w:r>
      <w:r w:rsidR="004464D4" w:rsidRPr="00577BE2">
        <w:rPr>
          <w:rFonts w:ascii="Times New Roman" w:hAnsi="Times New Roman"/>
          <w:color w:val="000000" w:themeColor="text1"/>
        </w:rPr>
        <w:t>wa</w:t>
      </w:r>
      <w:r w:rsidR="00C62CCE" w:rsidRPr="00577BE2">
        <w:rPr>
          <w:rFonts w:ascii="Times New Roman" w:hAnsi="Times New Roman"/>
          <w:color w:val="000000" w:themeColor="text1"/>
        </w:rPr>
        <w:t xml:space="preserve">s associated with a change in </w:t>
      </w:r>
      <w:r w:rsidR="004464D4" w:rsidRPr="00577BE2">
        <w:rPr>
          <w:rFonts w:ascii="Times New Roman" w:hAnsi="Times New Roman"/>
          <w:color w:val="000000" w:themeColor="text1"/>
        </w:rPr>
        <w:t xml:space="preserve">revenue </w:t>
      </w:r>
      <w:r w:rsidR="00C62CCE" w:rsidRPr="00577BE2">
        <w:rPr>
          <w:rFonts w:ascii="Times New Roman" w:hAnsi="Times New Roman"/>
          <w:color w:val="000000" w:themeColor="text1"/>
        </w:rPr>
        <w:t>diversity</w:t>
      </w:r>
      <w:r w:rsidRPr="00577BE2">
        <w:rPr>
          <w:rFonts w:ascii="Times New Roman" w:hAnsi="Times New Roman"/>
          <w:color w:val="000000" w:themeColor="text1"/>
        </w:rPr>
        <w:t xml:space="preserve"> or a change in port connectance.</w:t>
      </w:r>
      <w:r w:rsidR="00587148">
        <w:rPr>
          <w:rFonts w:ascii="Times New Roman" w:hAnsi="Times New Roman"/>
          <w:color w:val="000000" w:themeColor="text1"/>
        </w:rPr>
        <w:t xml:space="preserve"> </w:t>
      </w:r>
      <w:r w:rsidR="004A0E79">
        <w:rPr>
          <w:rFonts w:ascii="Times New Roman" w:hAnsi="Times New Roman"/>
          <w:color w:val="000000" w:themeColor="text1"/>
        </w:rPr>
        <w:t>We</w:t>
      </w:r>
      <w:r w:rsidR="00587148" w:rsidRPr="00577BE2">
        <w:rPr>
          <w:rFonts w:ascii="Times New Roman" w:hAnsi="Times New Roman"/>
          <w:color w:val="000000" w:themeColor="text1"/>
        </w:rPr>
        <w:t xml:space="preserve"> assigned vessels to one of three categories </w:t>
      </w:r>
      <w:r w:rsidR="00587148" w:rsidRPr="00577BE2">
        <w:rPr>
          <w:rFonts w:ascii="Times New Roman" w:hAnsi="Times New Roman"/>
          <w:i/>
          <w:color w:val="000000" w:themeColor="text1"/>
        </w:rPr>
        <w:t>M</w:t>
      </w:r>
      <w:r w:rsidR="00587148">
        <w:rPr>
          <w:rFonts w:ascii="Times New Roman" w:hAnsi="Times New Roman"/>
          <w:i/>
          <w:color w:val="000000" w:themeColor="text1"/>
          <w:vertAlign w:val="subscript"/>
        </w:rPr>
        <w:t>n</w:t>
      </w:r>
      <w:r w:rsidR="00587148" w:rsidRPr="00577BE2">
        <w:rPr>
          <w:rFonts w:ascii="Times New Roman" w:hAnsi="Times New Roman"/>
          <w:color w:val="000000" w:themeColor="text1"/>
        </w:rPr>
        <w:t xml:space="preserve">. First, we defined vessels unaffected by catch shares as the </w:t>
      </w:r>
      <w:r w:rsidR="00587148" w:rsidRPr="00577BE2">
        <w:rPr>
          <w:rFonts w:ascii="Times New Roman" w:hAnsi="Times New Roman"/>
          <w:i/>
          <w:color w:val="000000" w:themeColor="text1"/>
        </w:rPr>
        <w:t>general fleet</w:t>
      </w:r>
      <w:r w:rsidR="00587148" w:rsidRPr="00577BE2">
        <w:rPr>
          <w:rFonts w:ascii="Times New Roman" w:hAnsi="Times New Roman"/>
          <w:color w:val="000000" w:themeColor="text1"/>
        </w:rPr>
        <w:t xml:space="preserve">, which included only those vessels for which we observed no commercial landings in the catch-shares affected fishery in 2009-2010 or </w:t>
      </w:r>
      <w:r w:rsidR="00587148" w:rsidRPr="00577BE2">
        <w:rPr>
          <w:rFonts w:ascii="Times New Roman" w:hAnsi="Times New Roman"/>
          <w:color w:val="000000" w:themeColor="text1"/>
        </w:rPr>
        <w:lastRenderedPageBreak/>
        <w:t>2012-2013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1</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1,878). Second, we defined </w:t>
      </w:r>
      <w:r w:rsidR="00587148" w:rsidRPr="00577BE2">
        <w:rPr>
          <w:rFonts w:ascii="Times New Roman" w:hAnsi="Times New Roman"/>
          <w:i/>
          <w:color w:val="000000" w:themeColor="text1"/>
        </w:rPr>
        <w:t>catch share participants</w:t>
      </w:r>
      <w:r w:rsidR="00587148" w:rsidRPr="00577BE2">
        <w:rPr>
          <w:rFonts w:ascii="Times New Roman" w:hAnsi="Times New Roman"/>
          <w:color w:val="000000" w:themeColor="text1"/>
        </w:rPr>
        <w:t xml:space="preserve"> as those vessels that fished in the limited entry trawl fishery prior to 2011 and continued to fish by using catch share quota to land fish after 2011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2</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71). Third, we defined </w:t>
      </w:r>
      <w:r w:rsidR="00587148" w:rsidRPr="00577BE2">
        <w:rPr>
          <w:rFonts w:ascii="Times New Roman" w:hAnsi="Times New Roman"/>
          <w:i/>
          <w:color w:val="000000" w:themeColor="text1"/>
        </w:rPr>
        <w:t>limited entry exits</w:t>
      </w:r>
      <w:r w:rsidR="00587148" w:rsidRPr="00577BE2">
        <w:rPr>
          <w:rFonts w:ascii="Times New Roman" w:hAnsi="Times New Roman"/>
          <w:color w:val="000000" w:themeColor="text1"/>
        </w:rPr>
        <w:t xml:space="preserve"> as those vessels that fished in the limited entry trawl fishery prior to 2011, but exited the fishery with the implementation of catch shares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3</w:t>
      </w:r>
      <w:r w:rsidR="00587148" w:rsidRPr="00577BE2">
        <w:rPr>
          <w:rFonts w:ascii="Times New Roman" w:hAnsi="Times New Roman"/>
          <w:i/>
          <w:color w:val="000000" w:themeColor="text1"/>
        </w:rPr>
        <w:t xml:space="preserve">, n = </w:t>
      </w:r>
      <w:r w:rsidR="00587148" w:rsidRPr="00577BE2">
        <w:rPr>
          <w:rFonts w:ascii="Times New Roman" w:hAnsi="Times New Roman"/>
          <w:color w:val="000000" w:themeColor="text1"/>
        </w:rPr>
        <w:t xml:space="preserve">35, Fig. 2). </w:t>
      </w:r>
      <w:r w:rsidR="004A0E79">
        <w:rPr>
          <w:rFonts w:ascii="Times New Roman" w:hAnsi="Times New Roman"/>
          <w:color w:val="000000" w:themeColor="text1"/>
        </w:rPr>
        <w:t>By comparing the general fleet to vessels affected by catch shares (</w:t>
      </w:r>
      <w:r w:rsidR="004A0E79">
        <w:rPr>
          <w:rFonts w:ascii="Times New Roman" w:hAnsi="Times New Roman"/>
          <w:i/>
          <w:color w:val="000000" w:themeColor="text1"/>
        </w:rPr>
        <w:t>catch share participants</w:t>
      </w:r>
      <w:r w:rsidR="004A0E79">
        <w:rPr>
          <w:rFonts w:ascii="Times New Roman" w:hAnsi="Times New Roman"/>
          <w:color w:val="000000" w:themeColor="text1"/>
        </w:rPr>
        <w:t xml:space="preserve"> and </w:t>
      </w:r>
      <w:r w:rsidR="004A0E79">
        <w:rPr>
          <w:rFonts w:ascii="Times New Roman" w:hAnsi="Times New Roman"/>
          <w:i/>
          <w:color w:val="000000" w:themeColor="text1"/>
        </w:rPr>
        <w:t>limit entry exits</w:t>
      </w:r>
      <w:r w:rsidR="004A0E79">
        <w:rPr>
          <w:rFonts w:ascii="Times New Roman" w:hAnsi="Times New Roman"/>
          <w:color w:val="000000" w:themeColor="text1"/>
        </w:rPr>
        <w:t xml:space="preserve">) we’re able to control for inter-annual variation in revenue diversity. </w:t>
      </w:r>
    </w:p>
    <w:p w14:paraId="34B05F47" w14:textId="46DDAA99" w:rsidR="003154F1" w:rsidRPr="00577BE2" w:rsidRDefault="00063A51" w:rsidP="00587148">
      <w:pPr>
        <w:spacing w:line="480" w:lineRule="auto"/>
        <w:jc w:val="both"/>
        <w:rPr>
          <w:rFonts w:ascii="Times New Roman" w:hAnsi="Times New Roman"/>
          <w:color w:val="000000" w:themeColor="text1"/>
        </w:rPr>
      </w:pPr>
      <w:r w:rsidRPr="00577BE2">
        <w:rPr>
          <w:rFonts w:ascii="Times New Roman" w:hAnsi="Times New Roman"/>
          <w:color w:val="000000" w:themeColor="text1"/>
        </w:rPr>
        <w:t xml:space="preserve"> </w:t>
      </w:r>
      <w:del w:id="149" w:author=" " w:date="2016-01-05T11:50:00Z">
        <w:r w:rsidR="003154F1" w:rsidRPr="00577BE2" w:rsidDel="00E11580">
          <w:rPr>
            <w:rFonts w:ascii="Times New Roman" w:hAnsi="Times New Roman"/>
            <w:color w:val="000000" w:themeColor="text1"/>
          </w:rPr>
          <w:delText xml:space="preserve">At the </w:delText>
        </w:r>
      </w:del>
      <w:ins w:id="150" w:author=" " w:date="2016-01-05T11:50:00Z">
        <w:r w:rsidR="00E11580">
          <w:rPr>
            <w:rFonts w:ascii="Times New Roman" w:hAnsi="Times New Roman"/>
            <w:color w:val="000000" w:themeColor="text1"/>
          </w:rPr>
          <w:t xml:space="preserve">For each </w:t>
        </w:r>
      </w:ins>
      <w:r w:rsidR="003154F1" w:rsidRPr="00577BE2">
        <w:rPr>
          <w:rFonts w:ascii="Times New Roman" w:hAnsi="Times New Roman"/>
          <w:color w:val="000000" w:themeColor="text1"/>
        </w:rPr>
        <w:t xml:space="preserve">vessel </w:t>
      </w:r>
      <w:del w:id="151" w:author=" " w:date="2016-01-05T11:50:00Z">
        <w:r w:rsidR="003154F1" w:rsidRPr="00577BE2" w:rsidDel="00E11580">
          <w:rPr>
            <w:rFonts w:ascii="Times New Roman" w:hAnsi="Times New Roman"/>
            <w:color w:val="000000" w:themeColor="text1"/>
          </w:rPr>
          <w:delText xml:space="preserve">level </w:delText>
        </w:r>
      </w:del>
      <w:ins w:id="152" w:author=" " w:date="2016-01-05T11:46:00Z">
        <w:r w:rsidR="00D81BB2">
          <w:rPr>
            <w:rFonts w:ascii="Times New Roman" w:hAnsi="Times New Roman"/>
            <w:color w:val="000000" w:themeColor="text1"/>
          </w:rPr>
          <w:t>and for each port (henceforth we drop the</w:t>
        </w:r>
      </w:ins>
      <w:r w:rsidR="00587148">
        <w:rPr>
          <w:rFonts w:ascii="Times New Roman" w:hAnsi="Times New Roman"/>
          <w:color w:val="000000" w:themeColor="text1"/>
        </w:rPr>
        <w:t xml:space="preserve"> indices for vessel and port</w:t>
      </w:r>
      <w:ins w:id="153" w:author=" " w:date="2016-01-05T11:46:00Z">
        <w:r w:rsidR="00D81BB2">
          <w:rPr>
            <w:rFonts w:ascii="Times New Roman" w:hAnsi="Times New Roman"/>
            <w:color w:val="000000" w:themeColor="text1"/>
          </w:rPr>
          <w:t xml:space="preserve"> </w:t>
        </w:r>
        <w:r w:rsidR="00D81BB2" w:rsidRPr="00D81BB2">
          <w:rPr>
            <w:rFonts w:ascii="Times New Roman" w:hAnsi="Times New Roman"/>
            <w:color w:val="000000" w:themeColor="text1"/>
            <w:rPrChange w:id="154" w:author=" " w:date="2016-01-05T11:46:00Z">
              <w:rPr>
                <w:rFonts w:ascii="Times New Roman" w:hAnsi="Times New Roman"/>
                <w:i/>
                <w:color w:val="000000" w:themeColor="text1"/>
              </w:rPr>
            </w:rPrChange>
          </w:rPr>
          <w:t>for brevity)</w:t>
        </w:r>
        <w:r w:rsidR="00D81BB2">
          <w:rPr>
            <w:rFonts w:ascii="Times New Roman" w:hAnsi="Times New Roman"/>
            <w:i/>
            <w:color w:val="000000" w:themeColor="text1"/>
          </w:rPr>
          <w:t xml:space="preserve"> </w:t>
        </w:r>
      </w:ins>
      <w:r w:rsidR="003154F1" w:rsidRPr="00577BE2">
        <w:rPr>
          <w:rFonts w:ascii="Times New Roman" w:hAnsi="Times New Roman"/>
          <w:color w:val="000000" w:themeColor="text1"/>
        </w:rPr>
        <w:t xml:space="preserve">we calculated change in </w:t>
      </w:r>
      <w:r w:rsidR="004464D4" w:rsidRPr="00577BE2">
        <w:rPr>
          <w:rFonts w:ascii="Times New Roman" w:hAnsi="Times New Roman"/>
          <w:color w:val="000000" w:themeColor="text1"/>
        </w:rPr>
        <w:t xml:space="preserve">revenue </w:t>
      </w:r>
      <w:r w:rsidR="003154F1" w:rsidRPr="00577BE2">
        <w:rPr>
          <w:rFonts w:ascii="Times New Roman" w:hAnsi="Times New Roman"/>
          <w:color w:val="000000" w:themeColor="text1"/>
        </w:rPr>
        <w:t xml:space="preserve">diversity as </w:t>
      </w:r>
      <w:r w:rsidR="00714C4E">
        <w:rPr>
          <w:rFonts w:ascii="Times New Roman" w:hAnsi="Times New Roman"/>
          <w:color w:val="000000" w:themeColor="text1"/>
        </w:rPr>
        <w:t>the difference in revenue diversity before (</w:t>
      </w:r>
      <w:r w:rsidR="00714C4E" w:rsidRPr="00714C4E">
        <w:rPr>
          <w:rFonts w:ascii="Times New Roman" w:hAnsi="Times New Roman"/>
          <w:i/>
          <w:color w:val="000000" w:themeColor="text1"/>
        </w:rPr>
        <w:t>H</w:t>
      </w:r>
      <w:r w:rsidR="00714C4E" w:rsidRPr="00714C4E">
        <w:rPr>
          <w:rFonts w:ascii="Times New Roman" w:hAnsi="Times New Roman"/>
          <w:i/>
          <w:color w:val="000000" w:themeColor="text1"/>
          <w:vertAlign w:val="subscript"/>
        </w:rPr>
        <w:t>pre</w:t>
      </w:r>
      <w:r w:rsidR="00714C4E">
        <w:rPr>
          <w:rFonts w:ascii="Times New Roman" w:hAnsi="Times New Roman"/>
          <w:color w:val="000000" w:themeColor="text1"/>
        </w:rPr>
        <w:t>) and after (</w:t>
      </w:r>
      <w:r w:rsidR="00714C4E" w:rsidRPr="00714C4E">
        <w:rPr>
          <w:rFonts w:ascii="Times New Roman" w:hAnsi="Times New Roman"/>
          <w:i/>
          <w:color w:val="000000" w:themeColor="text1"/>
        </w:rPr>
        <w:t>H</w:t>
      </w:r>
      <w:r w:rsidR="00714C4E" w:rsidRPr="00714C4E">
        <w:rPr>
          <w:rFonts w:ascii="Times New Roman" w:hAnsi="Times New Roman"/>
          <w:i/>
          <w:color w:val="000000" w:themeColor="text1"/>
          <w:vertAlign w:val="subscript"/>
        </w:rPr>
        <w:t>post</w:t>
      </w:r>
      <w:r w:rsidR="00714C4E">
        <w:rPr>
          <w:rFonts w:ascii="Times New Roman" w:hAnsi="Times New Roman"/>
          <w:color w:val="000000" w:themeColor="text1"/>
        </w:rPr>
        <w:t xml:space="preserve">) the implementation of catch shares,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577BE2" w14:paraId="2D37DCE7" w14:textId="77777777">
        <w:trPr>
          <w:trHeight w:val="738"/>
        </w:trPr>
        <w:tc>
          <w:tcPr>
            <w:tcW w:w="8864" w:type="dxa"/>
            <w:tcBorders>
              <w:top w:val="nil"/>
              <w:left w:val="nil"/>
              <w:bottom w:val="nil"/>
              <w:right w:val="nil"/>
            </w:tcBorders>
            <w:shd w:val="clear" w:color="auto" w:fill="auto"/>
            <w:vAlign w:val="center"/>
          </w:tcPr>
          <w:p w14:paraId="6D43ECEC" w14:textId="659842FF" w:rsidR="003154F1" w:rsidRPr="00577BE2" w:rsidRDefault="003154F1"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155"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156" w:author=" " w:date="2016-01-05T11:47:00Z">
                      <m:r>
                        <w:rPr>
                          <w:rFonts w:ascii="Cambria Math" w:hAnsi="Cambria Math" w:cs="STIXGeneral-Regular"/>
                          <w:color w:val="000000" w:themeColor="text1"/>
                        </w:rPr>
                        <m:t>j</m:t>
                      </m:r>
                      <m:r>
                        <w:rPr>
                          <w:rFonts w:ascii="Cambria Math" w:hAnsi="Cambria Math"/>
                          <w:color w:val="000000" w:themeColor="text1"/>
                        </w:rPr>
                        <m:t xml:space="preserve">,  </m:t>
                      </m:r>
                    </w:del>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61E51A89" w14:textId="77777777" w:rsidR="003154F1" w:rsidRPr="00577BE2" w:rsidRDefault="003154F1" w:rsidP="007633B9">
            <w:pPr>
              <w:spacing w:line="480" w:lineRule="auto"/>
              <w:jc w:val="right"/>
              <w:rPr>
                <w:rFonts w:ascii="Times New Roman" w:hAnsi="Times New Roman"/>
                <w:color w:val="000000" w:themeColor="text1"/>
              </w:rPr>
            </w:pPr>
            <w:r w:rsidRPr="00577BE2">
              <w:rPr>
                <w:rFonts w:ascii="Times New Roman" w:hAnsi="Times New Roman"/>
                <w:color w:val="000000" w:themeColor="text1"/>
              </w:rPr>
              <w:t>(4)</w:t>
            </w:r>
          </w:p>
        </w:tc>
      </w:tr>
    </w:tbl>
    <w:p w14:paraId="5322494E" w14:textId="7BBBBEFC"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We defined a change in connectance </w:t>
      </w:r>
      <w:del w:id="157" w:author=" " w:date="2016-01-05T11:46:00Z">
        <w:r w:rsidRPr="00577BE2" w:rsidDel="00D81BB2">
          <w:rPr>
            <w:rFonts w:ascii="Times New Roman" w:hAnsi="Times New Roman"/>
            <w:color w:val="000000" w:themeColor="text1"/>
          </w:rPr>
          <w:delText xml:space="preserve">at </w:delText>
        </w:r>
      </w:del>
      <w:ins w:id="158" w:author=" " w:date="2016-01-05T11:46:00Z">
        <w:r w:rsidR="00D81BB2">
          <w:rPr>
            <w:rFonts w:ascii="Times New Roman" w:hAnsi="Times New Roman"/>
            <w:color w:val="000000" w:themeColor="text1"/>
          </w:rPr>
          <w:t>for each</w:t>
        </w:r>
      </w:ins>
      <w:ins w:id="159" w:author=" " w:date="2016-01-05T11:47:00Z">
        <w:r w:rsidR="00D81BB2">
          <w:rPr>
            <w:rFonts w:ascii="Times New Roman" w:hAnsi="Times New Roman"/>
            <w:color w:val="000000" w:themeColor="text1"/>
          </w:rPr>
          <w:t xml:space="preserve"> </w:t>
        </w:r>
      </w:ins>
      <w:del w:id="160" w:author=" " w:date="2016-01-05T11:47:00Z">
        <w:r w:rsidRPr="00577BE2" w:rsidDel="00D81BB2">
          <w:rPr>
            <w:rFonts w:ascii="Times New Roman" w:hAnsi="Times New Roman"/>
            <w:color w:val="000000" w:themeColor="text1"/>
          </w:rPr>
          <w:delText xml:space="preserve">the </w:delText>
        </w:r>
      </w:del>
      <w:r w:rsidRPr="00577BE2">
        <w:rPr>
          <w:rFonts w:ascii="Times New Roman" w:hAnsi="Times New Roman"/>
          <w:color w:val="000000" w:themeColor="text1"/>
        </w:rPr>
        <w:t xml:space="preserve">port </w:t>
      </w:r>
      <w:del w:id="161" w:author=" " w:date="2016-01-05T11:47:00Z">
        <w:r w:rsidRPr="00577BE2" w:rsidDel="00D81BB2">
          <w:rPr>
            <w:rFonts w:ascii="Times New Roman" w:hAnsi="Times New Roman"/>
            <w:color w:val="000000" w:themeColor="text1"/>
          </w:rPr>
          <w:delText xml:space="preserve">level </w:delText>
        </w:r>
      </w:del>
      <w:r w:rsidRPr="00577BE2">
        <w:rPr>
          <w:rFonts w:ascii="Times New Roman" w:hAnsi="Times New Roman"/>
          <w:color w:val="000000" w:themeColor="text1"/>
        </w:rPr>
        <w:t>as</w:t>
      </w:r>
      <w:r w:rsidR="00714C4E">
        <w:rPr>
          <w:rFonts w:ascii="Times New Roman" w:hAnsi="Times New Roman"/>
          <w:color w:val="000000" w:themeColor="text1"/>
        </w:rPr>
        <w:t xml:space="preserve"> the difference in connectance before (</w:t>
      </w:r>
      <w:r w:rsidR="00714C4E" w:rsidRPr="00714C4E">
        <w:rPr>
          <w:rFonts w:ascii="Times New Roman" w:hAnsi="Times New Roman"/>
          <w:i/>
          <w:color w:val="000000" w:themeColor="text1"/>
        </w:rPr>
        <w:t>C</w:t>
      </w:r>
      <w:r w:rsidR="00714C4E" w:rsidRPr="00714C4E">
        <w:rPr>
          <w:rFonts w:ascii="Times New Roman" w:hAnsi="Times New Roman"/>
          <w:i/>
          <w:color w:val="000000" w:themeColor="text1"/>
          <w:vertAlign w:val="subscript"/>
        </w:rPr>
        <w:t>pre</w:t>
      </w:r>
      <w:r w:rsidR="00714C4E">
        <w:rPr>
          <w:rFonts w:ascii="Times New Roman" w:hAnsi="Times New Roman"/>
          <w:color w:val="000000" w:themeColor="text1"/>
        </w:rPr>
        <w:t>) and after (</w:t>
      </w:r>
      <w:r w:rsidR="00714C4E" w:rsidRPr="00714C4E">
        <w:rPr>
          <w:rFonts w:ascii="Times New Roman" w:hAnsi="Times New Roman"/>
          <w:i/>
          <w:color w:val="000000" w:themeColor="text1"/>
        </w:rPr>
        <w:t>C</w:t>
      </w:r>
      <w:r w:rsidR="00714C4E" w:rsidRPr="00714C4E">
        <w:rPr>
          <w:rFonts w:ascii="Times New Roman" w:hAnsi="Times New Roman"/>
          <w:i/>
          <w:color w:val="000000" w:themeColor="text1"/>
          <w:vertAlign w:val="subscript"/>
        </w:rPr>
        <w:t>post</w:t>
      </w:r>
      <w:r w:rsidR="00714C4E">
        <w:rPr>
          <w:rFonts w:ascii="Times New Roman" w:hAnsi="Times New Roman"/>
          <w:color w:val="000000" w:themeColor="text1"/>
        </w:rPr>
        <w:t xml:space="preserve">) the implementation of catch shares,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187426D1" w14:textId="77777777">
        <w:trPr>
          <w:trHeight w:val="738"/>
        </w:trPr>
        <w:tc>
          <w:tcPr>
            <w:tcW w:w="8864" w:type="dxa"/>
            <w:tcBorders>
              <w:top w:val="nil"/>
              <w:left w:val="nil"/>
              <w:bottom w:val="nil"/>
              <w:right w:val="nil"/>
            </w:tcBorders>
            <w:shd w:val="clear" w:color="auto" w:fill="auto"/>
            <w:vAlign w:val="center"/>
          </w:tcPr>
          <w:p w14:paraId="656328CC" w14:textId="24747193" w:rsidR="001006B5" w:rsidRPr="00577BE2" w:rsidRDefault="001006B5"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162"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163"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olor w:val="000000" w:themeColor="text1"/>
                      </w:rPr>
                      <m:t xml:space="preserve">  </m:t>
                    </m:r>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282116CB" w14:textId="77777777" w:rsidR="001006B5" w:rsidRPr="00577BE2" w:rsidRDefault="001006B5" w:rsidP="0042789E">
            <w:pPr>
              <w:spacing w:line="480" w:lineRule="auto"/>
              <w:jc w:val="right"/>
              <w:rPr>
                <w:rFonts w:ascii="Times New Roman" w:hAnsi="Times New Roman"/>
                <w:color w:val="000000" w:themeColor="text1"/>
              </w:rPr>
            </w:pPr>
            <w:r w:rsidRPr="00577BE2">
              <w:rPr>
                <w:rFonts w:ascii="Times New Roman" w:hAnsi="Times New Roman"/>
                <w:color w:val="000000" w:themeColor="text1"/>
              </w:rPr>
              <w:t>(5)</w:t>
            </w:r>
          </w:p>
        </w:tc>
      </w:tr>
    </w:tbl>
    <w:p w14:paraId="3B01D4D3" w14:textId="1C8F11DF" w:rsidR="00063A51" w:rsidRPr="00577BE2" w:rsidRDefault="00C96D9D"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Thus a value of zero </w:t>
      </w:r>
      <w:r w:rsidR="00063A51" w:rsidRPr="00577BE2">
        <w:rPr>
          <w:rFonts w:ascii="Times New Roman" w:hAnsi="Times New Roman"/>
          <w:color w:val="000000" w:themeColor="text1"/>
        </w:rPr>
        <w:t xml:space="preserve">for </w:t>
      </w:r>
      <w:r w:rsidR="004C575B" w:rsidRPr="00577BE2">
        <w:rPr>
          <w:rFonts w:ascii="Times New Roman" w:hAnsi="Times New Roman"/>
          <w:color w:val="000000" w:themeColor="text1"/>
        </w:rPr>
        <w:sym w:font="Symbol" w:char="F044"/>
      </w:r>
      <w:r w:rsidR="004C575B" w:rsidRPr="00577BE2">
        <w:rPr>
          <w:rFonts w:ascii="Times New Roman" w:hAnsi="Times New Roman"/>
          <w:i/>
          <w:color w:val="000000" w:themeColor="text1"/>
        </w:rPr>
        <w:t>H</w:t>
      </w:r>
      <w:r w:rsidR="00063A51" w:rsidRPr="00577BE2">
        <w:rPr>
          <w:rFonts w:ascii="Times New Roman" w:hAnsi="Times New Roman"/>
          <w:color w:val="000000" w:themeColor="text1"/>
        </w:rPr>
        <w:t xml:space="preserve"> or </w:t>
      </w:r>
      <w:r w:rsidR="004C575B" w:rsidRPr="00577BE2">
        <w:rPr>
          <w:rFonts w:ascii="Times New Roman" w:hAnsi="Times New Roman"/>
          <w:color w:val="000000" w:themeColor="text1"/>
        </w:rPr>
        <w:sym w:font="Symbol" w:char="F044"/>
      </w:r>
      <w:r w:rsidR="00063A51" w:rsidRPr="00577BE2">
        <w:rPr>
          <w:rFonts w:ascii="Times New Roman" w:hAnsi="Times New Roman"/>
          <w:i/>
          <w:color w:val="000000" w:themeColor="text1"/>
        </w:rPr>
        <w:t>C</w:t>
      </w:r>
      <w:r w:rsidR="00063A51" w:rsidRPr="00577BE2">
        <w:rPr>
          <w:rFonts w:ascii="Times New Roman" w:hAnsi="Times New Roman"/>
          <w:color w:val="000000" w:themeColor="text1"/>
        </w:rPr>
        <w:t xml:space="preserv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there was no change in</w:t>
      </w:r>
      <w:r w:rsidR="004464D4" w:rsidRPr="00577BE2">
        <w:rPr>
          <w:rFonts w:ascii="Times New Roman" w:hAnsi="Times New Roman"/>
          <w:color w:val="000000" w:themeColor="text1"/>
        </w:rPr>
        <w:t xml:space="preserve"> revenue</w:t>
      </w:r>
      <w:r w:rsidRPr="00577BE2">
        <w:rPr>
          <w:rFonts w:ascii="Times New Roman" w:hAnsi="Times New Roman"/>
          <w:color w:val="000000" w:themeColor="text1"/>
        </w:rPr>
        <w:t xml:space="preserve"> diversity </w:t>
      </w:r>
      <w:r w:rsidR="00063A51" w:rsidRPr="00577BE2">
        <w:rPr>
          <w:rFonts w:ascii="Times New Roman" w:hAnsi="Times New Roman"/>
          <w:color w:val="000000" w:themeColor="text1"/>
        </w:rPr>
        <w:t xml:space="preserve">or </w:t>
      </w:r>
      <w:del w:id="164" w:author=" " w:date="2016-01-05T11:47:00Z">
        <w:r w:rsidR="00063A51" w:rsidRPr="00577BE2" w:rsidDel="00385D1A">
          <w:rPr>
            <w:rFonts w:ascii="Times New Roman" w:hAnsi="Times New Roman"/>
            <w:color w:val="000000" w:themeColor="text1"/>
          </w:rPr>
          <w:delText xml:space="preserve">port </w:delText>
        </w:r>
      </w:del>
      <w:r w:rsidR="00063A51" w:rsidRPr="00577BE2">
        <w:rPr>
          <w:rFonts w:ascii="Times New Roman" w:hAnsi="Times New Roman"/>
          <w:color w:val="000000" w:themeColor="text1"/>
        </w:rPr>
        <w:t>connectance</w:t>
      </w:r>
      <w:ins w:id="165" w:author=" " w:date="2016-01-05T11:47:00Z">
        <w:r w:rsidR="00385D1A">
          <w:rPr>
            <w:rFonts w:ascii="Times New Roman" w:hAnsi="Times New Roman"/>
            <w:color w:val="000000" w:themeColor="text1"/>
          </w:rPr>
          <w:t xml:space="preserve"> for </w:t>
        </w:r>
      </w:ins>
      <w:r w:rsidR="00714C4E">
        <w:rPr>
          <w:rFonts w:ascii="Times New Roman" w:hAnsi="Times New Roman"/>
          <w:color w:val="000000" w:themeColor="text1"/>
        </w:rPr>
        <w:t xml:space="preserve">a </w:t>
      </w:r>
      <w:ins w:id="166" w:author=" " w:date="2016-01-05T11:47:00Z">
        <w:r w:rsidR="00385D1A">
          <w:rPr>
            <w:rFonts w:ascii="Times New Roman" w:hAnsi="Times New Roman"/>
            <w:color w:val="000000" w:themeColor="text1"/>
          </w:rPr>
          <w:t>given port</w:t>
        </w:r>
      </w:ins>
      <w:r w:rsidR="00063A51" w:rsidRPr="00577BE2">
        <w:rPr>
          <w:rFonts w:ascii="Times New Roman" w:hAnsi="Times New Roman"/>
          <w:color w:val="000000" w:themeColor="text1"/>
        </w:rPr>
        <w:t xml:space="preserve">, respectively, </w:t>
      </w:r>
      <w:r w:rsidRPr="00577BE2">
        <w:rPr>
          <w:rFonts w:ascii="Times New Roman" w:hAnsi="Times New Roman"/>
          <w:color w:val="000000" w:themeColor="text1"/>
        </w:rPr>
        <w:t xml:space="preserve">between the two periods, </w:t>
      </w:r>
      <w:r w:rsidR="00063A51" w:rsidRPr="00577BE2">
        <w:rPr>
          <w:rFonts w:ascii="Times New Roman" w:hAnsi="Times New Roman"/>
          <w:color w:val="000000" w:themeColor="text1"/>
        </w:rPr>
        <w:t xml:space="preserve">and </w:t>
      </w:r>
      <w:r w:rsidRPr="00577BE2">
        <w:rPr>
          <w:rFonts w:ascii="Times New Roman" w:hAnsi="Times New Roman"/>
          <w:color w:val="000000" w:themeColor="text1"/>
        </w:rPr>
        <w:t xml:space="preserve">a positive value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 vessel</w:t>
      </w:r>
      <w:r w:rsidR="00063A51" w:rsidRPr="00577BE2">
        <w:rPr>
          <w:rFonts w:ascii="Times New Roman" w:hAnsi="Times New Roman"/>
          <w:color w:val="000000" w:themeColor="text1"/>
        </w:rPr>
        <w:t xml:space="preserve"> or port</w:t>
      </w:r>
      <w:r w:rsidRPr="00577BE2">
        <w:rPr>
          <w:rFonts w:ascii="Times New Roman" w:hAnsi="Times New Roman"/>
          <w:color w:val="000000" w:themeColor="text1"/>
        </w:rPr>
        <w:t xml:space="preserve"> increased the evenness and/or the number of fisheries from which it received revenue. </w:t>
      </w:r>
    </w:p>
    <w:p w14:paraId="29925681" w14:textId="77777777" w:rsidR="00741189" w:rsidRDefault="00063A51" w:rsidP="00741189">
      <w:pPr>
        <w:spacing w:line="480" w:lineRule="auto"/>
        <w:rPr>
          <w:rFonts w:ascii="Times New Roman" w:hAnsi="Times New Roman"/>
          <w:color w:val="000000" w:themeColor="text1"/>
        </w:rPr>
      </w:pPr>
      <w:r w:rsidRPr="00577BE2">
        <w:rPr>
          <w:rFonts w:ascii="Times New Roman" w:hAnsi="Times New Roman"/>
          <w:color w:val="000000" w:themeColor="text1"/>
        </w:rPr>
        <w:t>If catch shares allowed vessels to be more flexible in th</w:t>
      </w:r>
      <w:r w:rsidR="006C570C" w:rsidRPr="00577BE2">
        <w:rPr>
          <w:rFonts w:ascii="Times New Roman" w:hAnsi="Times New Roman"/>
          <w:color w:val="000000" w:themeColor="text1"/>
        </w:rPr>
        <w:t>eir fisheries participation, we woul</w:t>
      </w:r>
      <w:r w:rsidRPr="00577BE2">
        <w:rPr>
          <w:rFonts w:ascii="Times New Roman" w:hAnsi="Times New Roman"/>
          <w:color w:val="000000" w:themeColor="text1"/>
        </w:rPr>
        <w:t xml:space="preserve">d expect </w:t>
      </w:r>
      <w:r w:rsidR="006C570C" w:rsidRPr="00577BE2">
        <w:rPr>
          <w:rFonts w:ascii="Times New Roman" w:hAnsi="Times New Roman"/>
          <w:color w:val="000000" w:themeColor="text1"/>
        </w:rPr>
        <w:t>that</w:t>
      </w:r>
      <w:r w:rsidRPr="00577BE2">
        <w:rPr>
          <w:rFonts w:ascii="Times New Roman" w:hAnsi="Times New Roman"/>
          <w:color w:val="000000" w:themeColor="text1"/>
        </w:rPr>
        <w:t xml:space="preserve"> catch share </w:t>
      </w:r>
      <w:r w:rsidR="006C570C" w:rsidRPr="00577BE2">
        <w:rPr>
          <w:rFonts w:ascii="Times New Roman" w:hAnsi="Times New Roman"/>
          <w:color w:val="000000" w:themeColor="text1"/>
        </w:rPr>
        <w:t xml:space="preserve">participants </w:t>
      </w:r>
      <w:r w:rsidRPr="00577BE2">
        <w:rPr>
          <w:rFonts w:ascii="Times New Roman" w:hAnsi="Times New Roman"/>
          <w:color w:val="000000" w:themeColor="text1"/>
        </w:rPr>
        <w:t xml:space="preserve">would, on average, demonstrate increased revenue diversity </w:t>
      </w:r>
      <w:r w:rsidRPr="00577BE2">
        <w:rPr>
          <w:rFonts w:ascii="Times New Roman" w:hAnsi="Times New Roman"/>
          <w:color w:val="000000" w:themeColor="text1"/>
        </w:rPr>
        <w:lastRenderedPageBreak/>
        <w:t>after the implementation of catch shares. To this end</w:t>
      </w:r>
      <w:ins w:id="167" w:author="Joshua Stoll" w:date="2016-01-03T13:20:00Z">
        <w:r w:rsidR="008E7A94">
          <w:rPr>
            <w:rFonts w:ascii="Times New Roman" w:hAnsi="Times New Roman"/>
            <w:color w:val="000000" w:themeColor="text1"/>
          </w:rPr>
          <w:t>,</w:t>
        </w:r>
      </w:ins>
      <w:r w:rsidRPr="00577BE2">
        <w:rPr>
          <w:rFonts w:ascii="Times New Roman" w:hAnsi="Times New Roman"/>
          <w:color w:val="000000" w:themeColor="text1"/>
        </w:rPr>
        <w:t xml:space="preserve"> we</w:t>
      </w:r>
      <w:r w:rsidR="00714C4E">
        <w:rPr>
          <w:rFonts w:ascii="Times New Roman" w:hAnsi="Times New Roman"/>
          <w:color w:val="000000" w:themeColor="text1"/>
        </w:rPr>
        <w:t xml:space="preserve"> conducted a linear regression to determine the relationship between delta H and Mn. </w:t>
      </w:r>
      <w:r w:rsidR="004A0E79">
        <w:rPr>
          <w:rFonts w:ascii="Times New Roman" w:hAnsi="Times New Roman"/>
          <w:color w:val="000000" w:themeColor="text1"/>
        </w:rPr>
        <w:t>The</w:t>
      </w:r>
      <w:r w:rsidR="006C570C" w:rsidRPr="00577BE2">
        <w:rPr>
          <w:rFonts w:ascii="Times New Roman" w:hAnsi="Times New Roman"/>
          <w:color w:val="000000" w:themeColor="text1"/>
        </w:rPr>
        <w:t xml:space="preserve"> ability to change diversity between two periods is related to the starting period diversity. For example, if a vessel is a specialist (i.e. </w:t>
      </w:r>
      <w:r w:rsidR="00481B6E" w:rsidRPr="00481B6E">
        <w:rPr>
          <w:rFonts w:ascii="Times New Roman" w:hAnsi="Times New Roman"/>
          <w:i/>
          <w:color w:val="000000" w:themeColor="text1"/>
        </w:rPr>
        <w:t>H</w:t>
      </w:r>
      <w:r w:rsidR="00481B6E">
        <w:rPr>
          <w:rFonts w:ascii="Times New Roman" w:hAnsi="Times New Roman"/>
          <w:color w:val="000000" w:themeColor="text1"/>
        </w:rPr>
        <w:t xml:space="preserve"> = 1</w:t>
      </w:r>
      <w:r w:rsidR="006C570C" w:rsidRPr="00577BE2">
        <w:rPr>
          <w:rFonts w:ascii="Times New Roman" w:hAnsi="Times New Roman"/>
          <w:color w:val="000000" w:themeColor="text1"/>
        </w:rPr>
        <w:t xml:space="preserve">), then it is impossible for that vessel to drop in diversity and any random variation will bias </w:t>
      </w:r>
      <w:r w:rsidR="006C570C" w:rsidRPr="00481B6E">
        <w:rPr>
          <w:rFonts w:ascii="Times New Roman" w:hAnsi="Times New Roman"/>
          <w:i/>
          <w:color w:val="000000" w:themeColor="text1"/>
        </w:rPr>
        <w:sym w:font="Symbol" w:char="F044"/>
      </w:r>
      <w:r w:rsidR="00481B6E">
        <w:rPr>
          <w:rFonts w:ascii="Times New Roman" w:hAnsi="Times New Roman"/>
          <w:i/>
          <w:color w:val="000000" w:themeColor="text1"/>
        </w:rPr>
        <w:t>H</w:t>
      </w:r>
      <w:r w:rsidR="006C570C" w:rsidRPr="00577BE2">
        <w:rPr>
          <w:rFonts w:ascii="Times New Roman" w:hAnsi="Times New Roman"/>
          <w:color w:val="000000" w:themeColor="text1"/>
        </w:rPr>
        <w:t xml:space="preserve"> upwards. Similarly, if a vessel was maximally diversified, then the vessel could either remain the same or with random variation drop in diversity. Thus, w</w:t>
      </w:r>
      <w:r w:rsidRPr="00577BE2">
        <w:rPr>
          <w:rFonts w:ascii="Times New Roman" w:hAnsi="Times New Roman"/>
          <w:color w:val="000000" w:themeColor="text1"/>
        </w:rPr>
        <w:t xml:space="preserve">e also </w:t>
      </w:r>
      <w:r w:rsidR="006C570C" w:rsidRPr="00577BE2">
        <w:rPr>
          <w:rFonts w:ascii="Times New Roman" w:hAnsi="Times New Roman"/>
          <w:color w:val="000000" w:themeColor="text1"/>
        </w:rPr>
        <w:t>evaluated a model</w:t>
      </w:r>
      <w:r w:rsidRPr="00577BE2">
        <w:rPr>
          <w:rFonts w:ascii="Times New Roman" w:hAnsi="Times New Roman"/>
          <w:color w:val="000000" w:themeColor="text1"/>
        </w:rPr>
        <w:t xml:space="preserve"> in which </w:t>
      </w:r>
      <w:r w:rsidR="006C570C" w:rsidRPr="00577BE2">
        <w:rPr>
          <w:rFonts w:ascii="Times New Roman" w:hAnsi="Times New Roman"/>
          <w:color w:val="000000" w:themeColor="text1"/>
        </w:rPr>
        <w:t xml:space="preserve">the </w:t>
      </w:r>
      <w:r w:rsidRPr="00577BE2">
        <w:rPr>
          <w:rFonts w:ascii="Times New Roman" w:hAnsi="Times New Roman"/>
          <w:color w:val="000000" w:themeColor="text1"/>
        </w:rPr>
        <w:t xml:space="preserve">pre-catch share </w:t>
      </w:r>
      <w:r w:rsidR="006C570C" w:rsidRPr="00577BE2">
        <w:rPr>
          <w:rFonts w:ascii="Times New Roman" w:hAnsi="Times New Roman"/>
          <w:color w:val="000000" w:themeColor="text1"/>
        </w:rPr>
        <w:t xml:space="preserve">revenue </w:t>
      </w:r>
      <w:r w:rsidRPr="00577BE2">
        <w:rPr>
          <w:rFonts w:ascii="Times New Roman" w:hAnsi="Times New Roman"/>
          <w:color w:val="000000" w:themeColor="text1"/>
        </w:rPr>
        <w:t>diversity</w:t>
      </w:r>
      <w:r w:rsidR="00741189">
        <w:rPr>
          <w:rFonts w:ascii="Times New Roman" w:hAnsi="Times New Roman"/>
          <w:color w:val="000000" w:themeColor="text1"/>
        </w:rPr>
        <w:t xml:space="preserve"> H_pre</w:t>
      </w:r>
      <w:r w:rsidRPr="00577BE2">
        <w:rPr>
          <w:rFonts w:ascii="Times New Roman" w:hAnsi="Times New Roman"/>
          <w:color w:val="000000" w:themeColor="text1"/>
        </w:rPr>
        <w:t xml:space="preserve"> </w:t>
      </w:r>
      <w:r w:rsidR="006C570C" w:rsidRPr="00577BE2">
        <w:rPr>
          <w:rFonts w:ascii="Times New Roman" w:hAnsi="Times New Roman"/>
          <w:color w:val="000000" w:themeColor="text1"/>
        </w:rPr>
        <w:t xml:space="preserve">of each vessel </w:t>
      </w:r>
      <w:r w:rsidRPr="00577BE2">
        <w:rPr>
          <w:rFonts w:ascii="Times New Roman" w:hAnsi="Times New Roman"/>
          <w:color w:val="000000" w:themeColor="text1"/>
        </w:rPr>
        <w:t>was a covariate</w:t>
      </w:r>
      <w:r w:rsidR="00741189">
        <w:rPr>
          <w:rFonts w:ascii="Times New Roman" w:hAnsi="Times New Roman"/>
          <w:color w:val="000000" w:themeColor="text1"/>
        </w:rPr>
        <w:t xml:space="preserve">. </w:t>
      </w:r>
    </w:p>
    <w:p w14:paraId="3A6EB6B3" w14:textId="33CFF4B1" w:rsidR="00741189" w:rsidRDefault="00063A51" w:rsidP="00741189">
      <w:pPr>
        <w:spacing w:line="480" w:lineRule="auto"/>
        <w:rPr>
          <w:rFonts w:ascii="Times New Roman" w:hAnsi="Times New Roman"/>
          <w:color w:val="000000" w:themeColor="text1"/>
        </w:rPr>
      </w:pPr>
      <w:r w:rsidRPr="00577BE2">
        <w:rPr>
          <w:rFonts w:ascii="Times New Roman" w:hAnsi="Times New Roman"/>
          <w:color w:val="000000" w:themeColor="text1"/>
        </w:rPr>
        <w:t xml:space="preserve">To determine whether a change to catch shares management in the limited entry groundfish trawl sector was associated with a change in </w:t>
      </w:r>
      <w:r w:rsidR="003944B1" w:rsidRPr="00577BE2">
        <w:rPr>
          <w:rFonts w:ascii="Times New Roman" w:hAnsi="Times New Roman"/>
          <w:color w:val="000000" w:themeColor="text1"/>
        </w:rPr>
        <w:t>fishery connectance</w:t>
      </w:r>
      <w:r w:rsidRPr="00577BE2">
        <w:rPr>
          <w:rFonts w:ascii="Times New Roman" w:hAnsi="Times New Roman"/>
          <w:color w:val="000000" w:themeColor="text1"/>
        </w:rPr>
        <w:t xml:space="preserve"> at the port level, we used a simple linear regression to compare the change in connectance between ports that were and were not affected by catch shares. </w:t>
      </w:r>
      <w:r w:rsidR="00C96D9D" w:rsidRPr="00577BE2">
        <w:rPr>
          <w:rFonts w:ascii="Times New Roman" w:hAnsi="Times New Roman"/>
          <w:color w:val="000000" w:themeColor="text1"/>
        </w:rPr>
        <w:t>Paralleling our vessel-level analysis, a port was considered</w:t>
      </w:r>
      <w:r w:rsidR="005E589A" w:rsidRPr="00577BE2">
        <w:rPr>
          <w:rFonts w:ascii="Times New Roman" w:hAnsi="Times New Roman"/>
          <w:color w:val="000000" w:themeColor="text1"/>
        </w:rPr>
        <w:t xml:space="preserve"> a </w:t>
      </w:r>
      <w:r w:rsidR="005E589A" w:rsidRPr="00577BE2">
        <w:rPr>
          <w:rFonts w:ascii="Times New Roman" w:hAnsi="Times New Roman"/>
          <w:i/>
          <w:color w:val="000000" w:themeColor="text1"/>
        </w:rPr>
        <w:t>general port</w:t>
      </w:r>
      <w:r w:rsidR="005E589A" w:rsidRPr="00577BE2">
        <w:rPr>
          <w:rFonts w:ascii="Times New Roman" w:hAnsi="Times New Roman"/>
          <w:color w:val="000000" w:themeColor="text1"/>
        </w:rPr>
        <w:t xml:space="preserve"> if </w:t>
      </w:r>
      <w:r w:rsidR="00C96D9D" w:rsidRPr="00577BE2">
        <w:rPr>
          <w:rFonts w:ascii="Times New Roman" w:hAnsi="Times New Roman"/>
          <w:color w:val="000000" w:themeColor="text1"/>
        </w:rPr>
        <w:t xml:space="preserve">there was no record of vessels landing groundfish with </w:t>
      </w:r>
      <w:r w:rsidR="0055278C" w:rsidRPr="00577BE2">
        <w:rPr>
          <w:rFonts w:ascii="Times New Roman" w:hAnsi="Times New Roman"/>
          <w:color w:val="000000" w:themeColor="text1"/>
        </w:rPr>
        <w:t>trawl gear prior to 2011 and no quota used to land commercial catches after 2011</w:t>
      </w:r>
      <w:r w:rsidR="00EE371A" w:rsidRPr="00577BE2">
        <w:rPr>
          <w:rFonts w:ascii="Times New Roman" w:hAnsi="Times New Roman"/>
          <w:color w:val="000000" w:themeColor="text1"/>
        </w:rPr>
        <w:t xml:space="preserve">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1</w:t>
      </w:r>
      <w:r w:rsidR="005E589A" w:rsidRPr="00577BE2">
        <w:rPr>
          <w:rFonts w:ascii="Times New Roman" w:hAnsi="Times New Roman"/>
          <w:i/>
          <w:color w:val="000000" w:themeColor="text1"/>
        </w:rPr>
        <w:t xml:space="preserve">, </w:t>
      </w:r>
      <w:r w:rsidR="00EE371A" w:rsidRPr="00577BE2">
        <w:rPr>
          <w:rFonts w:ascii="Times New Roman" w:hAnsi="Times New Roman"/>
          <w:i/>
          <w:color w:val="000000" w:themeColor="text1"/>
        </w:rPr>
        <w:t>n</w:t>
      </w:r>
      <w:r w:rsidR="00EE371A" w:rsidRPr="00577BE2">
        <w:rPr>
          <w:rFonts w:ascii="Times New Roman" w:hAnsi="Times New Roman"/>
          <w:color w:val="000000" w:themeColor="text1"/>
        </w:rPr>
        <w:t xml:space="preserve"> = 48)</w:t>
      </w:r>
      <w:r w:rsidR="0055278C" w:rsidRPr="00577BE2">
        <w:rPr>
          <w:rFonts w:ascii="Times New Roman" w:hAnsi="Times New Roman"/>
          <w:color w:val="000000" w:themeColor="text1"/>
        </w:rPr>
        <w:t xml:space="preserve">. </w:t>
      </w:r>
      <w:r w:rsidR="00062FAC" w:rsidRPr="00577BE2">
        <w:rPr>
          <w:rFonts w:ascii="Times New Roman" w:hAnsi="Times New Roman"/>
          <w:color w:val="000000" w:themeColor="text1"/>
        </w:rPr>
        <w:t>Ports were</w:t>
      </w:r>
      <w:r w:rsidR="005E589A" w:rsidRPr="00577BE2">
        <w:rPr>
          <w:rFonts w:ascii="Times New Roman" w:hAnsi="Times New Roman"/>
          <w:color w:val="000000" w:themeColor="text1"/>
        </w:rPr>
        <w:t xml:space="preserve"> </w:t>
      </w:r>
      <w:r w:rsidR="005E589A" w:rsidRPr="00577BE2">
        <w:rPr>
          <w:rFonts w:ascii="Times New Roman" w:hAnsi="Times New Roman"/>
          <w:i/>
          <w:color w:val="000000" w:themeColor="text1"/>
        </w:rPr>
        <w:t>catch share ports</w:t>
      </w:r>
      <w:r w:rsidR="00062FAC" w:rsidRPr="00577BE2">
        <w:rPr>
          <w:rFonts w:ascii="Times New Roman" w:hAnsi="Times New Roman"/>
          <w:color w:val="000000" w:themeColor="text1"/>
        </w:rPr>
        <w:t xml:space="preserve"> if there were landings of groundfish trawl prior to 2011</w:t>
      </w:r>
      <w:r w:rsidR="00D3108E" w:rsidRPr="00577BE2">
        <w:rPr>
          <w:rFonts w:ascii="Times New Roman" w:hAnsi="Times New Roman"/>
          <w:color w:val="000000" w:themeColor="text1"/>
        </w:rPr>
        <w:t xml:space="preserve"> and either continued to land quota after 2011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2</w:t>
      </w:r>
      <w:r w:rsidR="005E589A"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16) or </w:t>
      </w:r>
      <w:r w:rsidR="005E589A" w:rsidRPr="00577BE2">
        <w:rPr>
          <w:rFonts w:ascii="Times New Roman" w:hAnsi="Times New Roman"/>
          <w:i/>
          <w:color w:val="000000" w:themeColor="text1"/>
        </w:rPr>
        <w:t xml:space="preserve">limited entry </w:t>
      </w:r>
      <w:r w:rsidR="00D140C4" w:rsidRPr="00577BE2">
        <w:rPr>
          <w:rFonts w:ascii="Times New Roman" w:hAnsi="Times New Roman"/>
          <w:i/>
          <w:color w:val="000000" w:themeColor="text1"/>
        </w:rPr>
        <w:t xml:space="preserve">port exits </w:t>
      </w:r>
      <w:r w:rsidR="00D140C4" w:rsidRPr="00577BE2">
        <w:rPr>
          <w:rFonts w:ascii="Times New Roman" w:hAnsi="Times New Roman"/>
          <w:color w:val="000000" w:themeColor="text1"/>
        </w:rPr>
        <w:t xml:space="preserve">if the ports </w:t>
      </w:r>
      <w:r w:rsidR="00D3108E" w:rsidRPr="00577BE2">
        <w:rPr>
          <w:rFonts w:ascii="Times New Roman" w:hAnsi="Times New Roman"/>
          <w:color w:val="000000" w:themeColor="text1"/>
        </w:rPr>
        <w:t>no longer had groundfish trawl landings after 2011 (</w:t>
      </w:r>
      <w:r w:rsidR="00D140C4" w:rsidRPr="00577BE2">
        <w:rPr>
          <w:rFonts w:ascii="Times New Roman" w:hAnsi="Times New Roman"/>
          <w:i/>
          <w:color w:val="000000" w:themeColor="text1"/>
        </w:rPr>
        <w:t>P</w:t>
      </w:r>
      <w:r w:rsidR="00D140C4" w:rsidRPr="00577BE2">
        <w:rPr>
          <w:rFonts w:ascii="Times New Roman" w:hAnsi="Times New Roman"/>
          <w:i/>
          <w:color w:val="000000" w:themeColor="text1"/>
          <w:vertAlign w:val="subscript"/>
        </w:rPr>
        <w:t>3</w:t>
      </w:r>
      <w:r w:rsidR="00D140C4"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10)</w:t>
      </w:r>
      <w:r w:rsidR="00B55624" w:rsidRPr="00577BE2">
        <w:rPr>
          <w:rFonts w:ascii="Times New Roman" w:hAnsi="Times New Roman"/>
          <w:color w:val="000000" w:themeColor="text1"/>
        </w:rPr>
        <w:t xml:space="preserve">. </w:t>
      </w:r>
      <w:r w:rsidR="001006B5" w:rsidRPr="00577BE2">
        <w:rPr>
          <w:rFonts w:ascii="Times New Roman" w:hAnsi="Times New Roman"/>
          <w:color w:val="000000" w:themeColor="text1"/>
        </w:rPr>
        <w:t>Thus our port level analysis parall</w:t>
      </w:r>
      <w:r w:rsidR="00741189">
        <w:rPr>
          <w:rFonts w:ascii="Times New Roman" w:hAnsi="Times New Roman"/>
          <w:color w:val="000000" w:themeColor="text1"/>
        </w:rPr>
        <w:t xml:space="preserve">eled the vessel-level model where we regressed the change in connectance against catch shares participation with and without connectance prior to catch shares as a covariate. </w:t>
      </w:r>
      <w:bookmarkStart w:id="168" w:name="_GoBack"/>
      <w:bookmarkEnd w:id="168"/>
    </w:p>
    <w:p w14:paraId="37919EE0" w14:textId="4463CF10" w:rsidR="002B7F03" w:rsidRPr="00577BE2" w:rsidRDefault="006C570C" w:rsidP="00741189">
      <w:pPr>
        <w:spacing w:line="480" w:lineRule="auto"/>
        <w:rPr>
          <w:rFonts w:ascii="Times New Roman" w:hAnsi="Times New Roman"/>
          <w:color w:val="000000" w:themeColor="text1"/>
        </w:rPr>
      </w:pPr>
      <w:r w:rsidRPr="00577BE2">
        <w:rPr>
          <w:rFonts w:ascii="Times New Roman" w:hAnsi="Times New Roman"/>
          <w:color w:val="000000" w:themeColor="text1"/>
        </w:rPr>
        <w:t xml:space="preserve">In both the vessel and port level analyses, we </w:t>
      </w:r>
      <w:r w:rsidR="002B7F03" w:rsidRPr="00577BE2">
        <w:rPr>
          <w:rFonts w:ascii="Times New Roman" w:hAnsi="Times New Roman"/>
          <w:color w:val="000000" w:themeColor="text1"/>
        </w:rPr>
        <w:t>compared alternative models</w:t>
      </w:r>
      <w:r w:rsidR="00957D77" w:rsidRPr="00577BE2">
        <w:rPr>
          <w:rFonts w:ascii="Times New Roman" w:hAnsi="Times New Roman"/>
          <w:color w:val="000000" w:themeColor="text1"/>
        </w:rPr>
        <w:t xml:space="preserve"> using the information theoretic approach </w:t>
      </w:r>
      <w:r w:rsidR="006D3403" w:rsidRPr="00577BE2">
        <w:rPr>
          <w:rFonts w:ascii="Times New Roman" w:hAnsi="Times New Roman"/>
          <w:color w:val="000000" w:themeColor="text1"/>
        </w:rPr>
        <w:t>that</w:t>
      </w:r>
      <w:r w:rsidR="00957D77" w:rsidRPr="00577BE2">
        <w:rPr>
          <w:rFonts w:ascii="Times New Roman" w:hAnsi="Times New Roman"/>
          <w:color w:val="000000" w:themeColor="text1"/>
        </w:rPr>
        <w:t xml:space="preserve"> allows direct comparison of the models</w:t>
      </w:r>
      <w:r w:rsidR="00BC69CB" w:rsidRPr="00577BE2">
        <w:rPr>
          <w:rFonts w:ascii="Times New Roman" w:hAnsi="Times New Roman"/>
          <w:color w:val="000000" w:themeColor="text1"/>
        </w:rPr>
        <w:t>’</w:t>
      </w:r>
      <w:r w:rsidR="00957D77" w:rsidRPr="00577BE2">
        <w:rPr>
          <w:rFonts w:ascii="Times New Roman" w:hAnsi="Times New Roman"/>
          <w:color w:val="000000" w:themeColor="text1"/>
        </w:rPr>
        <w:t xml:space="preserve"> goodness of fit using</w:t>
      </w:r>
      <w:r w:rsidR="00BC69CB" w:rsidRPr="00577BE2">
        <w:rPr>
          <w:rFonts w:ascii="Times New Roman" w:hAnsi="Times New Roman"/>
          <w:color w:val="000000" w:themeColor="text1"/>
        </w:rPr>
        <w:t xml:space="preserve"> model</w:t>
      </w:r>
      <w:r w:rsidR="00957D77" w:rsidRPr="00577BE2">
        <w:rPr>
          <w:rFonts w:ascii="Times New Roman" w:hAnsi="Times New Roman"/>
          <w:color w:val="000000" w:themeColor="text1"/>
        </w:rPr>
        <w:t xml:space="preserve"> likel</w:t>
      </w:r>
      <w:r w:rsidR="00FB7928" w:rsidRPr="00577BE2">
        <w:rPr>
          <w:rFonts w:ascii="Times New Roman" w:hAnsi="Times New Roman"/>
          <w:color w:val="000000" w:themeColor="text1"/>
        </w:rPr>
        <w:t>ih</w:t>
      </w:r>
      <w:r w:rsidR="00957D77" w:rsidRPr="00577BE2">
        <w:rPr>
          <w:rFonts w:ascii="Times New Roman" w:hAnsi="Times New Roman"/>
          <w:color w:val="000000" w:themeColor="text1"/>
        </w:rPr>
        <w:t>oods</w:t>
      </w:r>
      <w:r w:rsidR="00BC69C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&lt;citation&gt;&lt;uuid&gt;07B59C51-7E03-4207-AA6F-D2986403550D&lt;/uuid&gt;&lt;priority&gt;0&lt;/priority&gt;&lt;publications&gt;&lt;publication&gt;&lt;publication_date&gt;99200200001200000000200000&lt;/publication_date&gt;&lt;title&gt;Model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{Burnham:2002wc}</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The Ak</w:t>
      </w:r>
      <w:r w:rsidR="00681FF7" w:rsidRPr="00577BE2">
        <w:rPr>
          <w:rFonts w:ascii="Times New Roman" w:hAnsi="Times New Roman"/>
          <w:color w:val="000000" w:themeColor="text1"/>
        </w:rPr>
        <w:t>aike Information Criterion (AIC</w:t>
      </w:r>
      <w:r w:rsidR="00BC69CB" w:rsidRPr="00577BE2">
        <w:rPr>
          <w:rFonts w:ascii="Times New Roman" w:hAnsi="Times New Roman"/>
          <w:color w:val="000000" w:themeColor="text1"/>
        </w:rPr>
        <w:t xml:space="preserve">) was used to find the most parsimonious model which balanced both the goodness of fit (as measured by likelihood) and model complexity (as measured by the number of parameters). Here the lower the AIC, the </w:t>
      </w:r>
      <w:r w:rsidR="00BC69CB" w:rsidRPr="00577BE2">
        <w:rPr>
          <w:rFonts w:ascii="Times New Roman" w:hAnsi="Times New Roman"/>
          <w:color w:val="000000" w:themeColor="text1"/>
        </w:rPr>
        <w:lastRenderedPageBreak/>
        <w:t xml:space="preserve">better the model </w:t>
      </w:r>
      <w:r w:rsidR="007020E6" w:rsidRPr="00577BE2">
        <w:rPr>
          <w:rFonts w:ascii="Times New Roman" w:hAnsi="Times New Roman"/>
          <w:color w:val="000000" w:themeColor="text1"/>
        </w:rPr>
        <w:fldChar w:fldCharType="begin"/>
      </w:r>
      <w:r w:rsidR="00A9053F">
        <w:rPr>
          <w:rFonts w:ascii="Times New Roman" w:hAnsi="Times New Roman"/>
          <w:color w:val="000000" w:themeColor="text1"/>
        </w:rPr>
        <w:instrText xml:space="preserve"> ADDIN PAPERS2_CITATIONS &lt;citation&gt;&lt;uuid&gt;27D008CC-CF49-4A24-BF02-2568FFB091BA&lt;/uuid&gt;&lt;priority&gt;0&lt;/priority&gt;&lt;publications&gt;&lt;publication&gt;&lt;publication_date&gt;99200200001200000000200000&lt;/publication_date&gt;&lt;title&gt;Model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A1091A">
        <w:rPr>
          <w:rFonts w:ascii="Times New Roman" w:hAnsi="Times New Roman"/>
        </w:rPr>
        <w:t>{Burnham:2002wc}</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w:t>
      </w:r>
      <w:r w:rsidR="00CC500D" w:rsidRPr="00577BE2">
        <w:rPr>
          <w:rFonts w:ascii="Times New Roman" w:hAnsi="Times New Roman"/>
          <w:color w:val="000000" w:themeColor="text1"/>
        </w:rPr>
        <w:t>We calculated 95% confidence intervals on the model parameters by bootstrapping</w:t>
      </w:r>
      <w:r w:rsidR="00536937" w:rsidRPr="00577BE2">
        <w:rPr>
          <w:rFonts w:ascii="Times New Roman" w:hAnsi="Times New Roman"/>
          <w:color w:val="000000" w:themeColor="text1"/>
        </w:rPr>
        <w:t xml:space="preserve"> to determine whether the confidence intervals overlapped with zero. To do so, we randomly selected data with replacement from our vessel and port datasets until we had a dataset the same size as our original and then refit the models. This procedure was repeated 10,000 times and the resulting distribution give the 95% confidence intervals for each parameter.</w:t>
      </w:r>
    </w:p>
    <w:p w14:paraId="6888D52F" w14:textId="77777777" w:rsidR="00EF695F" w:rsidRPr="00577BE2" w:rsidRDefault="00EF695F" w:rsidP="00016B9B">
      <w:pPr>
        <w:keepNext/>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Results</w:t>
      </w:r>
    </w:p>
    <w:p w14:paraId="646755CC" w14:textId="77777777" w:rsidR="00DF71E2" w:rsidRPr="00577BE2" w:rsidRDefault="00274F4D" w:rsidP="00016B9B">
      <w:pPr>
        <w:keepNext/>
        <w:spacing w:line="480" w:lineRule="auto"/>
        <w:rPr>
          <w:rFonts w:ascii="Times New Roman" w:hAnsi="Times New Roman"/>
          <w:b/>
          <w:color w:val="000000" w:themeColor="text1"/>
        </w:rPr>
      </w:pPr>
      <w:r w:rsidRPr="00577BE2">
        <w:rPr>
          <w:rFonts w:ascii="Times New Roman" w:hAnsi="Times New Roman"/>
          <w:b/>
          <w:color w:val="000000" w:themeColor="text1"/>
        </w:rPr>
        <w:t>Definitions of</w:t>
      </w:r>
      <w:r w:rsidR="00DF71E2"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 xml:space="preserve">realized </w:t>
      </w:r>
      <w:r w:rsidR="00DF71E2" w:rsidRPr="00577BE2">
        <w:rPr>
          <w:rFonts w:ascii="Times New Roman" w:hAnsi="Times New Roman"/>
          <w:b/>
          <w:color w:val="000000" w:themeColor="text1"/>
        </w:rPr>
        <w:t>fisheries</w:t>
      </w:r>
    </w:p>
    <w:p w14:paraId="6B535843" w14:textId="4FEE8369" w:rsidR="00CF3021" w:rsidRPr="00577BE2" w:rsidRDefault="00F2507A" w:rsidP="00016B9B">
      <w:pPr>
        <w:spacing w:line="480" w:lineRule="auto"/>
        <w:rPr>
          <w:rFonts w:ascii="Times New Roman" w:hAnsi="Times New Roman"/>
          <w:color w:val="000000" w:themeColor="text1"/>
        </w:rPr>
      </w:pPr>
      <w:r w:rsidRPr="00577BE2">
        <w:rPr>
          <w:rFonts w:ascii="Times New Roman" w:hAnsi="Times New Roman"/>
          <w:color w:val="000000" w:themeColor="text1"/>
        </w:rPr>
        <w:t>Our cl</w:t>
      </w:r>
      <w:r w:rsidR="00832B45" w:rsidRPr="00577BE2">
        <w:rPr>
          <w:rFonts w:ascii="Times New Roman" w:hAnsi="Times New Roman"/>
          <w:color w:val="000000" w:themeColor="text1"/>
        </w:rPr>
        <w:t>ustering algorithm identified 10</w:t>
      </w:r>
      <w:r w:rsidR="00305018" w:rsidRPr="00577BE2">
        <w:rPr>
          <w:rFonts w:ascii="Times New Roman" w:hAnsi="Times New Roman"/>
          <w:color w:val="000000" w:themeColor="text1"/>
        </w:rPr>
        <w:t>9</w:t>
      </w:r>
      <w:r w:rsidRPr="00577BE2">
        <w:rPr>
          <w:rFonts w:ascii="Times New Roman" w:hAnsi="Times New Roman"/>
          <w:color w:val="000000" w:themeColor="text1"/>
        </w:rPr>
        <w:t xml:space="preserve"> realized fisheries</w:t>
      </w:r>
      <w:r w:rsidR="003958E4">
        <w:rPr>
          <w:rFonts w:ascii="Times New Roman" w:hAnsi="Times New Roman"/>
          <w:color w:val="000000" w:themeColor="text1"/>
        </w:rPr>
        <w:t xml:space="preserve"> (Appendix</w:t>
      </w:r>
      <w:r w:rsidR="000B62C3">
        <w:rPr>
          <w:rFonts w:ascii="Times New Roman" w:hAnsi="Times New Roman"/>
          <w:color w:val="000000" w:themeColor="text1"/>
        </w:rPr>
        <w:t>, Table 1</w:t>
      </w:r>
      <w:r w:rsidR="003958E4">
        <w:rPr>
          <w:rFonts w:ascii="Times New Roman" w:hAnsi="Times New Roman"/>
          <w:color w:val="000000" w:themeColor="text1"/>
        </w:rPr>
        <w:t>)</w:t>
      </w:r>
      <w:r w:rsidR="000161AF" w:rsidRPr="00577BE2">
        <w:rPr>
          <w:rFonts w:ascii="Times New Roman" w:hAnsi="Times New Roman"/>
          <w:color w:val="000000" w:themeColor="text1"/>
        </w:rPr>
        <w:t xml:space="preserve">. </w:t>
      </w:r>
      <w:r w:rsidR="00765CBF" w:rsidRPr="00577BE2">
        <w:rPr>
          <w:rFonts w:ascii="Times New Roman" w:hAnsi="Times New Roman"/>
          <w:color w:val="000000" w:themeColor="text1"/>
        </w:rPr>
        <w:t>R</w:t>
      </w:r>
      <w:r w:rsidR="00DC6D80" w:rsidRPr="00577BE2">
        <w:rPr>
          <w:rFonts w:ascii="Times New Roman" w:hAnsi="Times New Roman"/>
          <w:color w:val="000000" w:themeColor="text1"/>
        </w:rPr>
        <w:t xml:space="preserve">ealized fisheries </w:t>
      </w:r>
      <w:r w:rsidR="00765CBF" w:rsidRPr="00577BE2">
        <w:rPr>
          <w:rFonts w:ascii="Times New Roman" w:hAnsi="Times New Roman"/>
          <w:color w:val="000000" w:themeColor="text1"/>
        </w:rPr>
        <w:t xml:space="preserve">often consisted of </w:t>
      </w:r>
      <w:r w:rsidR="00DC6D80" w:rsidRPr="00577BE2">
        <w:rPr>
          <w:rFonts w:ascii="Times New Roman" w:hAnsi="Times New Roman"/>
          <w:color w:val="000000" w:themeColor="text1"/>
        </w:rPr>
        <w:t>a single species</w:t>
      </w:r>
      <w:ins w:id="169" w:author="Joshua Stoll" w:date="2016-01-03T13:23:00Z">
        <w:r w:rsidR="008E7A94">
          <w:rPr>
            <w:rFonts w:ascii="Times New Roman" w:hAnsi="Times New Roman"/>
            <w:color w:val="000000" w:themeColor="text1"/>
          </w:rPr>
          <w:t>,</w:t>
        </w:r>
      </w:ins>
      <w:r w:rsidR="00DC6D80" w:rsidRPr="00577BE2">
        <w:rPr>
          <w:rFonts w:ascii="Times New Roman" w:hAnsi="Times New Roman"/>
          <w:color w:val="000000" w:themeColor="text1"/>
        </w:rPr>
        <w:t xml:space="preserve"> but </w:t>
      </w:r>
      <w:r w:rsidR="00C3452D" w:rsidRPr="00577BE2">
        <w:rPr>
          <w:rFonts w:ascii="Times New Roman" w:hAnsi="Times New Roman"/>
          <w:color w:val="000000" w:themeColor="text1"/>
        </w:rPr>
        <w:t>could</w:t>
      </w:r>
      <w:r w:rsidR="00DC6D80" w:rsidRPr="00577BE2">
        <w:rPr>
          <w:rFonts w:ascii="Times New Roman" w:hAnsi="Times New Roman"/>
          <w:color w:val="000000" w:themeColor="text1"/>
        </w:rPr>
        <w:t xml:space="preserve"> also </w:t>
      </w:r>
      <w:r w:rsidR="00CF3021" w:rsidRPr="00577BE2">
        <w:rPr>
          <w:rFonts w:ascii="Times New Roman" w:hAnsi="Times New Roman"/>
          <w:color w:val="000000" w:themeColor="text1"/>
        </w:rPr>
        <w:t>comprise</w:t>
      </w:r>
      <w:r w:rsidR="004F16B0" w:rsidRPr="00577BE2">
        <w:rPr>
          <w:rFonts w:ascii="Times New Roman" w:hAnsi="Times New Roman"/>
          <w:color w:val="000000" w:themeColor="text1"/>
        </w:rPr>
        <w:t xml:space="preserve"> assemblages of species (Fig</w:t>
      </w:r>
      <w:r w:rsidR="00363587" w:rsidRPr="00577BE2">
        <w:rPr>
          <w:rFonts w:ascii="Times New Roman" w:hAnsi="Times New Roman"/>
          <w:color w:val="000000" w:themeColor="text1"/>
        </w:rPr>
        <w:t>.</w:t>
      </w:r>
      <w:r w:rsidR="004F16B0" w:rsidRPr="00577BE2">
        <w:rPr>
          <w:rFonts w:ascii="Times New Roman" w:hAnsi="Times New Roman"/>
          <w:color w:val="000000" w:themeColor="text1"/>
        </w:rPr>
        <w:t xml:space="preserve"> S1</w:t>
      </w:r>
      <w:r w:rsidR="00363587" w:rsidRPr="00577BE2">
        <w:rPr>
          <w:rFonts w:ascii="Times New Roman" w:hAnsi="Times New Roman"/>
          <w:color w:val="000000" w:themeColor="text1"/>
        </w:rPr>
        <w:t>a</w:t>
      </w:r>
      <w:r w:rsidR="00DC6D80" w:rsidRPr="00577BE2">
        <w:rPr>
          <w:rFonts w:ascii="Times New Roman" w:hAnsi="Times New Roman"/>
          <w:color w:val="000000" w:themeColor="text1"/>
        </w:rPr>
        <w:t xml:space="preserve">). </w:t>
      </w:r>
      <w:r w:rsidR="00765CBF" w:rsidRPr="00577BE2">
        <w:rPr>
          <w:rFonts w:ascii="Times New Roman" w:hAnsi="Times New Roman"/>
          <w:color w:val="000000" w:themeColor="text1"/>
        </w:rPr>
        <w:t xml:space="preserve">Whether their catch consisted of a single species or multiple species, the realized </w:t>
      </w:r>
      <w:r w:rsidR="00B465A1" w:rsidRPr="00577BE2">
        <w:rPr>
          <w:rFonts w:ascii="Times New Roman" w:hAnsi="Times New Roman"/>
          <w:color w:val="000000" w:themeColor="text1"/>
        </w:rPr>
        <w:t xml:space="preserve">fisheries </w:t>
      </w:r>
      <w:r w:rsidR="00765CBF" w:rsidRPr="00577BE2">
        <w:rPr>
          <w:rFonts w:ascii="Times New Roman" w:hAnsi="Times New Roman"/>
          <w:color w:val="000000" w:themeColor="text1"/>
        </w:rPr>
        <w:t xml:space="preserve">were </w:t>
      </w:r>
      <w:r w:rsidR="00B465A1" w:rsidRPr="00577BE2">
        <w:rPr>
          <w:rFonts w:ascii="Times New Roman" w:hAnsi="Times New Roman"/>
          <w:color w:val="000000" w:themeColor="text1"/>
        </w:rPr>
        <w:t>characterized by distinct patterns of temporal and spatial structure (Fig</w:t>
      </w:r>
      <w:r w:rsidR="00363587" w:rsidRPr="00577BE2">
        <w:rPr>
          <w:rFonts w:ascii="Times New Roman" w:hAnsi="Times New Roman"/>
          <w:color w:val="000000" w:themeColor="text1"/>
        </w:rPr>
        <w:t>.</w:t>
      </w:r>
      <w:r w:rsidR="00B465A1" w:rsidRPr="00577BE2">
        <w:rPr>
          <w:rFonts w:ascii="Times New Roman" w:hAnsi="Times New Roman"/>
          <w:color w:val="000000" w:themeColor="text1"/>
        </w:rPr>
        <w:t xml:space="preserve"> </w:t>
      </w:r>
      <w:r w:rsidR="004F16B0" w:rsidRPr="00577BE2">
        <w:rPr>
          <w:rFonts w:ascii="Times New Roman" w:hAnsi="Times New Roman"/>
          <w:color w:val="000000" w:themeColor="text1"/>
        </w:rPr>
        <w:t>S2</w:t>
      </w:r>
      <w:r w:rsidR="00363587" w:rsidRPr="00577BE2">
        <w:rPr>
          <w:rFonts w:ascii="Times New Roman" w:hAnsi="Times New Roman"/>
          <w:color w:val="000000" w:themeColor="text1"/>
        </w:rPr>
        <w:t>a, b</w:t>
      </w:r>
      <w:r w:rsidR="009D7A93" w:rsidRPr="00577BE2">
        <w:rPr>
          <w:rFonts w:ascii="Times New Roman" w:hAnsi="Times New Roman"/>
          <w:color w:val="000000" w:themeColor="text1"/>
        </w:rPr>
        <w:t xml:space="preserve">). </w:t>
      </w:r>
      <w:r w:rsidR="00CF3021" w:rsidRPr="00577BE2">
        <w:rPr>
          <w:rFonts w:ascii="Times New Roman" w:hAnsi="Times New Roman"/>
          <w:color w:val="000000" w:themeColor="text1"/>
        </w:rPr>
        <w:t>These patterns suggested strong agreement between our realized fisheries and NWFSC Observer sector</w:t>
      </w:r>
      <w:r w:rsidR="00BC61EA" w:rsidRPr="00577BE2">
        <w:rPr>
          <w:rFonts w:ascii="Times New Roman" w:hAnsi="Times New Roman"/>
          <w:color w:val="000000" w:themeColor="text1"/>
        </w:rPr>
        <w:t xml:space="preserve"> designation</w:t>
      </w:r>
      <w:r w:rsidR="00CF3021" w:rsidRPr="00577BE2">
        <w:rPr>
          <w:rFonts w:ascii="Times New Roman" w:hAnsi="Times New Roman"/>
          <w:color w:val="000000" w:themeColor="text1"/>
        </w:rPr>
        <w:t>s, as did comparisons of vessel sizes and catch compositi</w:t>
      </w:r>
      <w:r w:rsidR="00C5042C">
        <w:rPr>
          <w:rFonts w:ascii="Times New Roman" w:hAnsi="Times New Roman"/>
          <w:color w:val="000000" w:themeColor="text1"/>
        </w:rPr>
        <w:t xml:space="preserve">on (single- vs. multi-species, </w:t>
      </w:r>
      <w:r w:rsidR="00CF3021" w:rsidRPr="00577BE2">
        <w:rPr>
          <w:rFonts w:ascii="Times New Roman" w:hAnsi="Times New Roman"/>
          <w:color w:val="000000" w:themeColor="text1"/>
        </w:rPr>
        <w:t>Table 1).</w:t>
      </w:r>
    </w:p>
    <w:p w14:paraId="776DE46B" w14:textId="1B724B26" w:rsidR="00D16D82" w:rsidRPr="00577BE2" w:rsidRDefault="00CF3021" w:rsidP="00016B9B">
      <w:pPr>
        <w:spacing w:line="480" w:lineRule="auto"/>
        <w:rPr>
          <w:rFonts w:ascii="Times New Roman" w:hAnsi="Times New Roman"/>
          <w:color w:val="000000" w:themeColor="text1"/>
        </w:rPr>
      </w:pPr>
      <w:r w:rsidRPr="00577BE2">
        <w:rPr>
          <w:rFonts w:ascii="Times New Roman" w:hAnsi="Times New Roman"/>
          <w:color w:val="000000" w:themeColor="text1"/>
        </w:rPr>
        <w:t>The realized fisheries</w:t>
      </w:r>
      <w:r w:rsidR="00765CBF" w:rsidRPr="00577BE2">
        <w:rPr>
          <w:rFonts w:ascii="Times New Roman" w:hAnsi="Times New Roman"/>
          <w:color w:val="000000" w:themeColor="text1"/>
        </w:rPr>
        <w:t xml:space="preserve"> also varied </w:t>
      </w:r>
      <w:r w:rsidR="00DC6D80" w:rsidRPr="00577BE2">
        <w:rPr>
          <w:rFonts w:ascii="Times New Roman" w:hAnsi="Times New Roman"/>
          <w:color w:val="000000" w:themeColor="text1"/>
        </w:rPr>
        <w:t xml:space="preserve">by </w:t>
      </w:r>
      <w:r w:rsidR="00B465A1" w:rsidRPr="00577BE2">
        <w:rPr>
          <w:rFonts w:ascii="Times New Roman" w:hAnsi="Times New Roman"/>
          <w:color w:val="000000" w:themeColor="text1"/>
        </w:rPr>
        <w:t xml:space="preserve">several </w:t>
      </w:r>
      <w:r w:rsidR="00DC6D80" w:rsidRPr="00577BE2">
        <w:rPr>
          <w:rFonts w:ascii="Times New Roman" w:hAnsi="Times New Roman"/>
          <w:color w:val="000000" w:themeColor="text1"/>
        </w:rPr>
        <w:t>order</w:t>
      </w:r>
      <w:r w:rsidR="00B465A1" w:rsidRPr="00577BE2">
        <w:rPr>
          <w:rFonts w:ascii="Times New Roman" w:hAnsi="Times New Roman"/>
          <w:color w:val="000000" w:themeColor="text1"/>
        </w:rPr>
        <w:t>s</w:t>
      </w:r>
      <w:r w:rsidR="00DC6D80" w:rsidRPr="00577BE2">
        <w:rPr>
          <w:rFonts w:ascii="Times New Roman" w:hAnsi="Times New Roman"/>
          <w:color w:val="000000" w:themeColor="text1"/>
        </w:rPr>
        <w:t xml:space="preserve"> of magnitude in effort</w:t>
      </w:r>
      <w:r w:rsidR="00B465A1" w:rsidRPr="00577BE2">
        <w:rPr>
          <w:rFonts w:ascii="Times New Roman" w:hAnsi="Times New Roman"/>
          <w:color w:val="000000" w:themeColor="text1"/>
        </w:rPr>
        <w:t xml:space="preserve"> (number of trips)</w:t>
      </w:r>
      <w:r w:rsidR="00DC6D80" w:rsidRPr="00577BE2">
        <w:rPr>
          <w:rFonts w:ascii="Times New Roman" w:hAnsi="Times New Roman"/>
          <w:color w:val="000000" w:themeColor="text1"/>
        </w:rPr>
        <w:t xml:space="preserve"> and revenue</w:t>
      </w:r>
      <w:r w:rsidR="00363587" w:rsidRPr="00577BE2">
        <w:rPr>
          <w:rFonts w:ascii="Times New Roman" w:hAnsi="Times New Roman"/>
          <w:color w:val="000000" w:themeColor="text1"/>
        </w:rPr>
        <w:t xml:space="preserve"> (Fig. S1</w:t>
      </w:r>
      <w:r w:rsidR="00B465A1" w:rsidRPr="00577BE2">
        <w:rPr>
          <w:rFonts w:ascii="Times New Roman" w:hAnsi="Times New Roman"/>
          <w:color w:val="000000" w:themeColor="text1"/>
        </w:rPr>
        <w:t>b), with a small number of fisheries accounting for the majority of effort and revenue</w:t>
      </w:r>
      <w:r w:rsidR="00832B45" w:rsidRPr="00577BE2">
        <w:rPr>
          <w:rFonts w:ascii="Times New Roman" w:hAnsi="Times New Roman"/>
          <w:color w:val="000000" w:themeColor="text1"/>
        </w:rPr>
        <w:t xml:space="preserve">. For </w:t>
      </w:r>
      <w:r w:rsidR="007B0C40" w:rsidRPr="00577BE2">
        <w:rPr>
          <w:rFonts w:ascii="Times New Roman" w:hAnsi="Times New Roman"/>
          <w:color w:val="000000" w:themeColor="text1"/>
        </w:rPr>
        <w:t>example,</w:t>
      </w:r>
      <w:r w:rsidR="00832B45" w:rsidRPr="00577BE2">
        <w:rPr>
          <w:rFonts w:ascii="Times New Roman" w:hAnsi="Times New Roman"/>
          <w:color w:val="000000" w:themeColor="text1"/>
        </w:rPr>
        <w:t xml:space="preserve"> only 10 of the 10</w:t>
      </w:r>
      <w:r w:rsidR="003A0B07">
        <w:rPr>
          <w:rFonts w:ascii="Times New Roman" w:hAnsi="Times New Roman"/>
          <w:color w:val="000000" w:themeColor="text1"/>
        </w:rPr>
        <w:t>9</w:t>
      </w:r>
      <w:r w:rsidR="00DC6D80" w:rsidRPr="00577BE2">
        <w:rPr>
          <w:rFonts w:ascii="Times New Roman" w:hAnsi="Times New Roman"/>
          <w:color w:val="000000" w:themeColor="text1"/>
        </w:rPr>
        <w:t xml:space="preserve"> fisheries </w:t>
      </w:r>
      <w:r w:rsidR="00DC0E12" w:rsidRPr="00577BE2">
        <w:rPr>
          <w:rFonts w:ascii="Times New Roman" w:hAnsi="Times New Roman"/>
          <w:color w:val="000000" w:themeColor="text1"/>
        </w:rPr>
        <w:t xml:space="preserve">were </w:t>
      </w:r>
      <w:r w:rsidR="00B80A26" w:rsidRPr="00577BE2">
        <w:rPr>
          <w:rFonts w:ascii="Times New Roman" w:hAnsi="Times New Roman"/>
          <w:color w:val="000000" w:themeColor="text1"/>
        </w:rPr>
        <w:t>responsible for 90</w:t>
      </w:r>
      <w:r w:rsidR="00DC6D80" w:rsidRPr="00577BE2">
        <w:rPr>
          <w:rFonts w:ascii="Times New Roman" w:hAnsi="Times New Roman"/>
          <w:color w:val="000000" w:themeColor="text1"/>
        </w:rPr>
        <w:t>%</w:t>
      </w:r>
      <w:r w:rsidR="00626D4C" w:rsidRPr="00577BE2">
        <w:rPr>
          <w:rFonts w:ascii="Times New Roman" w:hAnsi="Times New Roman"/>
          <w:color w:val="000000" w:themeColor="text1"/>
        </w:rPr>
        <w:t xml:space="preserve"> </w:t>
      </w:r>
      <w:r w:rsidR="00DC6D80" w:rsidRPr="00577BE2">
        <w:rPr>
          <w:rFonts w:ascii="Times New Roman" w:hAnsi="Times New Roman"/>
          <w:color w:val="000000" w:themeColor="text1"/>
        </w:rPr>
        <w:t xml:space="preserve">of ex-vessel revenue </w:t>
      </w:r>
      <w:r w:rsidR="00BA243B" w:rsidRPr="00577BE2">
        <w:rPr>
          <w:rFonts w:ascii="Times New Roman" w:hAnsi="Times New Roman"/>
          <w:color w:val="000000" w:themeColor="text1"/>
        </w:rPr>
        <w:t xml:space="preserve">and landings (pounds) </w:t>
      </w:r>
      <w:r w:rsidR="00DC6D80" w:rsidRPr="00577BE2">
        <w:rPr>
          <w:rFonts w:ascii="Times New Roman" w:hAnsi="Times New Roman"/>
          <w:color w:val="000000" w:themeColor="text1"/>
        </w:rPr>
        <w:t>in the time period we examined</w:t>
      </w:r>
      <w:r w:rsidRPr="00577BE2">
        <w:rPr>
          <w:rFonts w:ascii="Times New Roman" w:hAnsi="Times New Roman"/>
          <w:color w:val="000000" w:themeColor="text1"/>
        </w:rPr>
        <w:t xml:space="preserve"> (Table 1)</w:t>
      </w:r>
      <w:r w:rsidR="00DC6D80" w:rsidRPr="00577BE2">
        <w:rPr>
          <w:rFonts w:ascii="Times New Roman" w:hAnsi="Times New Roman"/>
          <w:color w:val="000000" w:themeColor="text1"/>
        </w:rPr>
        <w:t>.</w:t>
      </w:r>
      <w:r w:rsidR="009A63EC" w:rsidRPr="00577BE2">
        <w:rPr>
          <w:rFonts w:ascii="Times New Roman" w:hAnsi="Times New Roman"/>
          <w:color w:val="000000" w:themeColor="text1"/>
        </w:rPr>
        <w:t xml:space="preserve"> </w:t>
      </w:r>
      <w:r w:rsidRPr="00577BE2">
        <w:rPr>
          <w:rFonts w:ascii="Times New Roman" w:hAnsi="Times New Roman"/>
          <w:color w:val="000000" w:themeColor="text1"/>
        </w:rPr>
        <w:t xml:space="preserve">These fisheries included </w:t>
      </w:r>
      <w:r w:rsidR="00FC1048" w:rsidRPr="00577BE2">
        <w:rPr>
          <w:rFonts w:ascii="Times New Roman" w:hAnsi="Times New Roman"/>
          <w:color w:val="000000" w:themeColor="text1"/>
        </w:rPr>
        <w:t>sectors wh</w:t>
      </w:r>
      <w:r w:rsidRPr="00577BE2">
        <w:rPr>
          <w:rFonts w:ascii="Times New Roman" w:hAnsi="Times New Roman"/>
          <w:color w:val="000000" w:themeColor="text1"/>
        </w:rPr>
        <w:t>ich have been well-studied</w:t>
      </w:r>
      <w:ins w:id="170" w:author="Joshua Stoll" w:date="2016-01-03T09:52:00Z">
        <w:r w:rsidR="00425367">
          <w:rPr>
            <w:rFonts w:ascii="Times New Roman" w:hAnsi="Times New Roman"/>
            <w:color w:val="000000" w:themeColor="text1"/>
          </w:rPr>
          <w:t>,</w:t>
        </w:r>
      </w:ins>
      <w:r w:rsidRPr="00577BE2">
        <w:rPr>
          <w:rFonts w:ascii="Times New Roman" w:hAnsi="Times New Roman"/>
          <w:color w:val="000000" w:themeColor="text1"/>
        </w:rPr>
        <w:t xml:space="preserve"> but not quantit</w:t>
      </w:r>
      <w:r w:rsidR="001425BA">
        <w:rPr>
          <w:rFonts w:ascii="Times New Roman" w:hAnsi="Times New Roman"/>
          <w:color w:val="000000" w:themeColor="text1"/>
        </w:rPr>
        <w:t xml:space="preserve">atively described prior to now </w:t>
      </w:r>
      <w:r w:rsidRPr="00577BE2">
        <w:rPr>
          <w:rFonts w:ascii="Times New Roman" w:hAnsi="Times New Roman"/>
          <w:color w:val="000000" w:themeColor="text1"/>
        </w:rPr>
        <w:t xml:space="preserve">e.g., </w:t>
      </w:r>
      <w:r w:rsidR="00F24B84" w:rsidRPr="00577BE2">
        <w:rPr>
          <w:rFonts w:ascii="Times New Roman" w:hAnsi="Times New Roman"/>
          <w:noProof/>
          <w:color w:val="000000" w:themeColor="text1"/>
        </w:rPr>
        <w:t>dungeness crab pots</w:t>
      </w:r>
      <w:r w:rsidR="003958E4">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F4FA9113-8F9A-4720-B46F-F68C247F0CBE&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Pr>
          <w:rFonts w:ascii="Times New Roman" w:hAnsi="Times New Roman"/>
          <w:noProof/>
          <w:color w:val="000000" w:themeColor="text1"/>
        </w:rPr>
        <w:fldChar w:fldCharType="separate"/>
      </w:r>
      <w:r w:rsidR="00A1091A">
        <w:rPr>
          <w:rFonts w:ascii="Times New Roman" w:hAnsi="Times New Roman"/>
        </w:rPr>
        <w:t>{Botsford:1978jy}</w:t>
      </w:r>
      <w:r w:rsidR="003958E4">
        <w:rPr>
          <w:rFonts w:ascii="Times New Roman" w:hAnsi="Times New Roman"/>
          <w:noProof/>
          <w:color w:val="000000" w:themeColor="text1"/>
        </w:rPr>
        <w:fldChar w:fldCharType="end"/>
      </w:r>
      <w:r w:rsidR="003958E4">
        <w:rPr>
          <w:rFonts w:ascii="Times New Roman" w:hAnsi="Times New Roman"/>
          <w:noProof/>
          <w:color w:val="000000" w:themeColor="text1"/>
        </w:rPr>
        <w:t xml:space="preserve">, </w:t>
      </w:r>
      <w:r w:rsidR="00F24B84" w:rsidRPr="00577BE2">
        <w:rPr>
          <w:rFonts w:ascii="Times New Roman" w:hAnsi="Times New Roman"/>
          <w:noProof/>
          <w:color w:val="000000" w:themeColor="text1"/>
        </w:rPr>
        <w:t>spiny lobster pots</w:t>
      </w:r>
      <w:r w:rsidR="001203AA" w:rsidRPr="00577BE2">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246A9DCA-E8A2-43F0-94EC-625A914BE27B&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Pr>
          <w:rFonts w:ascii="Times New Roman" w:hAnsi="Times New Roman"/>
          <w:noProof/>
          <w:color w:val="000000" w:themeColor="text1"/>
        </w:rPr>
        <w:fldChar w:fldCharType="separate"/>
      </w:r>
      <w:r w:rsidR="00A1091A">
        <w:rPr>
          <w:rFonts w:ascii="Times New Roman" w:hAnsi="Times New Roman"/>
        </w:rPr>
        <w:t>{Kay:2012uq}</w:t>
      </w:r>
      <w:r w:rsidR="003958E4">
        <w:rPr>
          <w:rFonts w:ascii="Times New Roman" w:hAnsi="Times New Roman"/>
          <w:noProof/>
          <w:color w:val="000000" w:themeColor="text1"/>
        </w:rPr>
        <w:fldChar w:fldCharType="end"/>
      </w:r>
      <w:r w:rsidR="00F24B84" w:rsidRPr="00577BE2">
        <w:rPr>
          <w:rFonts w:ascii="Times New Roman" w:hAnsi="Times New Roman"/>
          <w:noProof/>
          <w:color w:val="000000" w:themeColor="text1"/>
        </w:rPr>
        <w:t>, or red urchin diving</w:t>
      </w:r>
      <w:r w:rsidR="003958E4">
        <w:rPr>
          <w:rFonts w:ascii="Times New Roman" w:hAnsi="Times New Roman"/>
          <w:noProof/>
          <w:color w:val="000000" w:themeColor="text1"/>
        </w:rPr>
        <w:t xml:space="preserve"> </w:t>
      </w:r>
      <w:r w:rsidR="00820C02">
        <w:rPr>
          <w:rFonts w:ascii="Times New Roman" w:hAnsi="Times New Roman"/>
          <w:noProof/>
          <w:color w:val="000000" w:themeColor="text1"/>
        </w:rPr>
        <w:fldChar w:fldCharType="begin"/>
      </w:r>
      <w:r w:rsidR="00A9053F">
        <w:rPr>
          <w:rFonts w:ascii="Times New Roman" w:hAnsi="Times New Roman"/>
          <w:noProof/>
          <w:color w:val="000000" w:themeColor="text1"/>
        </w:rPr>
        <w:instrText xml:space="preserve"> ADDIN PAPERS2_CITATIONS &lt;citation&gt;&lt;uuid&gt;E38D2C67-F4AE-4116-B0FC-9B986DB38552&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Pr>
          <w:rFonts w:ascii="Times New Roman" w:hAnsi="Times New Roman"/>
          <w:noProof/>
          <w:color w:val="000000" w:themeColor="text1"/>
        </w:rPr>
        <w:fldChar w:fldCharType="separate"/>
      </w:r>
      <w:r w:rsidR="00A1091A">
        <w:rPr>
          <w:rFonts w:ascii="Times New Roman" w:hAnsi="Times New Roman"/>
        </w:rPr>
        <w:t>{Smith:2003bm}</w:t>
      </w:r>
      <w:r w:rsidR="00820C02">
        <w:rPr>
          <w:rFonts w:ascii="Times New Roman" w:hAnsi="Times New Roman"/>
          <w:noProof/>
          <w:color w:val="000000" w:themeColor="text1"/>
        </w:rPr>
        <w:fldChar w:fldCharType="end"/>
      </w:r>
      <w:r w:rsidR="00BC61EA" w:rsidRPr="00577BE2">
        <w:rPr>
          <w:rFonts w:ascii="Times New Roman" w:hAnsi="Times New Roman"/>
          <w:noProof/>
          <w:color w:val="000000" w:themeColor="text1"/>
        </w:rPr>
        <w:t xml:space="preserve"> (Table 1)</w:t>
      </w:r>
      <w:r w:rsidR="00F24B84" w:rsidRPr="00577BE2">
        <w:rPr>
          <w:rFonts w:ascii="Times New Roman" w:hAnsi="Times New Roman"/>
          <w:noProof/>
          <w:color w:val="000000" w:themeColor="text1"/>
        </w:rPr>
        <w:t xml:space="preserve">. </w:t>
      </w:r>
    </w:p>
    <w:p w14:paraId="4DE0D43B" w14:textId="77777777" w:rsidR="00FF649A" w:rsidRPr="00577BE2" w:rsidRDefault="00FF649A"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Changes in vessel and community level fishing diversity </w:t>
      </w:r>
    </w:p>
    <w:p w14:paraId="453AC2E9" w14:textId="5CBAD287" w:rsidR="009A63EC" w:rsidRPr="00577BE2" w:rsidRDefault="009A63EC" w:rsidP="00016B9B">
      <w:pPr>
        <w:spacing w:line="480" w:lineRule="auto"/>
        <w:rPr>
          <w:rFonts w:ascii="Times New Roman" w:hAnsi="Times New Roman"/>
          <w:color w:val="000000" w:themeColor="text1"/>
        </w:rPr>
      </w:pPr>
      <w:r w:rsidRPr="00577BE2">
        <w:rPr>
          <w:rFonts w:ascii="Times New Roman" w:hAnsi="Times New Roman"/>
          <w:color w:val="000000" w:themeColor="text1"/>
        </w:rPr>
        <w:lastRenderedPageBreak/>
        <w:t>We</w:t>
      </w:r>
      <w:r w:rsidR="00F83B5B" w:rsidRPr="00577BE2">
        <w:rPr>
          <w:rFonts w:ascii="Times New Roman" w:hAnsi="Times New Roman"/>
          <w:color w:val="000000" w:themeColor="text1"/>
        </w:rPr>
        <w:t xml:space="preserve"> f</w:t>
      </w:r>
      <w:r w:rsidR="00BA243B" w:rsidRPr="00577BE2">
        <w:rPr>
          <w:rFonts w:ascii="Times New Roman" w:hAnsi="Times New Roman"/>
          <w:color w:val="000000" w:themeColor="text1"/>
        </w:rPr>
        <w:t>ou</w:t>
      </w:r>
      <w:r w:rsidR="00F83B5B" w:rsidRPr="00577BE2">
        <w:rPr>
          <w:rFonts w:ascii="Times New Roman" w:hAnsi="Times New Roman"/>
          <w:color w:val="000000" w:themeColor="text1"/>
        </w:rPr>
        <w:t>nd that between 2009-2010, 66</w:t>
      </w:r>
      <w:r w:rsidRPr="00577BE2">
        <w:rPr>
          <w:rFonts w:ascii="Times New Roman" w:hAnsi="Times New Roman"/>
          <w:color w:val="000000" w:themeColor="text1"/>
        </w:rPr>
        <w:t>% of commercial vessels on the west coast participated in more than one realized fishery</w:t>
      </w:r>
      <w:r w:rsidR="00FC1048" w:rsidRPr="00577BE2">
        <w:rPr>
          <w:rFonts w:ascii="Times New Roman" w:hAnsi="Times New Roman"/>
          <w:color w:val="000000" w:themeColor="text1"/>
        </w:rPr>
        <w:t xml:space="preserve"> (Fig. 3</w:t>
      </w:r>
      <w:r w:rsidR="00EA2BA6" w:rsidRPr="00577BE2">
        <w:rPr>
          <w:rFonts w:ascii="Times New Roman" w:hAnsi="Times New Roman"/>
          <w:color w:val="000000" w:themeColor="text1"/>
        </w:rPr>
        <w:t>a)</w:t>
      </w:r>
      <w:r w:rsidRPr="00577BE2">
        <w:rPr>
          <w:rFonts w:ascii="Times New Roman" w:hAnsi="Times New Roman"/>
          <w:color w:val="000000" w:themeColor="text1"/>
        </w:rPr>
        <w:t xml:space="preserve"> although the degree to which vessels diversified varied.</w:t>
      </w:r>
      <w:r w:rsidR="005E2049">
        <w:rPr>
          <w:rFonts w:ascii="Times New Roman" w:hAnsi="Times New Roman"/>
          <w:color w:val="000000" w:themeColor="text1"/>
        </w:rPr>
        <w:t xml:space="preserve"> Breaking these patterns down regionally using</w:t>
      </w:r>
      <w:r w:rsidRPr="00577BE2">
        <w:rPr>
          <w:rFonts w:ascii="Times New Roman" w:hAnsi="Times New Roman"/>
          <w:color w:val="000000" w:themeColor="text1"/>
        </w:rPr>
        <w:t xml:space="preserve"> </w:t>
      </w:r>
      <w:r w:rsidR="00BA243B" w:rsidRPr="00577BE2">
        <w:rPr>
          <w:rFonts w:ascii="Times New Roman" w:hAnsi="Times New Roman"/>
          <w:color w:val="000000" w:themeColor="text1"/>
        </w:rPr>
        <w:t xml:space="preserve">PFMC </w:t>
      </w:r>
      <w:r w:rsidR="005A584F" w:rsidRPr="00577BE2">
        <w:rPr>
          <w:rFonts w:ascii="Times New Roman" w:hAnsi="Times New Roman"/>
          <w:color w:val="000000" w:themeColor="text1"/>
        </w:rPr>
        <w:t>management regions, generalists</w:t>
      </w:r>
      <w:r w:rsidR="005E2049">
        <w:rPr>
          <w:rFonts w:ascii="Times New Roman" w:hAnsi="Times New Roman"/>
          <w:color w:val="000000" w:themeColor="text1"/>
        </w:rPr>
        <w:t xml:space="preserve"> </w:t>
      </w:r>
      <w:r w:rsidR="005A584F" w:rsidRPr="00577BE2">
        <w:rPr>
          <w:rFonts w:ascii="Times New Roman" w:hAnsi="Times New Roman"/>
          <w:color w:val="000000" w:themeColor="text1"/>
        </w:rPr>
        <w:t xml:space="preserve">outnumbered specialists </w:t>
      </w:r>
      <w:r w:rsidR="005C1BD9" w:rsidRPr="00577BE2">
        <w:rPr>
          <w:rFonts w:ascii="Times New Roman" w:hAnsi="Times New Roman"/>
          <w:color w:val="000000" w:themeColor="text1"/>
        </w:rPr>
        <w:t xml:space="preserve">(Fig.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b</w:t>
      </w:r>
      <w:r w:rsidR="005A584F" w:rsidRPr="00577BE2">
        <w:rPr>
          <w:rFonts w:ascii="Times New Roman" w:hAnsi="Times New Roman"/>
          <w:color w:val="000000" w:themeColor="text1"/>
        </w:rPr>
        <w:t xml:space="preserve">). The distribution of diversity varied among the generalists, from vessels that </w:t>
      </w:r>
      <w:r w:rsidR="00FE31AF" w:rsidRPr="00577BE2">
        <w:rPr>
          <w:rFonts w:ascii="Times New Roman" w:hAnsi="Times New Roman"/>
          <w:color w:val="000000" w:themeColor="text1"/>
        </w:rPr>
        <w:t xml:space="preserve">were </w:t>
      </w:r>
      <w:r w:rsidR="005A584F" w:rsidRPr="00577BE2">
        <w:rPr>
          <w:rFonts w:ascii="Times New Roman" w:hAnsi="Times New Roman"/>
          <w:color w:val="000000" w:themeColor="text1"/>
        </w:rPr>
        <w:t>highly specialized</w:t>
      </w:r>
      <w:ins w:id="171" w:author="Joshua Stoll" w:date="2016-01-03T13:29:00Z">
        <w:r w:rsidR="002B1A25">
          <w:rPr>
            <w:rFonts w:ascii="Times New Roman" w:hAnsi="Times New Roman"/>
            <w:color w:val="000000" w:themeColor="text1"/>
          </w:rPr>
          <w:t>,</w:t>
        </w:r>
      </w:ins>
      <w:r w:rsidR="005A584F" w:rsidRPr="00577BE2">
        <w:rPr>
          <w:rFonts w:ascii="Times New Roman" w:hAnsi="Times New Roman"/>
          <w:color w:val="000000" w:themeColor="text1"/>
        </w:rPr>
        <w:t xml:space="preserve"> but had a few landings in additional fisheries to those that fished in many fisheries evenly (F</w:t>
      </w:r>
      <w:r w:rsidR="005C1BD9" w:rsidRPr="00577BE2">
        <w:rPr>
          <w:rFonts w:ascii="Times New Roman" w:hAnsi="Times New Roman"/>
          <w:color w:val="000000" w:themeColor="text1"/>
        </w:rPr>
        <w:t xml:space="preserve">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c</w:t>
      </w:r>
      <w:r w:rsidR="005A584F" w:rsidRPr="00577BE2">
        <w:rPr>
          <w:rFonts w:ascii="Times New Roman" w:hAnsi="Times New Roman"/>
          <w:color w:val="000000" w:themeColor="text1"/>
        </w:rPr>
        <w:t>). Notably, t</w:t>
      </w:r>
      <w:r w:rsidRPr="00577BE2">
        <w:rPr>
          <w:rFonts w:ascii="Times New Roman" w:hAnsi="Times New Roman"/>
          <w:color w:val="000000" w:themeColor="text1"/>
        </w:rPr>
        <w:t xml:space="preserve">he majority of diversified vessels revenue </w:t>
      </w:r>
      <w:r w:rsidR="005A584F" w:rsidRPr="00577BE2">
        <w:rPr>
          <w:rFonts w:ascii="Times New Roman" w:hAnsi="Times New Roman"/>
          <w:color w:val="000000" w:themeColor="text1"/>
        </w:rPr>
        <w:t xml:space="preserve">was </w:t>
      </w:r>
      <w:r w:rsidRPr="00577BE2">
        <w:rPr>
          <w:rFonts w:ascii="Times New Roman" w:hAnsi="Times New Roman"/>
          <w:color w:val="000000" w:themeColor="text1"/>
        </w:rPr>
        <w:t>dominated by revenue from a single fishery (71%), with very small percentages coming from alternat</w:t>
      </w:r>
      <w:r w:rsidR="009746D5" w:rsidRPr="00577BE2">
        <w:rPr>
          <w:rFonts w:ascii="Times New Roman" w:hAnsi="Times New Roman"/>
          <w:color w:val="000000" w:themeColor="text1"/>
        </w:rPr>
        <w:t>ives. However almost</w:t>
      </w:r>
      <w:r w:rsidR="00542FBA" w:rsidRPr="00577BE2">
        <w:rPr>
          <w:rFonts w:ascii="Times New Roman" w:hAnsi="Times New Roman"/>
          <w:color w:val="000000" w:themeColor="text1"/>
        </w:rPr>
        <w:t xml:space="preserve"> a quarter (24</w:t>
      </w:r>
      <w:r w:rsidRPr="00577BE2">
        <w:rPr>
          <w:rFonts w:ascii="Times New Roman" w:hAnsi="Times New Roman"/>
          <w:color w:val="000000" w:themeColor="text1"/>
        </w:rPr>
        <w:t xml:space="preserve">%) of diversified vessels </w:t>
      </w:r>
      <w:r w:rsidR="005A584F" w:rsidRPr="00577BE2">
        <w:rPr>
          <w:rFonts w:ascii="Times New Roman" w:hAnsi="Times New Roman"/>
          <w:color w:val="000000" w:themeColor="text1"/>
        </w:rPr>
        <w:t>we</w:t>
      </w:r>
      <w:r w:rsidRPr="00577BE2">
        <w:rPr>
          <w:rFonts w:ascii="Times New Roman" w:hAnsi="Times New Roman"/>
          <w:color w:val="000000" w:themeColor="text1"/>
        </w:rPr>
        <w:t xml:space="preserve">re participating in </w:t>
      </w:r>
      <w:r w:rsidR="00FE31AF" w:rsidRPr="00577BE2">
        <w:rPr>
          <w:rFonts w:ascii="Times New Roman" w:hAnsi="Times New Roman"/>
          <w:color w:val="000000" w:themeColor="text1"/>
        </w:rPr>
        <w:t xml:space="preserve">at least </w:t>
      </w:r>
      <w:r w:rsidRPr="00577BE2">
        <w:rPr>
          <w:rFonts w:ascii="Times New Roman" w:hAnsi="Times New Roman"/>
          <w:color w:val="000000" w:themeColor="text1"/>
        </w:rPr>
        <w:t>two fisher</w:t>
      </w:r>
      <w:r w:rsidR="009746D5" w:rsidRPr="00577BE2">
        <w:rPr>
          <w:rFonts w:ascii="Times New Roman" w:hAnsi="Times New Roman"/>
          <w:color w:val="000000" w:themeColor="text1"/>
        </w:rPr>
        <w:t xml:space="preserve">ies </w:t>
      </w:r>
      <w:r w:rsidR="00FE31AF" w:rsidRPr="00577BE2">
        <w:rPr>
          <w:rFonts w:ascii="Times New Roman" w:hAnsi="Times New Roman"/>
          <w:color w:val="000000" w:themeColor="text1"/>
        </w:rPr>
        <w:t>equally</w:t>
      </w:r>
      <w:r w:rsidR="00542FBA" w:rsidRPr="00577BE2">
        <w:rPr>
          <w:rFonts w:ascii="Times New Roman" w:hAnsi="Times New Roman"/>
          <w:color w:val="000000" w:themeColor="text1"/>
        </w:rPr>
        <w:t>, with some vessels (4</w:t>
      </w:r>
      <w:r w:rsidRPr="00577BE2">
        <w:rPr>
          <w:rFonts w:ascii="Times New Roman" w:hAnsi="Times New Roman"/>
          <w:color w:val="000000" w:themeColor="text1"/>
        </w:rPr>
        <w:t>%) participating evenly in more than three fisheries</w:t>
      </w:r>
      <w:r w:rsidR="005C1BD9" w:rsidRPr="00577BE2">
        <w:rPr>
          <w:rFonts w:ascii="Times New Roman" w:hAnsi="Times New Roman"/>
          <w:color w:val="000000" w:themeColor="text1"/>
        </w:rPr>
        <w:t xml:space="preserve"> (Fig. </w:t>
      </w:r>
      <w:r w:rsidR="00FC1048" w:rsidRPr="00577BE2">
        <w:rPr>
          <w:rFonts w:ascii="Times New Roman" w:hAnsi="Times New Roman"/>
          <w:color w:val="000000" w:themeColor="text1"/>
        </w:rPr>
        <w:t>3</w:t>
      </w:r>
      <w:r w:rsidR="005C1BD9" w:rsidRPr="00577BE2">
        <w:rPr>
          <w:rFonts w:ascii="Times New Roman" w:hAnsi="Times New Roman"/>
          <w:color w:val="000000" w:themeColor="text1"/>
        </w:rPr>
        <w:t>c</w:t>
      </w:r>
      <w:r w:rsidR="00F83B5B" w:rsidRPr="00577BE2">
        <w:rPr>
          <w:rFonts w:ascii="Times New Roman" w:hAnsi="Times New Roman"/>
          <w:color w:val="000000" w:themeColor="text1"/>
        </w:rPr>
        <w:t>)</w:t>
      </w:r>
      <w:r w:rsidRPr="00577BE2">
        <w:rPr>
          <w:rFonts w:ascii="Times New Roman" w:hAnsi="Times New Roman"/>
          <w:color w:val="000000" w:themeColor="text1"/>
        </w:rPr>
        <w:t xml:space="preserve">.  </w:t>
      </w:r>
    </w:p>
    <w:p w14:paraId="7A543890" w14:textId="20FA5247" w:rsidR="00A84DF7" w:rsidRPr="00481B6E" w:rsidRDefault="001934AD" w:rsidP="00481B6E">
      <w:pPr>
        <w:spacing w:line="480" w:lineRule="auto"/>
        <w:rPr>
          <w:rFonts w:ascii="Times New Roman" w:hAnsi="Times New Roman"/>
          <w:i/>
          <w:color w:val="000000" w:themeColor="text1"/>
        </w:rPr>
      </w:pPr>
      <w:r w:rsidRPr="00577BE2">
        <w:rPr>
          <w:rFonts w:ascii="Times New Roman" w:hAnsi="Times New Roman"/>
          <w:color w:val="000000" w:themeColor="text1"/>
        </w:rPr>
        <w:t xml:space="preserve">The preceding analysis focused on fishing strategies employed by individual vessels, without </w:t>
      </w:r>
      <w:r w:rsidR="004E3E3B" w:rsidRPr="00577BE2">
        <w:rPr>
          <w:rFonts w:ascii="Times New Roman" w:hAnsi="Times New Roman"/>
          <w:color w:val="000000" w:themeColor="text1"/>
        </w:rPr>
        <w:t xml:space="preserve">                                                                                                                                                                                                                                                                                                                                                                                                                                                                                                                                                                                                                                                                                                                                                                                                                                                                                                                                                                                                                                                                                                                                                                                                                                                                                                                                                                                                                                                                                                                                                                                                                                </w:t>
      </w:r>
      <w:r w:rsidR="00BF1DD3" w:rsidRPr="00577BE2">
        <w:rPr>
          <w:rFonts w:ascii="Times New Roman" w:hAnsi="Times New Roman"/>
          <w:color w:val="000000" w:themeColor="text1"/>
        </w:rPr>
        <w:t xml:space="preserve"> </w:t>
      </w:r>
      <w:r w:rsidRPr="00577BE2">
        <w:rPr>
          <w:rFonts w:ascii="Times New Roman" w:hAnsi="Times New Roman"/>
          <w:color w:val="000000" w:themeColor="text1"/>
        </w:rPr>
        <w:t xml:space="preserve">consideration of how those strategies </w:t>
      </w:r>
      <w:r w:rsidR="00FE31AF" w:rsidRPr="00577BE2">
        <w:rPr>
          <w:rFonts w:ascii="Times New Roman" w:hAnsi="Times New Roman"/>
          <w:color w:val="000000" w:themeColor="text1"/>
        </w:rPr>
        <w:t xml:space="preserve">came </w:t>
      </w:r>
      <w:r w:rsidRPr="00577BE2">
        <w:rPr>
          <w:rFonts w:ascii="Times New Roman" w:hAnsi="Times New Roman"/>
          <w:color w:val="000000" w:themeColor="text1"/>
        </w:rPr>
        <w:t xml:space="preserve">together to create characteristic fisheries participation networks for specific ports. </w:t>
      </w:r>
      <w:r w:rsidR="009A63EC" w:rsidRPr="00577BE2">
        <w:rPr>
          <w:rFonts w:ascii="Times New Roman" w:hAnsi="Times New Roman"/>
          <w:color w:val="000000" w:themeColor="text1"/>
        </w:rPr>
        <w:t xml:space="preserve">We </w:t>
      </w:r>
      <w:r w:rsidRPr="00577BE2">
        <w:rPr>
          <w:rFonts w:ascii="Times New Roman" w:hAnsi="Times New Roman"/>
          <w:color w:val="000000" w:themeColor="text1"/>
        </w:rPr>
        <w:t>found</w:t>
      </w:r>
      <w:r w:rsidR="009A63EC" w:rsidRPr="00577BE2">
        <w:rPr>
          <w:rFonts w:ascii="Times New Roman" w:hAnsi="Times New Roman"/>
          <w:color w:val="000000" w:themeColor="text1"/>
        </w:rPr>
        <w:t xml:space="preserve"> differences in the number and interconnectedness of </w:t>
      </w:r>
      <w:r w:rsidRPr="00577BE2">
        <w:rPr>
          <w:rFonts w:ascii="Times New Roman" w:hAnsi="Times New Roman"/>
          <w:color w:val="000000" w:themeColor="text1"/>
        </w:rPr>
        <w:t xml:space="preserve">fisheries across </w:t>
      </w:r>
      <w:r w:rsidR="00FE31AF" w:rsidRPr="00577BE2">
        <w:rPr>
          <w:rFonts w:ascii="Times New Roman" w:hAnsi="Times New Roman"/>
          <w:color w:val="000000" w:themeColor="text1"/>
        </w:rPr>
        <w:t xml:space="preserve">ports </w:t>
      </w:r>
      <w:r w:rsidR="005C1BD9" w:rsidRPr="00577BE2">
        <w:rPr>
          <w:rFonts w:ascii="Times New Roman" w:hAnsi="Times New Roman"/>
          <w:color w:val="000000" w:themeColor="text1"/>
        </w:rPr>
        <w:t>(Fig. 3</w:t>
      </w:r>
      <w:r w:rsidR="004E49D1" w:rsidRPr="00577BE2">
        <w:rPr>
          <w:rFonts w:ascii="Times New Roman" w:hAnsi="Times New Roman"/>
          <w:color w:val="000000" w:themeColor="text1"/>
        </w:rPr>
        <w:t>a)</w:t>
      </w:r>
      <w:r w:rsidR="009A63EC" w:rsidRPr="00577BE2">
        <w:rPr>
          <w:rFonts w:ascii="Times New Roman" w:hAnsi="Times New Roman"/>
          <w:color w:val="000000" w:themeColor="text1"/>
        </w:rPr>
        <w:t>.</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P</w:t>
      </w:r>
      <w:r w:rsidR="0085290B" w:rsidRPr="00577BE2">
        <w:rPr>
          <w:rFonts w:ascii="Times New Roman" w:hAnsi="Times New Roman"/>
          <w:color w:val="000000" w:themeColor="text1"/>
        </w:rPr>
        <w:t xml:space="preserve">orts had anywhere between </w:t>
      </w:r>
      <w:r w:rsidR="00BC2F9C" w:rsidRPr="00577BE2">
        <w:rPr>
          <w:rFonts w:ascii="Times New Roman" w:hAnsi="Times New Roman"/>
          <w:color w:val="000000" w:themeColor="text1"/>
        </w:rPr>
        <w:t>0-7</w:t>
      </w:r>
      <w:r w:rsidR="0085290B" w:rsidRPr="00577BE2">
        <w:rPr>
          <w:rFonts w:ascii="Times New Roman" w:hAnsi="Times New Roman"/>
          <w:color w:val="000000" w:themeColor="text1"/>
        </w:rPr>
        <w:t xml:space="preserve"> fisheries connected</w:t>
      </w:r>
      <w:r w:rsidRPr="00577BE2">
        <w:rPr>
          <w:rFonts w:ascii="Times New Roman" w:hAnsi="Times New Roman"/>
          <w:color w:val="000000" w:themeColor="text1"/>
        </w:rPr>
        <w:t>. This variation is exemplified by participation networks in Santa Barbara</w:t>
      </w:r>
      <w:r w:rsidR="0085290B" w:rsidRPr="00577BE2">
        <w:rPr>
          <w:rFonts w:ascii="Times New Roman" w:hAnsi="Times New Roman"/>
          <w:color w:val="000000" w:themeColor="text1"/>
        </w:rPr>
        <w:t>, CA</w:t>
      </w:r>
      <w:r w:rsidRPr="00577BE2">
        <w:rPr>
          <w:rFonts w:ascii="Times New Roman" w:hAnsi="Times New Roman"/>
          <w:color w:val="000000" w:themeColor="text1"/>
        </w:rPr>
        <w:t xml:space="preserve"> and </w:t>
      </w:r>
      <w:r w:rsidR="00A84DF7" w:rsidRPr="00577BE2">
        <w:rPr>
          <w:rFonts w:ascii="Times New Roman" w:hAnsi="Times New Roman"/>
          <w:color w:val="000000" w:themeColor="text1"/>
        </w:rPr>
        <w:t>Neah Bay</w:t>
      </w:r>
      <w:r w:rsidR="005B4FBB" w:rsidRPr="00577BE2">
        <w:rPr>
          <w:rFonts w:ascii="Times New Roman" w:hAnsi="Times New Roman"/>
          <w:color w:val="000000" w:themeColor="text1"/>
        </w:rPr>
        <w:t xml:space="preserve">, </w:t>
      </w:r>
      <w:r w:rsidR="00A84DF7" w:rsidRPr="00577BE2">
        <w:rPr>
          <w:rFonts w:ascii="Times New Roman" w:hAnsi="Times New Roman"/>
          <w:color w:val="000000" w:themeColor="text1"/>
        </w:rPr>
        <w:t>WA</w:t>
      </w:r>
      <w:r w:rsidR="005B4FBB" w:rsidRPr="00577BE2">
        <w:rPr>
          <w:rFonts w:ascii="Times New Roman" w:hAnsi="Times New Roman"/>
          <w:color w:val="000000" w:themeColor="text1"/>
        </w:rPr>
        <w:t xml:space="preserve"> (Fig 3</w:t>
      </w:r>
      <w:r w:rsidR="00BC69CB" w:rsidRPr="00577BE2">
        <w:rPr>
          <w:rFonts w:ascii="Times New Roman" w:hAnsi="Times New Roman"/>
          <w:color w:val="000000" w:themeColor="text1"/>
        </w:rPr>
        <w:t>ab</w:t>
      </w:r>
      <w:r w:rsidR="005B4FBB" w:rsidRPr="00577BE2">
        <w:rPr>
          <w:rFonts w:ascii="Times New Roman" w:hAnsi="Times New Roman"/>
          <w:color w:val="000000" w:themeColor="text1"/>
        </w:rPr>
        <w:t>)</w:t>
      </w:r>
      <w:r w:rsidRPr="00577BE2">
        <w:rPr>
          <w:rFonts w:ascii="Times New Roman" w:hAnsi="Times New Roman"/>
          <w:color w:val="000000" w:themeColor="text1"/>
        </w:rPr>
        <w:t xml:space="preserve">. </w:t>
      </w:r>
      <w:r w:rsidR="0085290B" w:rsidRPr="00577BE2">
        <w:rPr>
          <w:rFonts w:ascii="Times New Roman" w:hAnsi="Times New Roman"/>
          <w:color w:val="000000" w:themeColor="text1"/>
        </w:rPr>
        <w:t>Santa Barbara</w:t>
      </w:r>
      <w:r w:rsidRPr="00577BE2">
        <w:rPr>
          <w:rFonts w:ascii="Times New Roman" w:hAnsi="Times New Roman"/>
          <w:color w:val="000000" w:themeColor="text1"/>
        </w:rPr>
        <w:t xml:space="preserve"> was characterized by a </w:t>
      </w:r>
      <w:del w:id="172" w:author=" " w:date="2016-01-05T11:57:00Z">
        <w:r w:rsidRPr="00577BE2" w:rsidDel="008E0006">
          <w:rPr>
            <w:rFonts w:ascii="Times New Roman" w:hAnsi="Times New Roman"/>
            <w:color w:val="000000" w:themeColor="text1"/>
          </w:rPr>
          <w:delText xml:space="preserve">much more </w:delText>
        </w:r>
      </w:del>
      <w:r w:rsidRPr="00577BE2">
        <w:rPr>
          <w:rFonts w:ascii="Times New Roman" w:hAnsi="Times New Roman"/>
          <w:color w:val="000000" w:themeColor="text1"/>
        </w:rPr>
        <w:t>compl</w:t>
      </w:r>
      <w:r w:rsidR="0085290B" w:rsidRPr="00577BE2">
        <w:rPr>
          <w:rFonts w:ascii="Times New Roman" w:hAnsi="Times New Roman"/>
          <w:color w:val="000000" w:themeColor="text1"/>
        </w:rPr>
        <w:t xml:space="preserve">ex participation network, </w:t>
      </w:r>
      <w:r w:rsidR="005B4FBB" w:rsidRPr="00577BE2">
        <w:rPr>
          <w:rFonts w:ascii="Times New Roman" w:hAnsi="Times New Roman"/>
          <w:color w:val="000000" w:themeColor="text1"/>
        </w:rPr>
        <w:t xml:space="preserve">with </w:t>
      </w:r>
      <w:r w:rsidR="00BC69CB" w:rsidRPr="00577BE2">
        <w:rPr>
          <w:rFonts w:ascii="Times New Roman" w:hAnsi="Times New Roman"/>
          <w:color w:val="000000" w:themeColor="text1"/>
        </w:rPr>
        <w:t>more than double</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 xml:space="preserve">the </w:t>
      </w:r>
      <w:r w:rsidR="0085290B" w:rsidRPr="00577BE2">
        <w:rPr>
          <w:rFonts w:ascii="Times New Roman" w:hAnsi="Times New Roman"/>
          <w:color w:val="000000" w:themeColor="text1"/>
        </w:rPr>
        <w:t>average fishery connectance</w:t>
      </w:r>
      <w:r w:rsidR="00FE31AF" w:rsidRPr="00577BE2">
        <w:rPr>
          <w:rFonts w:ascii="Times New Roman" w:hAnsi="Times New Roman"/>
          <w:color w:val="000000" w:themeColor="text1"/>
        </w:rPr>
        <w:t xml:space="preserve"> of </w:t>
      </w:r>
      <w:r w:rsidR="00A84DF7" w:rsidRPr="00577BE2">
        <w:rPr>
          <w:rFonts w:ascii="Times New Roman" w:hAnsi="Times New Roman"/>
          <w:color w:val="000000" w:themeColor="text1"/>
        </w:rPr>
        <w:t>Neah Bay</w:t>
      </w:r>
      <w:r w:rsidRPr="00577BE2">
        <w:rPr>
          <w:rFonts w:ascii="Times New Roman" w:hAnsi="Times New Roman"/>
          <w:color w:val="000000" w:themeColor="text1"/>
        </w:rPr>
        <w:t xml:space="preserve">. </w:t>
      </w:r>
      <w:r w:rsidR="0027734A" w:rsidRPr="0027734A">
        <w:rPr>
          <w:rFonts w:ascii="Times New Roman" w:hAnsi="Times New Roman"/>
          <w:color w:val="000000" w:themeColor="text1"/>
        </w:rPr>
        <w:t xml:space="preserve"> </w:t>
      </w:r>
      <w:r w:rsidR="00E41733">
        <w:rPr>
          <w:rFonts w:ascii="Times New Roman" w:hAnsi="Times New Roman"/>
          <w:color w:val="000000" w:themeColor="text1"/>
        </w:rPr>
        <w:t xml:space="preserve">The ports had a spectrum of </w:t>
      </w:r>
      <w:r w:rsidR="00D60DCF">
        <w:rPr>
          <w:rFonts w:ascii="Times New Roman" w:hAnsi="Times New Roman"/>
          <w:color w:val="000000" w:themeColor="text1"/>
        </w:rPr>
        <w:t xml:space="preserve">vessels landing at them and </w:t>
      </w:r>
      <w:r w:rsidR="00E41733">
        <w:rPr>
          <w:rFonts w:ascii="Times New Roman" w:hAnsi="Times New Roman"/>
          <w:color w:val="000000" w:themeColor="text1"/>
        </w:rPr>
        <w:t>we found that the</w:t>
      </w:r>
      <w:r w:rsidR="00D60DCF">
        <w:rPr>
          <w:rFonts w:ascii="Times New Roman" w:hAnsi="Times New Roman"/>
          <w:color w:val="000000" w:themeColor="text1"/>
        </w:rPr>
        <w:t xml:space="preserve">re was </w:t>
      </w:r>
      <w:r w:rsidR="006C1F67">
        <w:rPr>
          <w:rFonts w:ascii="Times New Roman" w:hAnsi="Times New Roman"/>
          <w:color w:val="000000" w:themeColor="text1"/>
        </w:rPr>
        <w:t xml:space="preserve">a positive, but </w:t>
      </w:r>
      <w:r w:rsidR="00D60DCF">
        <w:rPr>
          <w:rFonts w:ascii="Times New Roman" w:hAnsi="Times New Roman"/>
          <w:color w:val="000000" w:themeColor="text1"/>
        </w:rPr>
        <w:t xml:space="preserve">not a </w:t>
      </w:r>
      <w:r w:rsidR="001425BA">
        <w:rPr>
          <w:rFonts w:ascii="Times New Roman" w:hAnsi="Times New Roman"/>
          <w:color w:val="000000" w:themeColor="text1"/>
        </w:rPr>
        <w:t>significant</w:t>
      </w:r>
      <w:r w:rsidR="006C1F67">
        <w:rPr>
          <w:rFonts w:ascii="Times New Roman" w:hAnsi="Times New Roman"/>
          <w:color w:val="000000" w:themeColor="text1"/>
        </w:rPr>
        <w:t>,</w:t>
      </w:r>
      <w:r w:rsidR="00D60DCF">
        <w:rPr>
          <w:rFonts w:ascii="Times New Roman" w:hAnsi="Times New Roman"/>
          <w:color w:val="000000" w:themeColor="text1"/>
        </w:rPr>
        <w:t xml:space="preserve"> relationship between vessel and port level diversity </w:t>
      </w:r>
      <w:r w:rsidR="00E41733">
        <w:rPr>
          <w:rFonts w:ascii="Times New Roman" w:hAnsi="Times New Roman"/>
          <w:color w:val="000000" w:themeColor="text1"/>
        </w:rPr>
        <w:t xml:space="preserve">(Fig S3). </w:t>
      </w:r>
    </w:p>
    <w:p w14:paraId="0C0AD6F0" w14:textId="77777777" w:rsidR="00274F4D" w:rsidRPr="00577BE2" w:rsidRDefault="00274F4D" w:rsidP="00274F4D">
      <w:pPr>
        <w:spacing w:line="480" w:lineRule="auto"/>
        <w:rPr>
          <w:rFonts w:ascii="Times New Roman" w:hAnsi="Times New Roman"/>
          <w:b/>
          <w:color w:val="000000" w:themeColor="text1"/>
        </w:rPr>
      </w:pPr>
      <w:r w:rsidRPr="00577BE2">
        <w:rPr>
          <w:rFonts w:ascii="Times New Roman" w:hAnsi="Times New Roman"/>
          <w:b/>
          <w:color w:val="000000" w:themeColor="text1"/>
        </w:rPr>
        <w:t>Analysis of changes in revenue diversity and port connectance due to catch shares</w:t>
      </w:r>
    </w:p>
    <w:p w14:paraId="16E47AF3" w14:textId="45D8657C" w:rsidR="00D376C4" w:rsidRDefault="00D376C4" w:rsidP="00016B9B">
      <w:pPr>
        <w:spacing w:line="480" w:lineRule="auto"/>
        <w:rPr>
          <w:rFonts w:ascii="Times New Roman" w:hAnsi="Times New Roman"/>
          <w:color w:val="000000" w:themeColor="text1"/>
        </w:rPr>
      </w:pPr>
      <w:commentRangeStart w:id="173"/>
      <w:r>
        <w:rPr>
          <w:rFonts w:ascii="Times New Roman" w:hAnsi="Times New Roman"/>
          <w:color w:val="000000" w:themeColor="text1"/>
        </w:rPr>
        <w:t xml:space="preserve">We </w:t>
      </w:r>
      <w:r w:rsidR="00993BB9">
        <w:rPr>
          <w:rFonts w:ascii="Times New Roman" w:hAnsi="Times New Roman"/>
          <w:color w:val="000000" w:themeColor="text1"/>
        </w:rPr>
        <w:t>find that at the vessel level the model that best explained changes in revenue diversity</w:t>
      </w:r>
      <w:r>
        <w:rPr>
          <w:rFonts w:ascii="Times New Roman" w:hAnsi="Times New Roman"/>
          <w:color w:val="000000" w:themeColor="text1"/>
        </w:rPr>
        <w:t xml:space="preserve"> following catch shares implementation included a term for pre-catch shares diversity (</w:t>
      </w:r>
      <w:r w:rsidRPr="00D376C4">
        <w:rPr>
          <w:rFonts w:ascii="Times New Roman" w:hAnsi="Times New Roman"/>
          <w:i/>
          <w:color w:val="000000" w:themeColor="text1"/>
        </w:rPr>
        <w:t>H</w:t>
      </w:r>
      <w:r>
        <w:rPr>
          <w:rFonts w:ascii="Times New Roman" w:hAnsi="Times New Roman"/>
          <w:color w:val="000000" w:themeColor="text1"/>
          <w:vertAlign w:val="subscript"/>
        </w:rPr>
        <w:t>pre</w:t>
      </w:r>
      <w:r>
        <w:rPr>
          <w:rFonts w:ascii="Times New Roman" w:hAnsi="Times New Roman"/>
          <w:color w:val="000000" w:themeColor="text1"/>
        </w:rPr>
        <w:t>)</w:t>
      </w:r>
      <w:r w:rsidR="003658FD">
        <w:rPr>
          <w:rFonts w:ascii="Times New Roman" w:hAnsi="Times New Roman"/>
          <w:color w:val="000000" w:themeColor="text1"/>
        </w:rPr>
        <w:t xml:space="preserve"> </w:t>
      </w:r>
      <w:r w:rsidRPr="00D376C4">
        <w:rPr>
          <w:rFonts w:ascii="Times New Roman" w:hAnsi="Times New Roman"/>
          <w:color w:val="000000" w:themeColor="text1"/>
        </w:rPr>
        <w:t>and</w:t>
      </w:r>
      <w:r>
        <w:rPr>
          <w:rFonts w:ascii="Times New Roman" w:hAnsi="Times New Roman"/>
          <w:color w:val="000000" w:themeColor="text1"/>
        </w:rPr>
        <w:t xml:space="preserve"> catch shares category </w:t>
      </w:r>
      <w:r w:rsidRPr="00D376C4">
        <w:rPr>
          <w:rFonts w:ascii="Times New Roman" w:hAnsi="Times New Roman"/>
          <w:color w:val="000000" w:themeColor="text1"/>
        </w:rPr>
        <w:t>(</w:t>
      </w:r>
      <w:r>
        <w:rPr>
          <w:rFonts w:ascii="Times New Roman" w:hAnsi="Times New Roman"/>
          <w:i/>
          <w:color w:val="000000" w:themeColor="text1"/>
        </w:rPr>
        <w:t>M</w:t>
      </w:r>
      <w:r w:rsidR="001425BA">
        <w:rPr>
          <w:rFonts w:ascii="Times New Roman" w:hAnsi="Times New Roman"/>
          <w:i/>
          <w:color w:val="000000" w:themeColor="text1"/>
          <w:vertAlign w:val="subscript"/>
        </w:rPr>
        <w:t>n</w:t>
      </w:r>
      <w:r>
        <w:rPr>
          <w:rFonts w:ascii="Times New Roman" w:hAnsi="Times New Roman"/>
          <w:color w:val="000000" w:themeColor="text1"/>
        </w:rPr>
        <w:t>)</w:t>
      </w:r>
      <w:r w:rsidR="007633B9" w:rsidRPr="00577BE2">
        <w:rPr>
          <w:rFonts w:ascii="Times New Roman" w:hAnsi="Times New Roman"/>
          <w:color w:val="000000" w:themeColor="text1"/>
        </w:rPr>
        <w:t xml:space="preserve"> (Table</w:t>
      </w:r>
      <w:r>
        <w:rPr>
          <w:rFonts w:ascii="Times New Roman" w:hAnsi="Times New Roman"/>
          <w:color w:val="000000" w:themeColor="text1"/>
        </w:rPr>
        <w:t xml:space="preserve"> S</w:t>
      </w:r>
      <w:r w:rsidR="003658FD">
        <w:rPr>
          <w:rFonts w:ascii="Times New Roman" w:hAnsi="Times New Roman"/>
          <w:color w:val="000000" w:themeColor="text1"/>
        </w:rPr>
        <w:t>1</w:t>
      </w:r>
      <w:r w:rsidR="007633B9" w:rsidRPr="00577BE2">
        <w:rPr>
          <w:rFonts w:ascii="Times New Roman" w:hAnsi="Times New Roman"/>
          <w:color w:val="000000" w:themeColor="text1"/>
        </w:rPr>
        <w:t>).</w:t>
      </w:r>
      <w:r w:rsidR="001425BA">
        <w:rPr>
          <w:rFonts w:ascii="Times New Roman" w:hAnsi="Times New Roman"/>
          <w:color w:val="000000" w:themeColor="text1"/>
        </w:rPr>
        <w:t xml:space="preserve"> This suggests that the changes in revenue diversity are </w:t>
      </w:r>
      <w:r w:rsidR="001425BA">
        <w:rPr>
          <w:rFonts w:ascii="Times New Roman" w:hAnsi="Times New Roman"/>
          <w:color w:val="000000" w:themeColor="text1"/>
        </w:rPr>
        <w:lastRenderedPageBreak/>
        <w:t xml:space="preserve">best explained by both pre-catch shares diversity and relationship to catch shares. </w:t>
      </w:r>
      <w:r w:rsidR="007633B9" w:rsidRPr="00577BE2">
        <w:rPr>
          <w:rFonts w:ascii="Times New Roman" w:hAnsi="Times New Roman"/>
          <w:color w:val="000000" w:themeColor="text1"/>
        </w:rPr>
        <w:t xml:space="preserve"> </w:t>
      </w:r>
      <w:commentRangeEnd w:id="173"/>
      <w:r w:rsidR="008E0006">
        <w:rPr>
          <w:rStyle w:val="CommentReference"/>
        </w:rPr>
        <w:commentReference w:id="173"/>
      </w:r>
      <w:commentRangeStart w:id="174"/>
      <w:commentRangeStart w:id="175"/>
      <w:r>
        <w:rPr>
          <w:rFonts w:ascii="Times New Roman" w:hAnsi="Times New Roman"/>
          <w:color w:val="000000" w:themeColor="text1"/>
        </w:rPr>
        <w:t xml:space="preserve">Vessels with higher participation diversity prior to catch shares were more likely to show a reduction in diversity following catch shares (Fig 4a). </w:t>
      </w:r>
      <w:commentRangeEnd w:id="174"/>
      <w:r w:rsidR="003658FD">
        <w:rPr>
          <w:rStyle w:val="CommentReference"/>
        </w:rPr>
        <w:commentReference w:id="174"/>
      </w:r>
      <w:commentRangeEnd w:id="175"/>
      <w:r w:rsidR="00FC1C6D">
        <w:rPr>
          <w:rStyle w:val="CommentReference"/>
        </w:rPr>
        <w:commentReference w:id="175"/>
      </w:r>
      <w:r w:rsidR="003658FD" w:rsidRPr="003658FD">
        <w:rPr>
          <w:rFonts w:ascii="Times New Roman" w:hAnsi="Times New Roman"/>
          <w:color w:val="000000" w:themeColor="text1"/>
        </w:rPr>
        <w:t xml:space="preserve"> </w:t>
      </w:r>
      <w:commentRangeStart w:id="176"/>
      <w:r w:rsidR="003658FD" w:rsidRPr="00577BE2">
        <w:rPr>
          <w:rFonts w:ascii="Times New Roman" w:hAnsi="Times New Roman"/>
          <w:color w:val="000000" w:themeColor="text1"/>
        </w:rPr>
        <w:t>Between the period before (2009-2010) and after (2012-2013) catch shares, vessels in the general fleet showed a modest, but significant,</w:t>
      </w:r>
      <w:r w:rsidR="003658FD">
        <w:rPr>
          <w:rFonts w:ascii="Times New Roman" w:hAnsi="Times New Roman"/>
          <w:color w:val="000000" w:themeColor="text1"/>
        </w:rPr>
        <w:t xml:space="preserve"> 2.6</w:t>
      </w:r>
      <w:r w:rsidR="003658FD" w:rsidRPr="00577BE2">
        <w:rPr>
          <w:rFonts w:ascii="Times New Roman" w:hAnsi="Times New Roman"/>
          <w:color w:val="000000" w:themeColor="text1"/>
        </w:rPr>
        <w:t>% increase in fisheries diversification (</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1.52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1.57, p</w:t>
      </w:r>
      <w:r w:rsidR="003658FD" w:rsidRPr="00577BE2">
        <w:rPr>
          <w:rFonts w:ascii="Times New Roman" w:hAnsi="Times New Roman"/>
          <w:color w:val="000000" w:themeColor="text1"/>
        </w:rPr>
        <w:t xml:space="preserve"> </w:t>
      </w:r>
      <w:r w:rsidR="003658FD" w:rsidRPr="0042789E">
        <w:rPr>
          <w:rFonts w:ascii="Times New Roman" w:hAnsi="Times New Roman"/>
          <w:color w:val="000000" w:themeColor="text1"/>
        </w:rPr>
        <w:t>&lt; 2e-16</w:t>
      </w:r>
      <w:r w:rsidR="003658FD" w:rsidRPr="00577BE2">
        <w:rPr>
          <w:rFonts w:ascii="Times New Roman" w:hAnsi="Times New Roman"/>
          <w:color w:val="000000" w:themeColor="text1"/>
        </w:rPr>
        <w:t xml:space="preserve">). However, we found that </w:t>
      </w:r>
      <w:r w:rsidR="003658FD" w:rsidRPr="005C716E">
        <w:rPr>
          <w:rFonts w:ascii="Times New Roman" w:hAnsi="Times New Roman"/>
          <w:color w:val="000000" w:themeColor="text1"/>
        </w:rPr>
        <w:t>catch share participants</w:t>
      </w:r>
      <w:r w:rsidR="003658FD" w:rsidRPr="00577BE2">
        <w:rPr>
          <w:rFonts w:ascii="Times New Roman" w:hAnsi="Times New Roman"/>
          <w:color w:val="000000" w:themeColor="text1"/>
        </w:rPr>
        <w:t xml:space="preserve"> demonstrated a four-fold higher (</w:t>
      </w:r>
      <w:r w:rsidR="003658FD">
        <w:rPr>
          <w:rFonts w:ascii="Times New Roman" w:hAnsi="Times New Roman"/>
          <w:color w:val="000000" w:themeColor="text1"/>
        </w:rPr>
        <w:t>12</w:t>
      </w:r>
      <w:r w:rsidR="003658FD" w:rsidRPr="00577BE2">
        <w:rPr>
          <w:rFonts w:ascii="Times New Roman" w:hAnsi="Times New Roman"/>
          <w:color w:val="000000" w:themeColor="text1"/>
        </w:rPr>
        <w:t xml:space="preserve">%) increase in diversification as compared to vessels </w:t>
      </w:r>
      <w:r w:rsidR="003658FD">
        <w:rPr>
          <w:rFonts w:ascii="Times New Roman" w:hAnsi="Times New Roman"/>
          <w:color w:val="000000" w:themeColor="text1"/>
        </w:rPr>
        <w:t xml:space="preserve">in the general fleet </w:t>
      </w:r>
      <w:r w:rsidR="003658FD" w:rsidRPr="00577BE2">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1.77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1.98, </w:t>
      </w:r>
      <w:r w:rsidR="003658FD" w:rsidRPr="00577BE2">
        <w:rPr>
          <w:rFonts w:ascii="Times New Roman" w:hAnsi="Times New Roman"/>
          <w:color w:val="000000" w:themeColor="text1"/>
        </w:rPr>
        <w:t xml:space="preserve">p = </w:t>
      </w:r>
      <w:r w:rsidR="003658FD" w:rsidRPr="00C402CE">
        <w:rPr>
          <w:rFonts w:ascii="Times New Roman" w:hAnsi="Times New Roman"/>
          <w:color w:val="000000" w:themeColor="text1"/>
        </w:rPr>
        <w:t>5.22e-05</w:t>
      </w:r>
      <w:r w:rsidR="003658FD" w:rsidRPr="00577BE2">
        <w:rPr>
          <w:rFonts w:ascii="Times New Roman" w:hAnsi="Times New Roman"/>
          <w:color w:val="000000" w:themeColor="text1"/>
        </w:rPr>
        <w:t>)</w:t>
      </w:r>
      <w:r w:rsidR="003658FD">
        <w:rPr>
          <w:rFonts w:ascii="Times New Roman" w:hAnsi="Times New Roman"/>
          <w:color w:val="000000" w:themeColor="text1"/>
        </w:rPr>
        <w:t xml:space="preserve"> while limited entry exit vessels declined in diversity </w:t>
      </w:r>
      <w:r w:rsidR="00846F90">
        <w:rPr>
          <w:rFonts w:ascii="Times New Roman" w:hAnsi="Times New Roman"/>
          <w:color w:val="000000" w:themeColor="text1"/>
        </w:rPr>
        <w:t xml:space="preserve">by 21% </w:t>
      </w:r>
      <w:r w:rsidR="003658FD">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r w:rsidR="003658FD">
        <w:rPr>
          <w:rFonts w:ascii="Times New Roman" w:hAnsi="Times New Roman"/>
          <w:color w:val="000000" w:themeColor="text1"/>
        </w:rPr>
        <w:t xml:space="preserve"> = </w:t>
      </w:r>
      <w:r w:rsidR="000E77D9" w:rsidRPr="000E77D9">
        <w:rPr>
          <w:rFonts w:ascii="Times New Roman" w:hAnsi="Times New Roman"/>
          <w:color w:val="000000" w:themeColor="text1"/>
        </w:rPr>
        <w:t>2.0633</w:t>
      </w:r>
      <w:r w:rsidR="000E77D9">
        <w:rPr>
          <w:rFonts w:ascii="Times New Roman" w:hAnsi="Times New Roman"/>
          <w:color w:val="000000" w:themeColor="text1"/>
        </w:rPr>
        <w:t xml:space="preserve"> </w:t>
      </w:r>
      <w:r w:rsidR="003658FD">
        <w:rPr>
          <w:rFonts w:ascii="Times New Roman" w:hAnsi="Times New Roman"/>
          <w:color w:val="000000" w:themeColor="text1"/>
        </w:rPr>
        <w:t xml:space="preserve">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 </w:t>
      </w:r>
      <w:r w:rsidR="00846F90" w:rsidRPr="00846F90">
        <w:rPr>
          <w:rFonts w:ascii="Times New Roman" w:hAnsi="Times New Roman"/>
          <w:color w:val="000000" w:themeColor="text1"/>
        </w:rPr>
        <w:t>1.62953</w:t>
      </w:r>
      <w:r w:rsidR="003658FD">
        <w:rPr>
          <w:rFonts w:ascii="Times New Roman" w:hAnsi="Times New Roman"/>
          <w:color w:val="000000" w:themeColor="text1"/>
        </w:rPr>
        <w:t xml:space="preserve">, p = </w:t>
      </w:r>
      <w:r w:rsidR="00846F90" w:rsidRPr="00846F90">
        <w:rPr>
          <w:rFonts w:ascii="Times New Roman" w:hAnsi="Times New Roman"/>
          <w:color w:val="000000" w:themeColor="text1"/>
        </w:rPr>
        <w:t>0.0207</w:t>
      </w:r>
      <w:r w:rsidR="003658FD">
        <w:rPr>
          <w:rFonts w:ascii="Times New Roman" w:hAnsi="Times New Roman"/>
          <w:color w:val="000000" w:themeColor="text1"/>
        </w:rPr>
        <w:t>)</w:t>
      </w:r>
      <w:r w:rsidR="003658FD" w:rsidRPr="00577BE2">
        <w:rPr>
          <w:rFonts w:ascii="Times New Roman" w:hAnsi="Times New Roman"/>
          <w:color w:val="000000" w:themeColor="text1"/>
        </w:rPr>
        <w:t>. We also found</w:t>
      </w:r>
      <w:r w:rsidR="003658FD">
        <w:rPr>
          <w:rFonts w:ascii="Times New Roman" w:hAnsi="Times New Roman"/>
          <w:color w:val="000000" w:themeColor="text1"/>
        </w:rPr>
        <w:t xml:space="preserve"> the limited entry exits and catch share participants</w:t>
      </w:r>
      <w:r w:rsidR="003658FD" w:rsidRPr="00577BE2">
        <w:rPr>
          <w:rFonts w:ascii="Times New Roman" w:hAnsi="Times New Roman"/>
          <w:color w:val="000000" w:themeColor="text1"/>
        </w:rPr>
        <w:t xml:space="preserve"> were </w:t>
      </w:r>
      <w:r w:rsidR="003658FD">
        <w:rPr>
          <w:rFonts w:ascii="Times New Roman" w:hAnsi="Times New Roman"/>
          <w:color w:val="000000" w:themeColor="text1"/>
        </w:rPr>
        <w:t>16</w:t>
      </w:r>
      <w:r w:rsidR="003658FD" w:rsidRPr="00577BE2">
        <w:rPr>
          <w:rFonts w:ascii="Times New Roman" w:hAnsi="Times New Roman"/>
          <w:color w:val="000000" w:themeColor="text1"/>
        </w:rPr>
        <w:t>% more diverse than vessels in the general fleet prior to 2011 (</w:t>
      </w:r>
      <w:r w:rsidR="003658FD">
        <w:rPr>
          <w:rFonts w:ascii="Times New Roman" w:hAnsi="Times New Roman"/>
          <w:color w:val="000000" w:themeColor="text1"/>
        </w:rPr>
        <w:t xml:space="preserve">two sided t-test, 1.76 to 1.52, </w:t>
      </w:r>
      <w:r w:rsidR="003658FD" w:rsidRPr="00577BE2">
        <w:rPr>
          <w:rFonts w:ascii="Times New Roman" w:hAnsi="Times New Roman"/>
          <w:color w:val="000000" w:themeColor="text1"/>
        </w:rPr>
        <w:t xml:space="preserve">p = </w:t>
      </w:r>
      <w:r w:rsidR="003658FD" w:rsidRPr="00787D5F">
        <w:rPr>
          <w:rFonts w:ascii="Times New Roman" w:hAnsi="Times New Roman"/>
          <w:color w:val="000000" w:themeColor="text1"/>
        </w:rPr>
        <w:t>0.00279</w:t>
      </w:r>
      <w:r w:rsidR="003658FD" w:rsidRPr="00577BE2">
        <w:rPr>
          <w:rFonts w:ascii="Times New Roman" w:hAnsi="Times New Roman"/>
          <w:color w:val="000000" w:themeColor="text1"/>
        </w:rPr>
        <w:t xml:space="preserve">). </w:t>
      </w:r>
      <w:commentRangeEnd w:id="176"/>
      <w:r w:rsidR="003658FD">
        <w:rPr>
          <w:rStyle w:val="CommentReference"/>
        </w:rPr>
        <w:commentReference w:id="176"/>
      </w:r>
    </w:p>
    <w:p w14:paraId="564D73E0" w14:textId="77777777" w:rsidR="00D376C4" w:rsidRDefault="007633B9"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At the port level, </w:t>
      </w:r>
      <w:r w:rsidR="00872D91" w:rsidRPr="00577BE2">
        <w:rPr>
          <w:rFonts w:ascii="Times New Roman" w:hAnsi="Times New Roman"/>
          <w:color w:val="000000" w:themeColor="text1"/>
        </w:rPr>
        <w:t xml:space="preserve">the model that </w:t>
      </w:r>
      <w:r w:rsidR="00D376C4">
        <w:rPr>
          <w:rFonts w:ascii="Times New Roman" w:hAnsi="Times New Roman"/>
          <w:color w:val="000000" w:themeColor="text1"/>
        </w:rPr>
        <w:t xml:space="preserve">best explained changes in port connectance following catch shares implementation included only a term for port level connectance values prior to catch shares. Ports with higher connectance values prior to catch shares were more likely to show a reduction in connectance following catch shares, however examining </w:t>
      </w:r>
      <w:r w:rsidR="002361BB">
        <w:rPr>
          <w:rFonts w:ascii="Times New Roman" w:hAnsi="Times New Roman"/>
          <w:color w:val="000000" w:themeColor="text1"/>
        </w:rPr>
        <w:t>a port level model</w:t>
      </w:r>
      <w:r w:rsidR="00D376C4">
        <w:rPr>
          <w:rFonts w:ascii="Times New Roman" w:hAnsi="Times New Roman"/>
          <w:color w:val="000000" w:themeColor="text1"/>
        </w:rPr>
        <w:t xml:space="preserve"> </w:t>
      </w:r>
      <w:r w:rsidR="002361BB">
        <w:rPr>
          <w:rFonts w:ascii="Times New Roman" w:hAnsi="Times New Roman"/>
          <w:color w:val="000000" w:themeColor="text1"/>
        </w:rPr>
        <w:t>which includes the equivalent catch share categories as the vessel level model, we find qualitatively similar results, despite lack of significance</w:t>
      </w:r>
      <w:r w:rsidR="00A423F6">
        <w:rPr>
          <w:rFonts w:ascii="Times New Roman" w:hAnsi="Times New Roman"/>
          <w:color w:val="000000" w:themeColor="text1"/>
        </w:rPr>
        <w:t xml:space="preserve"> (Fig</w:t>
      </w:r>
      <w:r w:rsidR="00F41BD1">
        <w:rPr>
          <w:rFonts w:ascii="Times New Roman" w:hAnsi="Times New Roman"/>
          <w:color w:val="000000" w:themeColor="text1"/>
        </w:rPr>
        <w:t>.</w:t>
      </w:r>
      <w:r w:rsidR="00A423F6">
        <w:rPr>
          <w:rFonts w:ascii="Times New Roman" w:hAnsi="Times New Roman"/>
          <w:color w:val="000000" w:themeColor="text1"/>
        </w:rPr>
        <w:t xml:space="preserve"> 4b)</w:t>
      </w:r>
      <w:r w:rsidR="002361BB">
        <w:rPr>
          <w:rFonts w:ascii="Times New Roman" w:hAnsi="Times New Roman"/>
          <w:color w:val="000000" w:themeColor="text1"/>
        </w:rPr>
        <w:t xml:space="preserve">. </w:t>
      </w:r>
      <w:r w:rsidR="00D376C4">
        <w:rPr>
          <w:rFonts w:ascii="Times New Roman" w:hAnsi="Times New Roman"/>
          <w:color w:val="000000" w:themeColor="text1"/>
        </w:rPr>
        <w:t xml:space="preserve"> </w:t>
      </w:r>
    </w:p>
    <w:p w14:paraId="1B428866" w14:textId="77777777" w:rsidR="007A1AA1" w:rsidRDefault="000161AF" w:rsidP="007A1AA1">
      <w:pPr>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Discussion</w:t>
      </w:r>
    </w:p>
    <w:p w14:paraId="16432F8F" w14:textId="4E19FF9E"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As we continue to move along the management spectrum towards system-level approaches, there is widespread recognition that we need to identify better ways to account for the interconnectivity within and between the human and ecological dimensions of marine systems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3C3B55BB-B2C9-49AE-BA7F-31188E0D1584&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{Anderson:2015et}</w:t>
      </w:r>
      <w:r w:rsidRPr="00CB4643">
        <w:rPr>
          <w:rFonts w:ascii="Times New Roman" w:hAnsi="Times New Roman"/>
          <w:color w:val="000000"/>
        </w:rPr>
        <w:fldChar w:fldCharType="end"/>
      </w:r>
      <w:r w:rsidRPr="00CB4643">
        <w:rPr>
          <w:rFonts w:ascii="Times New Roman" w:hAnsi="Times New Roman"/>
          <w:color w:val="000000"/>
        </w:rPr>
        <w:t xml:space="preserve">. This is particularly important in fisheries, where socioeconomic or ecological changes in one fishery often have cascading affects that ultimately influencing others. </w:t>
      </w:r>
      <w:r w:rsidRPr="00CB4643">
        <w:rPr>
          <w:rFonts w:ascii="Times New Roman" w:hAnsi="Times New Roman"/>
          <w:color w:val="000000"/>
        </w:rPr>
        <w:lastRenderedPageBreak/>
        <w:t xml:space="preserve">Yet despite this recognition, social dynamics continue to be poorly characterized and as such fishing fleets are often represented as homogenous or monolithic forms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&lt;citation&gt;&lt;uuid&gt;27436558-E4E2-487F-8658-D83713A9201B&lt;/uuid&gt;&lt;priority&gt;0&lt;/priority&gt;&lt;publications&gt;&lt;publication&gt;&lt;startpage&gt;1&lt;/startpage&gt;&lt;title&gt;Application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{Field:2004ui}</w:t>
      </w:r>
      <w:r w:rsidRPr="00CB4643">
        <w:rPr>
          <w:rFonts w:ascii="Times New Roman" w:hAnsi="Times New Roman"/>
          <w:color w:val="000000"/>
        </w:rPr>
        <w:fldChar w:fldCharType="end"/>
      </w:r>
      <w:r w:rsidRPr="00CB4643">
        <w:rPr>
          <w:rFonts w:ascii="Times New Roman" w:hAnsi="Times New Roman"/>
          <w:color w:val="000000"/>
        </w:rPr>
        <w:t xml:space="preserve"> even though they are highly heterogeneous and continually change in size, effort levels, and composition as numerous exogenous and endogenous forces influence them. Acknowledging this issue, we use this paper to investigate the socioeconomic connectivity within and across fisheries on the west coast of the US. </w:t>
      </w:r>
    </w:p>
    <w:p w14:paraId="2EF2CA38" w14:textId="01344C68" w:rsidR="00CB4643" w:rsidRPr="00086632" w:rsidRDefault="00CB4643" w:rsidP="00CB4643">
      <w:pPr>
        <w:spacing w:line="480" w:lineRule="auto"/>
        <w:rPr>
          <w:rFonts w:ascii="Times New Roman" w:hAnsi="Times New Roman"/>
          <w:b/>
          <w:color w:val="000000"/>
        </w:rPr>
      </w:pPr>
      <w:r w:rsidRPr="00CB4643">
        <w:rPr>
          <w:rFonts w:ascii="Times New Roman" w:hAnsi="Times New Roman"/>
          <w:color w:val="000000"/>
        </w:rPr>
        <w:t xml:space="preserve">We find that more than 60% of vessels participating in west coast fisheries are generalists. Each of these generalists is socioeconomically connected to multiple fisheries, effectively connecting fisheries on the west coast. This is the first time to our knowledge that these connections have been documented. This finding runs counter to conventional ways of thinking about the human dimension of fisheries. Historically, theoretical models of fishing routinely define fleets as homogenous groups of specialist vessels focusing a set of species with a particular gear and ignoring the other fisheries in which the vessels may participate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&lt;citation&gt;&lt;uuid&gt;85D485BC-C5E9-4322-9153-C7C7DBCE3E0D&lt;/uuid&gt;&lt;priority&gt;0&lt;/priority&gt;&lt;publications&gt;&lt;publication&gt;&lt;volume&gt;1&lt;/volume&gt;&lt;number&gt;2&lt;/number&gt;&lt;startpage&gt;27&lt;/startpage&gt;&lt;title&gt;Some aspects of the dynamics of populations important to the management of the commercial marine fisheries&lt;/title&gt;&lt;uuid&gt;42370D46-CDA4-4359-B19A-EF696A532742&lt;/uuid&gt;&lt;subtype&gt;400&lt;/subtype&gt;&lt;endpage&gt;56&lt;/endpage&gt;&lt;type&gt;400&lt;/type&gt;&lt;publication_date&gt;99195400001200000000200000&lt;/publication_date&gt;&lt;bundle&gt;&lt;publication&gt;&lt;title&gt;Inter-American Tropical Tuna Commission&lt;/title&gt;&lt;type&gt;-100&lt;/type&gt;&lt;subtype&gt;-100&lt;/subtype&gt;&lt;uuid&gt;CA2DD94E-027F-4B76-96C1-65CF36B031E4&lt;/uuid&gt;&lt;/publication&gt;&lt;/bundle&gt;&lt;authors&gt;&lt;author&gt;&lt;firstName&gt;Milner&lt;/firstName&gt;&lt;middleNames&gt;B&lt;/middleNames&gt;&lt;lastName&gt;Schaefer&lt;/lastName&gt;&lt;/author&gt;&lt;/authors&gt;&lt;/publication&gt;&lt;publication&gt;&lt;volume&gt;11&lt;/volume&gt;&lt;number&gt;4&lt;/number&gt;&lt;startpage&gt;361&lt;/startpage&gt;&lt;title&gt;Search effort and catch rates in fisheries&lt;/title&gt;&lt;uuid&gt;C709950F-6D19-4DAA-87B9-64D0BA37F35B&lt;/uuid&gt;&lt;subtype&gt;400&lt;/subtype&gt;&lt;endpage&gt;366&lt;/endpage&gt;&lt;type&gt;400&lt;/type&gt;&lt;publication_date&gt;99198200001200000000200000&lt;/publication_date&gt;&lt;bundle&gt;&lt;publication&gt;&lt;publisher&gt;Elsevier B.V.&lt;/publisher&gt;&lt;title&gt;European Journal of Operational Research&lt;/title&gt;&lt;type&gt;-100&lt;/type&gt;&lt;subtype&gt;-100&lt;/subtype&gt;&lt;uuid&gt;055123ED-48BD-4669-950E-E44936BAE6D5&lt;/uuid&gt;&lt;/publication&gt;&lt;/bundle&gt;&lt;authors&gt;&lt;author&gt;&lt;firstName&gt;Marc&lt;/firstName&gt;&lt;lastName&gt;Mangel&lt;/lastName&gt;&lt;/author&gt;&lt;/authors&gt;&lt;/publication&gt;&lt;publication&gt;&lt;publication_date&gt;99200800001200000000200000&lt;/publication_date&gt;&lt;title&gt;Mapping Community Use of Fisheries Resources in the U.S. Northeast&lt;/title&gt;&lt;type&gt;400&lt;/type&gt;&lt;subtype&gt;400&lt;/subtype&gt;&lt;uuid&gt;289D63B7-B316-4334-A6C7-0B3799457759&lt;/uuid&gt;&lt;bundle&gt;&lt;publication&gt;&lt;title&gt;Journal of Maps&lt;/title&gt;&lt;type&gt;-100&lt;/type&gt;&lt;subtype&gt;-100&lt;/subtype&gt;&lt;uuid&gt;7E0D5F67-A752-4C5D-B4E2-94A6337EEF7C&lt;/uuid&gt;&lt;/publication&gt;&lt;/bundle&gt;&lt;authors&gt;&lt;author&gt;&lt;firstName&gt;Kevin&lt;/firstName&gt;&lt;middleNames&gt;St&lt;/middleNames&gt;&lt;lastName&gt;Martin&lt;/lastName&gt;&lt;/author&gt;&lt;/authors&gt;&lt;/publication&gt;&lt;/publications&gt;&lt;cites&gt;&lt;cite&gt;&lt;/cite&gt;&lt;cite&gt;&lt;/cite&gt;&lt;cite&gt;&lt;prefix&gt;but see&lt;/prefix&gt;&lt;/cite&gt;&lt;/cites&gt;&lt;/citation&gt;</w:instrText>
      </w:r>
      <w:r w:rsidRPr="00CB4643">
        <w:rPr>
          <w:rFonts w:ascii="Times New Roman" w:hAnsi="Times New Roman"/>
          <w:color w:val="000000"/>
        </w:rPr>
        <w:fldChar w:fldCharType="separate"/>
      </w:r>
      <w:r w:rsidR="00A1091A">
        <w:rPr>
          <w:rFonts w:ascii="Times New Roman" w:hAnsi="Times New Roman"/>
        </w:rPr>
        <w:t>{Schaefer:1954vr, Mangel:1982vb, but see Martin:2008uf}</w:t>
      </w:r>
      <w:r w:rsidRPr="00CB4643">
        <w:rPr>
          <w:rFonts w:ascii="Times New Roman" w:hAnsi="Times New Roman"/>
          <w:color w:val="000000"/>
        </w:rPr>
        <w:fldChar w:fldCharType="end"/>
      </w:r>
      <w:r w:rsidRPr="00CB4643">
        <w:rPr>
          <w:rFonts w:ascii="Times New Roman" w:hAnsi="Times New Roman"/>
          <w:color w:val="000000"/>
        </w:rPr>
        <w:t xml:space="preserve">. Following these formulations, most empirical analyses have also taken a similar approach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8714E5AC-686F-490B-9F39-E9675A0F1172&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{vanPutten:2012bj}</w:t>
      </w:r>
      <w:r w:rsidRPr="00CB4643">
        <w:rPr>
          <w:rFonts w:ascii="Times New Roman" w:hAnsi="Times New Roman"/>
          <w:color w:val="000000"/>
        </w:rPr>
        <w:fldChar w:fldCharType="end"/>
      </w:r>
      <w:r w:rsidRPr="00CB4643">
        <w:rPr>
          <w:rFonts w:ascii="Times New Roman" w:hAnsi="Times New Roman"/>
          <w:color w:val="000000"/>
        </w:rPr>
        <w:t xml:space="preserve">. Even those advocating for EBM, with a focus on systems-level analyses and species interactions, commonly treat fleets as unconnected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&lt;citation&gt;&lt;uuid&gt;7892D5C0-449F-4E65-ADC9-8128EB42D580&lt;/uuid&gt;&lt;priority&gt;0&lt;/priority&gt;&lt;publications&gt;&lt;publication&gt;&lt;startpage&gt;1&lt;/startpage&gt;&lt;title&gt;Application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{Field:2004ui}</w:t>
      </w:r>
      <w:r w:rsidRPr="00CB4643">
        <w:rPr>
          <w:rFonts w:ascii="Times New Roman" w:hAnsi="Times New Roman"/>
          <w:color w:val="000000"/>
        </w:rPr>
        <w:fldChar w:fldCharType="end"/>
      </w:r>
      <w:r w:rsidRPr="00CB4643">
        <w:rPr>
          <w:rFonts w:ascii="Times New Roman" w:hAnsi="Times New Roman"/>
          <w:color w:val="000000"/>
        </w:rPr>
        <w:t xml:space="preserve">. This gap is problematic as fisher behavior ultimately mediates how changes in management translate into changes in the marine environment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77C7E9C5-4367-434E-AC1B-D00E1681F5C1&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{Fulton:2010jw}</w:t>
      </w:r>
      <w:r w:rsidRPr="00CB4643">
        <w:rPr>
          <w:rFonts w:ascii="Times New Roman" w:hAnsi="Times New Roman"/>
          <w:color w:val="000000"/>
        </w:rPr>
        <w:fldChar w:fldCharType="end"/>
      </w:r>
      <w:r w:rsidRPr="00CB4643">
        <w:rPr>
          <w:rFonts w:ascii="Times New Roman" w:hAnsi="Times New Roman"/>
          <w:color w:val="000000"/>
        </w:rPr>
        <w:t>.</w:t>
      </w:r>
    </w:p>
    <w:p w14:paraId="3344976B" w14:textId="0E612C96"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The social implications of this generalism have been most directly related to reduced exposure to financial risk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3DD34FF0-65FD-46FD-AF69-DED01103A3CA&lt;/uuid&gt;&lt;priority&gt;15&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D4437875-9730-41B8-9AFF-6C15BA79702F&lt;/uuid&gt;&lt;volume&gt;69&lt;/volume&gt;&lt;doi&gt;10.1139/f2011-170&lt;/doi&gt;&lt;startpage&gt;487&lt;/startpage&gt;&lt;publication_date&gt;99201203001200000000220000&lt;/publication_date&gt;&lt;url&gt;http://www.nrcresearchpress.com/doi/abs/10.1139/f2011-170&lt;/url&gt;&lt;citekey&gt;Sethi:2012wh&lt;/citekey&gt;&lt;type&gt;400&lt;/type&gt;&lt;title&gt;Quantitative risk measures applied to Alaskan commercial fisheries&lt;/title&gt;&lt;number&gt;3&lt;/number&gt;&lt;subtype&gt;400&lt;/subtype&gt;&lt;endpage&gt;498&lt;/endpage&gt;&lt;bundle&gt;&lt;publication&gt;&lt;publisher&gt;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Suresh&lt;/firstName&gt;&lt;middleNames&gt;Andrew&lt;/middleNames&gt;&lt;lastName&gt;Sethi&lt;/lastName&gt;&lt;/author&gt;&lt;author&gt;&lt;firstName&gt;Michael&lt;/firstName&gt;&lt;lastName&gt;Dalton&lt;/lastName&gt;&lt;/author&gt;&lt;author&gt;&lt;firstName&gt;Ray&lt;/firstName&gt;&lt;lastName&gt;Hilborn&lt;/lastName&gt;&lt;/author&gt;&lt;author&gt;&lt;firstName&gt;Marie-Joelle&lt;/firstName&gt;&lt;lastName&gt;Rochet&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{Kasperski:2013gb, Sethi:2012kj}</w:t>
      </w:r>
      <w:r w:rsidRPr="00CB4643">
        <w:rPr>
          <w:rFonts w:ascii="Times New Roman" w:hAnsi="Times New Roman"/>
          <w:color w:val="000000"/>
        </w:rPr>
        <w:fldChar w:fldCharType="end"/>
      </w:r>
      <w:r w:rsidRPr="00CB4643">
        <w:rPr>
          <w:rFonts w:ascii="Times New Roman" w:hAnsi="Times New Roman"/>
          <w:color w:val="000000"/>
        </w:rPr>
        <w:t xml:space="preserve">.  Previous work has demonstrated that vessels with increased revenue diversity have less variable revenues, and that changes in management have been associated with reduced revenue diversity in these fisheries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6F0CF0DD-CDCC-454A-9028-7B8BCB62F170&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{Kasperski:2013gb}</w:t>
      </w:r>
      <w:r w:rsidRPr="00CB4643">
        <w:rPr>
          <w:rFonts w:ascii="Times New Roman" w:hAnsi="Times New Roman"/>
          <w:color w:val="000000"/>
        </w:rPr>
        <w:fldChar w:fldCharType="end"/>
      </w:r>
      <w:r w:rsidRPr="00CB4643">
        <w:rPr>
          <w:rFonts w:ascii="Times New Roman" w:hAnsi="Times New Roman"/>
          <w:color w:val="000000"/>
        </w:rPr>
        <w:t xml:space="preserve">. Thus </w:t>
      </w:r>
      <w:r w:rsidRPr="00CB4643">
        <w:rPr>
          <w:rFonts w:ascii="Times New Roman" w:hAnsi="Times New Roman"/>
          <w:color w:val="000000"/>
        </w:rPr>
        <w:lastRenderedPageBreak/>
        <w:t>measuring revenue diversity across vessels before and after a management change helps to understand how changes in system characteristics affect one facet of human well-being.</w:t>
      </w:r>
      <w:r w:rsidRPr="00CB4643">
        <w:rPr>
          <w:rFonts w:ascii="Times New Roman" w:hAnsi="Times New Roman"/>
          <w:vanish/>
          <w:color w:val="000000"/>
        </w:rPr>
        <w:annotationRef/>
      </w:r>
      <w:r w:rsidRPr="00CB4643">
        <w:rPr>
          <w:rFonts w:ascii="Times New Roman" w:hAnsi="Times New Roman"/>
          <w:color w:val="000000"/>
        </w:rPr>
        <w:t xml:space="preserve"> </w:t>
      </w:r>
    </w:p>
    <w:p w14:paraId="5070CA30" w14:textId="45AA867A" w:rsidR="00086632" w:rsidRPr="00CB4643" w:rsidRDefault="00CB4643" w:rsidP="00086632">
      <w:pPr>
        <w:spacing w:line="480" w:lineRule="auto"/>
        <w:rPr>
          <w:rFonts w:ascii="Times New Roman" w:hAnsi="Times New Roman"/>
          <w:color w:val="000000"/>
        </w:rPr>
      </w:pPr>
      <w:r w:rsidRPr="00CB4643">
        <w:rPr>
          <w:rFonts w:ascii="Times New Roman" w:hAnsi="Times New Roman"/>
          <w:color w:val="000000"/>
        </w:rPr>
        <w:t xml:space="preserve">There is also a large literature demonstrating the importance of accounting for apparent competition, where the competition between two species is obscured by the predation by a common predator. Failing to account for apparent competition has resulted in being unable to predict the impact of extinction in a food web </w:t>
      </w:r>
      <w:r w:rsidRPr="00CB4643">
        <w:rPr>
          <w:rFonts w:ascii="Times New Roman" w:hAnsi="Times New Roman"/>
          <w:color w:val="000000"/>
        </w:rPr>
        <w:fldChar w:fldCharType="begin"/>
      </w:r>
      <w:r w:rsidR="00A9053F">
        <w:rPr>
          <w:rFonts w:ascii="Times New Roman" w:hAnsi="Times New Roman"/>
          <w:color w:val="000000"/>
        </w:rPr>
        <w:instrText xml:space="preserve"> ADDIN PAPERS2_CITATIONS &lt;citation&gt;&lt;uuid&gt;FEE1FD44-5AF7-47BB-97A9-E29D5BEA2928&lt;/uuid&gt;&lt;priority&gt;0&lt;/priority&gt;&lt;publications&gt;&lt;publication&gt;&lt;volume&gt;12&lt;/volume&gt;&lt;publication_date&gt;99197710001200000000220000&lt;/publication_date&gt;&lt;number&gt;2&lt;/number&gt;&lt;startpage&gt;197&lt;/startpage&gt;&lt;title&gt;Predation, apparent competition, and the structure of prey communities.&lt;/title&gt;&lt;uuid&gt;7B810598-6FA6-49DE-9AB0-9E5E3F097E8E&lt;/uuid&gt;&lt;subtype&gt;400&lt;/subtype&gt;&lt;endpage&gt;129&lt;/endpage&gt;&lt;type&gt;400&lt;/type&gt;&lt;url&gt;http://eutils.ncbi.nlm.nih.gov/entrez/eutils/elink.fcgi?dbfrom=pubmed&amp;amp;id=929457&amp;amp;retmode=ref&amp;amp;cmd=prlinks&lt;/url&gt;&lt;bundle&gt;&lt;publication&gt;&lt;publisher&gt;Elsevier Inc.&lt;/publisher&gt;&lt;title&gt;Theoretical Population Biology&lt;/title&gt;&lt;type&gt;-100&lt;/type&gt;&lt;subtype&gt;-100&lt;/subtype&gt;&lt;uuid&gt;BEAA1EE9-9034-4629-BD15-99C9461027E4&lt;/uuid&gt;&lt;/publication&gt;&lt;/bundle&gt;&lt;authors&gt;&lt;author&gt;&lt;firstName&gt;R&lt;/firstName&gt;&lt;middleNames&gt;D&lt;/middleNames&gt;&lt;lastName&gt;Holt&lt;/lastName&gt;&lt;/author&gt;&lt;/authors&gt;&lt;/publication&gt;&lt;/publications&gt;&lt;cites&gt;&lt;/cites&gt;&lt;/citation&gt;</w:instrText>
      </w:r>
      <w:r w:rsidRPr="00CB4643">
        <w:rPr>
          <w:rFonts w:ascii="Times New Roman" w:hAnsi="Times New Roman"/>
          <w:color w:val="000000"/>
        </w:rPr>
        <w:fldChar w:fldCharType="separate"/>
      </w:r>
      <w:r w:rsidR="00A1091A">
        <w:rPr>
          <w:rFonts w:ascii="Times New Roman" w:hAnsi="Times New Roman"/>
        </w:rPr>
        <w:t>{Holt:1977up}</w:t>
      </w:r>
      <w:r w:rsidRPr="00CB4643">
        <w:rPr>
          <w:rFonts w:ascii="Times New Roman" w:hAnsi="Times New Roman"/>
          <w:color w:val="000000"/>
        </w:rPr>
        <w:fldChar w:fldCharType="end"/>
      </w:r>
      <w:r w:rsidRPr="00CB4643">
        <w:rPr>
          <w:rFonts w:ascii="Times New Roman" w:hAnsi="Times New Roman"/>
          <w:color w:val="000000"/>
        </w:rPr>
        <w:t xml:space="preserve">. Similarly, failing to account for the socioeconomic connectivity among fisheries may result in changes in one fishery unexpectedly affecting the participation in a fishery targeting a species which is ecologically unconnected. </w:t>
      </w:r>
      <w:r w:rsidR="009F4F78" w:rsidRPr="00CB4643">
        <w:rPr>
          <w:rFonts w:ascii="Times New Roman" w:hAnsi="Times New Roman"/>
          <w:color w:val="000000"/>
        </w:rPr>
        <w:t xml:space="preserve">Dungeness crab and albacore tuna fisheries on the </w:t>
      </w:r>
      <w:r w:rsidR="009F4F78">
        <w:rPr>
          <w:rFonts w:ascii="Times New Roman" w:hAnsi="Times New Roman"/>
          <w:color w:val="000000"/>
        </w:rPr>
        <w:t xml:space="preserve">US </w:t>
      </w:r>
      <w:r w:rsidR="009F4F78" w:rsidRPr="00CB4643">
        <w:rPr>
          <w:rFonts w:ascii="Times New Roman" w:hAnsi="Times New Roman"/>
          <w:color w:val="000000"/>
        </w:rPr>
        <w:t xml:space="preserve">west coast provide an appealing, but untested example. Here, we find these two fishing practices to be commonly connected by vessels at the port level, yet are unrelated ecologically. </w:t>
      </w:r>
      <w:r w:rsidR="009F4F78">
        <w:rPr>
          <w:rFonts w:ascii="Times New Roman" w:hAnsi="Times New Roman"/>
          <w:color w:val="000000"/>
        </w:rPr>
        <w:t>E</w:t>
      </w:r>
      <w:r w:rsidR="009F4F78" w:rsidRPr="00CB4643">
        <w:rPr>
          <w:rFonts w:ascii="Times New Roman" w:hAnsi="Times New Roman"/>
          <w:color w:val="000000"/>
        </w:rPr>
        <w:t xml:space="preserve">xamining changes in revenue diversity and vessel participation after the recent closure of the Dungeness crab fishery in Washington and Oregon would be an excellent test of these results. </w:t>
      </w:r>
      <w:r w:rsidR="00086632">
        <w:rPr>
          <w:rFonts w:ascii="Times New Roman" w:hAnsi="Times New Roman"/>
          <w:color w:val="000000"/>
        </w:rPr>
        <w:t>P</w:t>
      </w:r>
      <w:r w:rsidR="00086632" w:rsidRPr="00086632">
        <w:rPr>
          <w:rFonts w:ascii="Times New Roman" w:hAnsi="Times New Roman"/>
          <w:color w:val="000000"/>
        </w:rPr>
        <w:t>erturbations</w:t>
      </w:r>
      <w:r w:rsidR="00086632">
        <w:rPr>
          <w:rFonts w:ascii="Times New Roman" w:hAnsi="Times New Roman"/>
          <w:color w:val="000000"/>
        </w:rPr>
        <w:t>,</w:t>
      </w:r>
      <w:r w:rsidR="00086632" w:rsidRPr="00086632">
        <w:rPr>
          <w:rFonts w:ascii="Times New Roman" w:hAnsi="Times New Roman"/>
          <w:color w:val="000000"/>
        </w:rPr>
        <w:t xml:space="preserve"> </w:t>
      </w:r>
      <w:r w:rsidR="00086632">
        <w:rPr>
          <w:rFonts w:ascii="Times New Roman" w:hAnsi="Times New Roman"/>
          <w:color w:val="000000"/>
        </w:rPr>
        <w:t xml:space="preserve">whether they be environmental </w:t>
      </w:r>
      <w:r w:rsidR="00086632" w:rsidRPr="00086632">
        <w:rPr>
          <w:rFonts w:ascii="Times New Roman" w:hAnsi="Times New Roman"/>
          <w:color w:val="000000"/>
        </w:rPr>
        <w:t xml:space="preserve">or </w:t>
      </w:r>
      <w:r w:rsidR="00086632">
        <w:rPr>
          <w:rFonts w:ascii="Times New Roman" w:hAnsi="Times New Roman"/>
          <w:color w:val="000000"/>
        </w:rPr>
        <w:t xml:space="preserve">due to a management change, </w:t>
      </w:r>
      <w:r w:rsidR="00086632" w:rsidRPr="00086632">
        <w:rPr>
          <w:rFonts w:ascii="Times New Roman" w:hAnsi="Times New Roman"/>
          <w:color w:val="000000"/>
        </w:rPr>
        <w:t xml:space="preserve">will ripple through these networks, and that the topology of these networks (from </w:t>
      </w:r>
      <w:r w:rsidR="00086632">
        <w:rPr>
          <w:rFonts w:ascii="Times New Roman" w:hAnsi="Times New Roman"/>
          <w:color w:val="000000"/>
        </w:rPr>
        <w:t>port</w:t>
      </w:r>
      <w:r w:rsidR="00086632" w:rsidRPr="00086632">
        <w:rPr>
          <w:rFonts w:ascii="Times New Roman" w:hAnsi="Times New Roman"/>
          <w:color w:val="000000"/>
        </w:rPr>
        <w:t xml:space="preserve"> to </w:t>
      </w:r>
      <w:r w:rsidR="00086632">
        <w:rPr>
          <w:rFonts w:ascii="Times New Roman" w:hAnsi="Times New Roman"/>
          <w:color w:val="000000"/>
        </w:rPr>
        <w:t>port</w:t>
      </w:r>
      <w:r w:rsidR="00086632" w:rsidRPr="00086632">
        <w:rPr>
          <w:rFonts w:ascii="Times New Roman" w:hAnsi="Times New Roman"/>
          <w:color w:val="000000"/>
        </w:rPr>
        <w:t>) will largely determine how individual fishers experience these perturbation</w:t>
      </w:r>
      <w:r w:rsidR="00086632">
        <w:rPr>
          <w:rFonts w:ascii="Times New Roman" w:hAnsi="Times New Roman"/>
          <w:color w:val="000000"/>
        </w:rPr>
        <w:t>s.</w:t>
      </w:r>
    </w:p>
    <w:p w14:paraId="15AB8FE6"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In addition to revealing connectively across fisheries, we examined the effects of a catch share program on vessels and communities. We define a </w:t>
      </w:r>
      <w:r w:rsidRPr="00CB4643">
        <w:rPr>
          <w:rFonts w:ascii="Times New Roman" w:hAnsi="Times New Roman"/>
          <w:i/>
          <w:color w:val="000000"/>
        </w:rPr>
        <w:t>fishing portfolio</w:t>
      </w:r>
      <w:r w:rsidRPr="00CB4643">
        <w:rPr>
          <w:rFonts w:ascii="Times New Roman" w:hAnsi="Times New Roman"/>
          <w:color w:val="000000"/>
        </w:rPr>
        <w:t xml:space="preserve"> as the group of fisheries a vessel combines within a time period (in this case two, two year periods 2009-2010 and 2012-2013). We found that the implementation of catch shares is associated with a minority (6%) of vessels leaving commercial fishing altogether while 66% of vessels continued to participate in the affected fishery. Of vessels which continued fishing in the affect fishery, only 13% of vessels continued to participate with fishing participation unchanged.  A third group consisted of vessels </w:t>
      </w:r>
      <w:r w:rsidRPr="00CB4643">
        <w:rPr>
          <w:rFonts w:ascii="Times New Roman" w:hAnsi="Times New Roman"/>
          <w:color w:val="000000"/>
        </w:rPr>
        <w:lastRenderedPageBreak/>
        <w:t xml:space="preserve">that exited catch shares but continued to fish commercially (28%). These vessels showed a mixed response, with increased and decreased fishing diversity observed. We also found that these changes at the vessel-level qualitatively matched the patterns of participation among fisheries at a community level. </w:t>
      </w:r>
    </w:p>
    <w:p w14:paraId="5B9C0AC3"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If previously documented relationships between vessel participation diversity and revenue variability hold, catch shares thus has reduced these vessels’ exposure to risk. It is important to note, however, that not all groundfish trawl boats made the transition into the catch shares regime. Most analyses of the impacts of catch shares have focused on the vessels that continue fishing, assuming that vessels that exit also exit commercial fishing. This work demonstrates that the majority of vessels continued fishing, albeit in other fisheries. Closely examining what happens to trawlers that exited groundfish fisheries, and whether these patterns in of connectivity can predict new entries is an important next step for this work as we seek to more fully account for the socioeconomic connectivity of the system.</w:t>
      </w:r>
    </w:p>
    <w:p w14:paraId="178C6C11" w14:textId="607397B3" w:rsidR="00247EBC" w:rsidRDefault="00CB4643">
      <w:pPr>
        <w:spacing w:line="480" w:lineRule="auto"/>
        <w:rPr>
          <w:rFonts w:ascii="Times New Roman" w:hAnsi="Times New Roman"/>
          <w:color w:val="000000"/>
        </w:rPr>
        <w:pPrChange w:id="177" w:author="Joshua Stoll" w:date="2016-01-03T13:58:00Z">
          <w:pPr>
            <w:spacing w:line="480" w:lineRule="auto"/>
            <w:ind w:firstLine="720"/>
          </w:pPr>
        </w:pPrChange>
      </w:pPr>
      <w:r w:rsidRPr="00CB4643">
        <w:rPr>
          <w:rFonts w:ascii="Times New Roman" w:hAnsi="Times New Roman"/>
          <w:color w:val="000000"/>
        </w:rPr>
        <w:t>Overall, it should be cautioned that our time series is short, and fishing fleets will continue to adjust to the management changes. We also recognize that there are many possibly appropriate scales at which to conceptualize a “fishing community” and that these communities are affected by much more than just fisheries. Similarly we also recognize that fishermen frequently have employment outside of the fishing industry, vessels constitute more than one person. To more fully include the social aspects of these social-ecological systems all these issues need additional attention. An important next step would be to develop fishing portfolios, or characteristic combinations of fisheries that vessels participate in annually, in order to better map changes in marine species abundance and range to changes in fishing livelihoods.</w:t>
      </w:r>
      <w:r w:rsidR="00D77386" w:rsidRPr="00577BE2">
        <w:rPr>
          <w:rFonts w:ascii="Times New Roman" w:hAnsi="Times New Roman"/>
          <w:b/>
          <w:noProof/>
          <w:color w:val="000000" w:themeColor="text1"/>
          <w:sz w:val="28"/>
        </w:rPr>
        <w:br w:type="page"/>
      </w:r>
    </w:p>
    <w:p w14:paraId="011A7357" w14:textId="77777777" w:rsidR="008267FA" w:rsidRPr="00577BE2" w:rsidRDefault="000A7097" w:rsidP="00016B9B">
      <w:pPr>
        <w:spacing w:line="480" w:lineRule="auto"/>
        <w:rPr>
          <w:rFonts w:ascii="Times New Roman" w:hAnsi="Times New Roman"/>
          <w:b/>
          <w:noProof/>
          <w:color w:val="000000" w:themeColor="text1"/>
        </w:rPr>
      </w:pPr>
      <w:r w:rsidRPr="00577BE2">
        <w:rPr>
          <w:rFonts w:ascii="Times New Roman" w:hAnsi="Times New Roman"/>
          <w:b/>
          <w:noProof/>
          <w:color w:val="000000" w:themeColor="text1"/>
          <w:sz w:val="32"/>
        </w:rPr>
        <w:lastRenderedPageBreak/>
        <w:t>References</w:t>
      </w:r>
      <w:r w:rsidRPr="00577BE2">
        <w:rPr>
          <w:rFonts w:ascii="Times New Roman" w:hAnsi="Times New Roman"/>
          <w:noProof/>
          <w:color w:val="000000" w:themeColor="text1"/>
        </w:rPr>
        <w:t>:</w:t>
      </w:r>
    </w:p>
    <w:p w14:paraId="3EB210D5" w14:textId="74B63F05" w:rsidR="00296557" w:rsidRPr="00577BE2" w:rsidRDefault="007020E6" w:rsidP="00A109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noProof/>
          <w:color w:val="000000" w:themeColor="text1"/>
        </w:rPr>
      </w:pPr>
      <w:r w:rsidRPr="00577BE2">
        <w:rPr>
          <w:rFonts w:ascii="Times New Roman" w:hAnsi="Times New Roman"/>
          <w:noProof/>
          <w:color w:val="000000" w:themeColor="text1"/>
        </w:rPr>
        <w:fldChar w:fldCharType="begin"/>
      </w:r>
      <w:r w:rsidR="008267FA" w:rsidRPr="00577BE2">
        <w:rPr>
          <w:rFonts w:ascii="Times New Roman" w:hAnsi="Times New Roman"/>
          <w:noProof/>
          <w:color w:val="000000" w:themeColor="text1"/>
        </w:rPr>
        <w:instrText xml:space="preserve"> ADDIN PAPERS2_CITATIONS &lt;papers2_bibliography/&gt;</w:instrText>
      </w:r>
      <w:r w:rsidRPr="00577BE2">
        <w:rPr>
          <w:rFonts w:ascii="Times New Roman" w:hAnsi="Times New Roman"/>
          <w:noProof/>
          <w:color w:val="000000" w:themeColor="text1"/>
        </w:rPr>
        <w:fldChar w:fldCharType="separate"/>
      </w:r>
      <w:r w:rsidR="00A1091A">
        <w:rPr>
          <w:rFonts w:ascii="Times New Roman" w:hAnsi="Times New Roman"/>
        </w:rPr>
        <w:t>{papers2_bibliography}</w:t>
      </w:r>
      <w:r w:rsidRPr="00577BE2">
        <w:rPr>
          <w:rFonts w:ascii="Times New Roman" w:hAnsi="Times New Roman"/>
          <w:noProof/>
          <w:color w:val="000000" w:themeColor="text1"/>
        </w:rPr>
        <w:fldChar w:fldCharType="end"/>
      </w:r>
    </w:p>
    <w:sectPr w:rsidR="00296557" w:rsidRPr="00577BE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0" w:author="Joshua Stoll" w:date="2016-01-03T09:19:00Z" w:initials="JS">
    <w:p w14:paraId="1B6FA692" w14:textId="77777777" w:rsidR="00DF20B8" w:rsidRDefault="00DF20B8" w:rsidP="00DF20B8">
      <w:pPr>
        <w:pStyle w:val="CommentText"/>
      </w:pPr>
      <w:r>
        <w:rPr>
          <w:rStyle w:val="CommentReference"/>
        </w:rPr>
        <w:annotationRef/>
      </w:r>
      <w:r>
        <w:t>or “developed”</w:t>
      </w:r>
    </w:p>
  </w:comment>
  <w:comment w:id="84" w:author="Joshua Stoll" w:date="2016-01-03T12:49:00Z" w:initials="JS">
    <w:p w14:paraId="24213BE3" w14:textId="77777777" w:rsidR="00820C02" w:rsidRDefault="00820C02">
      <w:pPr>
        <w:pStyle w:val="CommentText"/>
      </w:pPr>
      <w:r>
        <w:rPr>
          <w:rStyle w:val="CommentReference"/>
        </w:rPr>
        <w:annotationRef/>
      </w:r>
      <w:r>
        <w:t xml:space="preserve">[This could also go above] I think it would be helpful to add a section about the Trawl Rationalization program as context for the analysis and briefly describe why it makes sense to use as the focus of this study. I could help write this if you think it would be helpful. </w:t>
      </w:r>
    </w:p>
  </w:comment>
  <w:comment w:id="88" w:author="Joshua Stoll" w:date="2016-01-03T09:39:00Z" w:initials="JS">
    <w:p w14:paraId="2A032645" w14:textId="77777777" w:rsidR="00820C02" w:rsidRDefault="00820C02">
      <w:pPr>
        <w:pStyle w:val="CommentText"/>
      </w:pPr>
      <w:r>
        <w:rPr>
          <w:rStyle w:val="CommentReference"/>
        </w:rPr>
        <w:annotationRef/>
      </w:r>
      <w:r>
        <w:t xml:space="preserve">I am not entirely sure why this matters. </w:t>
      </w:r>
    </w:p>
  </w:comment>
  <w:comment w:id="89" w:author="Joshua Stoll" w:date="2016-01-03T12:51:00Z" w:initials="JS">
    <w:p w14:paraId="55DFDE63" w14:textId="77777777" w:rsidR="00820C02" w:rsidRDefault="00820C02">
      <w:pPr>
        <w:pStyle w:val="CommentText"/>
      </w:pPr>
      <w:r>
        <w:rPr>
          <w:rStyle w:val="CommentReference"/>
        </w:rPr>
        <w:annotationRef/>
      </w:r>
      <w:r>
        <w:t>If this is not too important, consider deleting and starting with: “We restricted our…”</w:t>
      </w:r>
    </w:p>
  </w:comment>
  <w:comment w:id="173" w:author=" " w:date="2016-01-05T12:00:00Z" w:initials=" ">
    <w:p w14:paraId="5E368756" w14:textId="77777777" w:rsidR="00820C02" w:rsidRDefault="00820C02">
      <w:pPr>
        <w:pStyle w:val="CommentText"/>
      </w:pPr>
      <w:r>
        <w:rPr>
          <w:rStyle w:val="CommentReference"/>
        </w:rPr>
        <w:annotationRef/>
      </w:r>
      <w:r>
        <w:t>What is the interpretation of this?</w:t>
      </w:r>
    </w:p>
  </w:comment>
  <w:comment w:id="174" w:author="Emma Fuller" w:date="2015-12-19T14:27:00Z" w:initials="EF">
    <w:p w14:paraId="6CF2DA49" w14:textId="77777777" w:rsidR="00820C02" w:rsidRDefault="00820C02">
      <w:pPr>
        <w:pStyle w:val="CommentText"/>
      </w:pPr>
      <w:r>
        <w:rPr>
          <w:rStyle w:val="CommentReference"/>
        </w:rPr>
        <w:annotationRef/>
      </w:r>
      <w:r>
        <w:t>This isn’t currently in figure 4, should it be? Not sure how to add a continuous covariate, do I need a new plot showing the negative relationship between H_pre and delta H?</w:t>
      </w:r>
    </w:p>
  </w:comment>
  <w:comment w:id="175" w:author=" " w:date="2016-01-05T12:06:00Z" w:initials=" ">
    <w:p w14:paraId="3BAD1FE0" w14:textId="77777777" w:rsidR="00820C02" w:rsidRDefault="00820C02">
      <w:pPr>
        <w:pStyle w:val="CommentText"/>
      </w:pPr>
      <w:r>
        <w:rPr>
          <w:rStyle w:val="CommentReference"/>
        </w:rPr>
        <w:annotationRef/>
      </w:r>
      <w:r>
        <w:t>I’d add it. Better to provide more info than less. Are we limited by the number of figures we can have? What journal are we going for?</w:t>
      </w:r>
    </w:p>
  </w:comment>
  <w:comment w:id="176" w:author="Emma Fuller" w:date="2015-12-19T14:21:00Z" w:initials="EF">
    <w:p w14:paraId="7BACA9DD" w14:textId="77777777" w:rsidR="00820C02" w:rsidRDefault="00820C02" w:rsidP="003658FD">
      <w:pPr>
        <w:pStyle w:val="CommentText"/>
      </w:pPr>
      <w:r>
        <w:rPr>
          <w:rStyle w:val="CommentReference"/>
        </w:rPr>
        <w:annotationRef/>
      </w:r>
      <w:r>
        <w:t xml:space="preserve">Jameal: the values come from population means, and the p values are  comes from the best fit regression model. If this isn’t correct, assistance on what to report would be appreciated.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FA692" w15:done="0"/>
  <w15:commentEx w15:paraId="24213BE3" w15:done="0"/>
  <w15:commentEx w15:paraId="2A032645" w15:done="0"/>
  <w15:commentEx w15:paraId="55DFDE63" w15:done="0"/>
  <w15:commentEx w15:paraId="5E368756" w15:done="0"/>
  <w15:commentEx w15:paraId="6CF2DA49" w15:done="0"/>
  <w15:commentEx w15:paraId="3BAD1FE0" w15:paraIdParent="6CF2DA49" w15:done="0"/>
  <w15:commentEx w15:paraId="7BACA9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687CD" w14:textId="77777777" w:rsidR="00E72564" w:rsidRDefault="00E72564">
      <w:pPr>
        <w:spacing w:before="0" w:after="0"/>
      </w:pPr>
      <w:r>
        <w:separator/>
      </w:r>
    </w:p>
  </w:endnote>
  <w:endnote w:type="continuationSeparator" w:id="0">
    <w:p w14:paraId="7EA1F09E" w14:textId="77777777" w:rsidR="00E72564" w:rsidRDefault="00E725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820C02" w:rsidRDefault="00820C02"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189">
      <w:rPr>
        <w:rStyle w:val="PageNumber"/>
        <w:noProof/>
      </w:rPr>
      <w:t>8</w:t>
    </w:r>
    <w:r>
      <w:rPr>
        <w:rStyle w:val="PageNumber"/>
      </w:rPr>
      <w:fldChar w:fldCharType="end"/>
    </w:r>
  </w:p>
  <w:p w14:paraId="38AE2E6B" w14:textId="77777777" w:rsidR="00820C02" w:rsidRDefault="00820C02"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5B609" w14:textId="77777777" w:rsidR="00E72564" w:rsidRDefault="00E72564">
      <w:pPr>
        <w:spacing w:before="0" w:after="0"/>
      </w:pPr>
      <w:r>
        <w:separator/>
      </w:r>
    </w:p>
  </w:footnote>
  <w:footnote w:type="continuationSeparator" w:id="0">
    <w:p w14:paraId="384E2103" w14:textId="77777777" w:rsidR="00E72564" w:rsidRDefault="00E7256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num>
  <w:num w:numId="11">
    <w:abstractNumId w:val="5"/>
  </w:num>
  <w:num w:numId="12">
    <w:abstractNumId w:val="7"/>
  </w:num>
  <w:num w:numId="1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05A8"/>
    <w:rsid w:val="00002FB9"/>
    <w:rsid w:val="0000456A"/>
    <w:rsid w:val="00006C16"/>
    <w:rsid w:val="000070D1"/>
    <w:rsid w:val="00007898"/>
    <w:rsid w:val="00011C8B"/>
    <w:rsid w:val="00012488"/>
    <w:rsid w:val="0001535C"/>
    <w:rsid w:val="000153EA"/>
    <w:rsid w:val="00015C9F"/>
    <w:rsid w:val="000161AF"/>
    <w:rsid w:val="0001646F"/>
    <w:rsid w:val="00016B9B"/>
    <w:rsid w:val="00020695"/>
    <w:rsid w:val="00020881"/>
    <w:rsid w:val="00023C43"/>
    <w:rsid w:val="00027871"/>
    <w:rsid w:val="00030665"/>
    <w:rsid w:val="000329D1"/>
    <w:rsid w:val="00040F41"/>
    <w:rsid w:val="00043F00"/>
    <w:rsid w:val="0004415B"/>
    <w:rsid w:val="00061828"/>
    <w:rsid w:val="00062FAC"/>
    <w:rsid w:val="00063A51"/>
    <w:rsid w:val="00063E95"/>
    <w:rsid w:val="00064E32"/>
    <w:rsid w:val="00071CE6"/>
    <w:rsid w:val="00076B26"/>
    <w:rsid w:val="00083EEF"/>
    <w:rsid w:val="00086632"/>
    <w:rsid w:val="00087E4D"/>
    <w:rsid w:val="000A2E92"/>
    <w:rsid w:val="000A7097"/>
    <w:rsid w:val="000B5A78"/>
    <w:rsid w:val="000B62C3"/>
    <w:rsid w:val="000B6F04"/>
    <w:rsid w:val="000B71BA"/>
    <w:rsid w:val="000C1520"/>
    <w:rsid w:val="000D3858"/>
    <w:rsid w:val="000D3DD4"/>
    <w:rsid w:val="000D4D37"/>
    <w:rsid w:val="000E0004"/>
    <w:rsid w:val="000E77D9"/>
    <w:rsid w:val="000F0C28"/>
    <w:rsid w:val="001006B5"/>
    <w:rsid w:val="00100CC4"/>
    <w:rsid w:val="001036A5"/>
    <w:rsid w:val="00104456"/>
    <w:rsid w:val="001051C6"/>
    <w:rsid w:val="001134BE"/>
    <w:rsid w:val="00115B85"/>
    <w:rsid w:val="001163DE"/>
    <w:rsid w:val="001203AA"/>
    <w:rsid w:val="00123CBD"/>
    <w:rsid w:val="001240E0"/>
    <w:rsid w:val="00131239"/>
    <w:rsid w:val="001425BA"/>
    <w:rsid w:val="001449BC"/>
    <w:rsid w:val="0014654F"/>
    <w:rsid w:val="00152C89"/>
    <w:rsid w:val="0015411E"/>
    <w:rsid w:val="00172153"/>
    <w:rsid w:val="00173F7E"/>
    <w:rsid w:val="00177542"/>
    <w:rsid w:val="001800B9"/>
    <w:rsid w:val="001838ED"/>
    <w:rsid w:val="00184C11"/>
    <w:rsid w:val="00185BCD"/>
    <w:rsid w:val="001934AD"/>
    <w:rsid w:val="00194C37"/>
    <w:rsid w:val="001958EA"/>
    <w:rsid w:val="00196F9A"/>
    <w:rsid w:val="001A7183"/>
    <w:rsid w:val="001B0EA9"/>
    <w:rsid w:val="001B652B"/>
    <w:rsid w:val="001B78DE"/>
    <w:rsid w:val="001C014E"/>
    <w:rsid w:val="001C03A8"/>
    <w:rsid w:val="001C1BD4"/>
    <w:rsid w:val="001C2E95"/>
    <w:rsid w:val="001C4CC0"/>
    <w:rsid w:val="001C627B"/>
    <w:rsid w:val="001C6EBA"/>
    <w:rsid w:val="001D2D3C"/>
    <w:rsid w:val="001D3958"/>
    <w:rsid w:val="001D6F5C"/>
    <w:rsid w:val="001E0872"/>
    <w:rsid w:val="001E303B"/>
    <w:rsid w:val="001F08CF"/>
    <w:rsid w:val="001F0C7A"/>
    <w:rsid w:val="00206AA0"/>
    <w:rsid w:val="002078A3"/>
    <w:rsid w:val="00216435"/>
    <w:rsid w:val="00226AE8"/>
    <w:rsid w:val="0023534C"/>
    <w:rsid w:val="002361BB"/>
    <w:rsid w:val="0024012C"/>
    <w:rsid w:val="00241581"/>
    <w:rsid w:val="002469E2"/>
    <w:rsid w:val="00246F1C"/>
    <w:rsid w:val="00247EBC"/>
    <w:rsid w:val="002632DB"/>
    <w:rsid w:val="00264857"/>
    <w:rsid w:val="0027000B"/>
    <w:rsid w:val="00274F4D"/>
    <w:rsid w:val="0027734A"/>
    <w:rsid w:val="002940DA"/>
    <w:rsid w:val="00296557"/>
    <w:rsid w:val="002A24DA"/>
    <w:rsid w:val="002A7534"/>
    <w:rsid w:val="002B0C93"/>
    <w:rsid w:val="002B0EE8"/>
    <w:rsid w:val="002B1A25"/>
    <w:rsid w:val="002B220B"/>
    <w:rsid w:val="002B5FBA"/>
    <w:rsid w:val="002B7F03"/>
    <w:rsid w:val="002C0721"/>
    <w:rsid w:val="002E08E6"/>
    <w:rsid w:val="002E3B9D"/>
    <w:rsid w:val="002F1399"/>
    <w:rsid w:val="002F3712"/>
    <w:rsid w:val="002F5195"/>
    <w:rsid w:val="00304D22"/>
    <w:rsid w:val="00304FA7"/>
    <w:rsid w:val="00305018"/>
    <w:rsid w:val="00305737"/>
    <w:rsid w:val="00310B53"/>
    <w:rsid w:val="003154F1"/>
    <w:rsid w:val="00317386"/>
    <w:rsid w:val="003205EB"/>
    <w:rsid w:val="00326CF3"/>
    <w:rsid w:val="003400A6"/>
    <w:rsid w:val="00341E34"/>
    <w:rsid w:val="00343D3F"/>
    <w:rsid w:val="0034412A"/>
    <w:rsid w:val="00351035"/>
    <w:rsid w:val="00362D13"/>
    <w:rsid w:val="00363587"/>
    <w:rsid w:val="00364CCE"/>
    <w:rsid w:val="003658FD"/>
    <w:rsid w:val="0037799E"/>
    <w:rsid w:val="00380CB6"/>
    <w:rsid w:val="00381E73"/>
    <w:rsid w:val="00382383"/>
    <w:rsid w:val="00385D1A"/>
    <w:rsid w:val="00386FF1"/>
    <w:rsid w:val="003928EB"/>
    <w:rsid w:val="003944B1"/>
    <w:rsid w:val="00395500"/>
    <w:rsid w:val="003958E4"/>
    <w:rsid w:val="0039672C"/>
    <w:rsid w:val="003A0B07"/>
    <w:rsid w:val="003B07A8"/>
    <w:rsid w:val="003D0E9F"/>
    <w:rsid w:val="003F4D7A"/>
    <w:rsid w:val="003F4F92"/>
    <w:rsid w:val="00401583"/>
    <w:rsid w:val="00401978"/>
    <w:rsid w:val="004036F2"/>
    <w:rsid w:val="004056F3"/>
    <w:rsid w:val="00420E3C"/>
    <w:rsid w:val="004217F6"/>
    <w:rsid w:val="00424C78"/>
    <w:rsid w:val="00425367"/>
    <w:rsid w:val="004275BD"/>
    <w:rsid w:val="0042789E"/>
    <w:rsid w:val="0043160F"/>
    <w:rsid w:val="00431CB1"/>
    <w:rsid w:val="00433681"/>
    <w:rsid w:val="00433AC0"/>
    <w:rsid w:val="00433E24"/>
    <w:rsid w:val="004464D4"/>
    <w:rsid w:val="004532EF"/>
    <w:rsid w:val="00454892"/>
    <w:rsid w:val="00457271"/>
    <w:rsid w:val="004612D1"/>
    <w:rsid w:val="004646BA"/>
    <w:rsid w:val="00467647"/>
    <w:rsid w:val="00474EA9"/>
    <w:rsid w:val="00480615"/>
    <w:rsid w:val="00481B6E"/>
    <w:rsid w:val="004867E3"/>
    <w:rsid w:val="004A0E79"/>
    <w:rsid w:val="004A17DB"/>
    <w:rsid w:val="004A3FD7"/>
    <w:rsid w:val="004A425C"/>
    <w:rsid w:val="004B0D64"/>
    <w:rsid w:val="004B2075"/>
    <w:rsid w:val="004B3211"/>
    <w:rsid w:val="004B3408"/>
    <w:rsid w:val="004B6E22"/>
    <w:rsid w:val="004B7D87"/>
    <w:rsid w:val="004C4FD8"/>
    <w:rsid w:val="004C575B"/>
    <w:rsid w:val="004D29B2"/>
    <w:rsid w:val="004D5DF1"/>
    <w:rsid w:val="004E1958"/>
    <w:rsid w:val="004E29B3"/>
    <w:rsid w:val="004E2CEF"/>
    <w:rsid w:val="004E3E3B"/>
    <w:rsid w:val="004E49D1"/>
    <w:rsid w:val="004E5955"/>
    <w:rsid w:val="004F16B0"/>
    <w:rsid w:val="004F4FEA"/>
    <w:rsid w:val="004F6592"/>
    <w:rsid w:val="004F6E38"/>
    <w:rsid w:val="00504C2E"/>
    <w:rsid w:val="005079E4"/>
    <w:rsid w:val="00507FBA"/>
    <w:rsid w:val="0051291E"/>
    <w:rsid w:val="005139F5"/>
    <w:rsid w:val="00515F03"/>
    <w:rsid w:val="005215F0"/>
    <w:rsid w:val="00532F69"/>
    <w:rsid w:val="00534122"/>
    <w:rsid w:val="005351F8"/>
    <w:rsid w:val="00536937"/>
    <w:rsid w:val="00540934"/>
    <w:rsid w:val="00542841"/>
    <w:rsid w:val="00542FBA"/>
    <w:rsid w:val="0054323D"/>
    <w:rsid w:val="005503A6"/>
    <w:rsid w:val="00550E12"/>
    <w:rsid w:val="0055278C"/>
    <w:rsid w:val="00557EAA"/>
    <w:rsid w:val="00564B3C"/>
    <w:rsid w:val="00567315"/>
    <w:rsid w:val="005721AF"/>
    <w:rsid w:val="00577BE2"/>
    <w:rsid w:val="0058550B"/>
    <w:rsid w:val="00587148"/>
    <w:rsid w:val="00587BEE"/>
    <w:rsid w:val="00590D07"/>
    <w:rsid w:val="00592E98"/>
    <w:rsid w:val="00593765"/>
    <w:rsid w:val="005939DF"/>
    <w:rsid w:val="00594B6F"/>
    <w:rsid w:val="00594FC5"/>
    <w:rsid w:val="005A40FB"/>
    <w:rsid w:val="005A584F"/>
    <w:rsid w:val="005A6CB3"/>
    <w:rsid w:val="005B4FBB"/>
    <w:rsid w:val="005B79A1"/>
    <w:rsid w:val="005C1BD9"/>
    <w:rsid w:val="005C716E"/>
    <w:rsid w:val="005D49AA"/>
    <w:rsid w:val="005E2049"/>
    <w:rsid w:val="005E4B44"/>
    <w:rsid w:val="005E589A"/>
    <w:rsid w:val="005E7F1E"/>
    <w:rsid w:val="005F4195"/>
    <w:rsid w:val="00600093"/>
    <w:rsid w:val="00600813"/>
    <w:rsid w:val="00602220"/>
    <w:rsid w:val="00602684"/>
    <w:rsid w:val="00612425"/>
    <w:rsid w:val="00617789"/>
    <w:rsid w:val="00620434"/>
    <w:rsid w:val="006207A9"/>
    <w:rsid w:val="00626AF1"/>
    <w:rsid w:val="00626D4C"/>
    <w:rsid w:val="00632293"/>
    <w:rsid w:val="00632495"/>
    <w:rsid w:val="00634E89"/>
    <w:rsid w:val="00635A77"/>
    <w:rsid w:val="00636863"/>
    <w:rsid w:val="006403E7"/>
    <w:rsid w:val="006423B9"/>
    <w:rsid w:val="0064439C"/>
    <w:rsid w:val="00645CB2"/>
    <w:rsid w:val="00646072"/>
    <w:rsid w:val="00651919"/>
    <w:rsid w:val="006521F8"/>
    <w:rsid w:val="0066192E"/>
    <w:rsid w:val="00661EB5"/>
    <w:rsid w:val="00662C7A"/>
    <w:rsid w:val="00663218"/>
    <w:rsid w:val="00664703"/>
    <w:rsid w:val="006714D7"/>
    <w:rsid w:val="006807EC"/>
    <w:rsid w:val="00681FF7"/>
    <w:rsid w:val="0068248C"/>
    <w:rsid w:val="00682C80"/>
    <w:rsid w:val="00683BF7"/>
    <w:rsid w:val="00683C8A"/>
    <w:rsid w:val="00683DCA"/>
    <w:rsid w:val="006920DF"/>
    <w:rsid w:val="00692753"/>
    <w:rsid w:val="006A3431"/>
    <w:rsid w:val="006A3823"/>
    <w:rsid w:val="006A6434"/>
    <w:rsid w:val="006A6E4D"/>
    <w:rsid w:val="006A7016"/>
    <w:rsid w:val="006A7068"/>
    <w:rsid w:val="006B767E"/>
    <w:rsid w:val="006B7E30"/>
    <w:rsid w:val="006C1F67"/>
    <w:rsid w:val="006C570C"/>
    <w:rsid w:val="006C695E"/>
    <w:rsid w:val="006C7020"/>
    <w:rsid w:val="006D323F"/>
    <w:rsid w:val="006D3403"/>
    <w:rsid w:val="006D7FEA"/>
    <w:rsid w:val="006E573A"/>
    <w:rsid w:val="006E5E6A"/>
    <w:rsid w:val="006E6229"/>
    <w:rsid w:val="006F7857"/>
    <w:rsid w:val="00702099"/>
    <w:rsid w:val="007020E6"/>
    <w:rsid w:val="00713FA6"/>
    <w:rsid w:val="00714C4E"/>
    <w:rsid w:val="00722181"/>
    <w:rsid w:val="00741189"/>
    <w:rsid w:val="007424DE"/>
    <w:rsid w:val="007449C2"/>
    <w:rsid w:val="00745855"/>
    <w:rsid w:val="0074669F"/>
    <w:rsid w:val="00747664"/>
    <w:rsid w:val="00755244"/>
    <w:rsid w:val="00757546"/>
    <w:rsid w:val="007610C8"/>
    <w:rsid w:val="007633B9"/>
    <w:rsid w:val="00765CBF"/>
    <w:rsid w:val="00767626"/>
    <w:rsid w:val="00772B2B"/>
    <w:rsid w:val="00775D8C"/>
    <w:rsid w:val="00784D58"/>
    <w:rsid w:val="00787D5F"/>
    <w:rsid w:val="0079472C"/>
    <w:rsid w:val="00797E3D"/>
    <w:rsid w:val="007A0D35"/>
    <w:rsid w:val="007A1AA1"/>
    <w:rsid w:val="007A27E0"/>
    <w:rsid w:val="007B0C40"/>
    <w:rsid w:val="007B1E56"/>
    <w:rsid w:val="007B2CB4"/>
    <w:rsid w:val="007C0492"/>
    <w:rsid w:val="007C0C88"/>
    <w:rsid w:val="007C2BF7"/>
    <w:rsid w:val="007D4EF6"/>
    <w:rsid w:val="007D7965"/>
    <w:rsid w:val="007E37EA"/>
    <w:rsid w:val="007E4212"/>
    <w:rsid w:val="0080078B"/>
    <w:rsid w:val="00804191"/>
    <w:rsid w:val="00810344"/>
    <w:rsid w:val="008119EC"/>
    <w:rsid w:val="00812471"/>
    <w:rsid w:val="00812E91"/>
    <w:rsid w:val="008142BF"/>
    <w:rsid w:val="0081443A"/>
    <w:rsid w:val="00820C02"/>
    <w:rsid w:val="008231E2"/>
    <w:rsid w:val="008267FA"/>
    <w:rsid w:val="00826AE2"/>
    <w:rsid w:val="00832184"/>
    <w:rsid w:val="00832556"/>
    <w:rsid w:val="00832B45"/>
    <w:rsid w:val="00835CAC"/>
    <w:rsid w:val="008404DA"/>
    <w:rsid w:val="00841AF4"/>
    <w:rsid w:val="00845B2E"/>
    <w:rsid w:val="00846F90"/>
    <w:rsid w:val="0085290B"/>
    <w:rsid w:val="00860A6E"/>
    <w:rsid w:val="00862298"/>
    <w:rsid w:val="00862AC3"/>
    <w:rsid w:val="00863811"/>
    <w:rsid w:val="00864761"/>
    <w:rsid w:val="00872D91"/>
    <w:rsid w:val="008743B9"/>
    <w:rsid w:val="008806CA"/>
    <w:rsid w:val="008810FF"/>
    <w:rsid w:val="008876C0"/>
    <w:rsid w:val="0089385D"/>
    <w:rsid w:val="008955DA"/>
    <w:rsid w:val="0089752F"/>
    <w:rsid w:val="008A0009"/>
    <w:rsid w:val="008A536C"/>
    <w:rsid w:val="008B067B"/>
    <w:rsid w:val="008B143F"/>
    <w:rsid w:val="008B425C"/>
    <w:rsid w:val="008C2C9C"/>
    <w:rsid w:val="008C3F14"/>
    <w:rsid w:val="008D4D52"/>
    <w:rsid w:val="008D6194"/>
    <w:rsid w:val="008D6863"/>
    <w:rsid w:val="008E0006"/>
    <w:rsid w:val="008E107D"/>
    <w:rsid w:val="008E263D"/>
    <w:rsid w:val="008E57B4"/>
    <w:rsid w:val="008E7A94"/>
    <w:rsid w:val="008F09FA"/>
    <w:rsid w:val="008F0D28"/>
    <w:rsid w:val="009011E5"/>
    <w:rsid w:val="009030E5"/>
    <w:rsid w:val="00905191"/>
    <w:rsid w:val="00905409"/>
    <w:rsid w:val="009115D5"/>
    <w:rsid w:val="00912DA3"/>
    <w:rsid w:val="00913710"/>
    <w:rsid w:val="00917BEB"/>
    <w:rsid w:val="00933309"/>
    <w:rsid w:val="0094314F"/>
    <w:rsid w:val="00956AC5"/>
    <w:rsid w:val="00957D77"/>
    <w:rsid w:val="00961CEE"/>
    <w:rsid w:val="00964330"/>
    <w:rsid w:val="0097392A"/>
    <w:rsid w:val="009746D5"/>
    <w:rsid w:val="00992942"/>
    <w:rsid w:val="0099370A"/>
    <w:rsid w:val="009939FC"/>
    <w:rsid w:val="00993BB9"/>
    <w:rsid w:val="00995482"/>
    <w:rsid w:val="009A2596"/>
    <w:rsid w:val="009A2FFC"/>
    <w:rsid w:val="009A4329"/>
    <w:rsid w:val="009A5437"/>
    <w:rsid w:val="009A59C7"/>
    <w:rsid w:val="009A63EC"/>
    <w:rsid w:val="009B4E8E"/>
    <w:rsid w:val="009B5733"/>
    <w:rsid w:val="009B656C"/>
    <w:rsid w:val="009B7D93"/>
    <w:rsid w:val="009C4DFC"/>
    <w:rsid w:val="009D0CA7"/>
    <w:rsid w:val="009D1D43"/>
    <w:rsid w:val="009D38CA"/>
    <w:rsid w:val="009D5FB6"/>
    <w:rsid w:val="009D7A93"/>
    <w:rsid w:val="009E259D"/>
    <w:rsid w:val="009F1C84"/>
    <w:rsid w:val="009F4F78"/>
    <w:rsid w:val="00A00D82"/>
    <w:rsid w:val="00A05E76"/>
    <w:rsid w:val="00A106BB"/>
    <w:rsid w:val="00A1091A"/>
    <w:rsid w:val="00A33A55"/>
    <w:rsid w:val="00A35760"/>
    <w:rsid w:val="00A422AA"/>
    <w:rsid w:val="00A423F6"/>
    <w:rsid w:val="00A4416E"/>
    <w:rsid w:val="00A50331"/>
    <w:rsid w:val="00A53D8A"/>
    <w:rsid w:val="00A57565"/>
    <w:rsid w:val="00A60E0C"/>
    <w:rsid w:val="00A75461"/>
    <w:rsid w:val="00A76DFC"/>
    <w:rsid w:val="00A80036"/>
    <w:rsid w:val="00A8017A"/>
    <w:rsid w:val="00A84DF7"/>
    <w:rsid w:val="00A9053F"/>
    <w:rsid w:val="00A94A86"/>
    <w:rsid w:val="00AA09BC"/>
    <w:rsid w:val="00AA1ED7"/>
    <w:rsid w:val="00AA388B"/>
    <w:rsid w:val="00AA5BEE"/>
    <w:rsid w:val="00AB5D32"/>
    <w:rsid w:val="00AC7C58"/>
    <w:rsid w:val="00AD4042"/>
    <w:rsid w:val="00AD5CF0"/>
    <w:rsid w:val="00AE71DB"/>
    <w:rsid w:val="00AE7FB3"/>
    <w:rsid w:val="00AF53D7"/>
    <w:rsid w:val="00B000FB"/>
    <w:rsid w:val="00B029E5"/>
    <w:rsid w:val="00B03910"/>
    <w:rsid w:val="00B04914"/>
    <w:rsid w:val="00B07402"/>
    <w:rsid w:val="00B115CE"/>
    <w:rsid w:val="00B15265"/>
    <w:rsid w:val="00B1649C"/>
    <w:rsid w:val="00B207C5"/>
    <w:rsid w:val="00B21AD9"/>
    <w:rsid w:val="00B233BA"/>
    <w:rsid w:val="00B27FF4"/>
    <w:rsid w:val="00B32671"/>
    <w:rsid w:val="00B33A1B"/>
    <w:rsid w:val="00B40D68"/>
    <w:rsid w:val="00B41E3B"/>
    <w:rsid w:val="00B42763"/>
    <w:rsid w:val="00B42FDE"/>
    <w:rsid w:val="00B4375D"/>
    <w:rsid w:val="00B451E9"/>
    <w:rsid w:val="00B465A1"/>
    <w:rsid w:val="00B55624"/>
    <w:rsid w:val="00B61A0D"/>
    <w:rsid w:val="00B64BF8"/>
    <w:rsid w:val="00B72D7A"/>
    <w:rsid w:val="00B7417E"/>
    <w:rsid w:val="00B751B5"/>
    <w:rsid w:val="00B80A26"/>
    <w:rsid w:val="00B86062"/>
    <w:rsid w:val="00B86B75"/>
    <w:rsid w:val="00BA243B"/>
    <w:rsid w:val="00BA3F88"/>
    <w:rsid w:val="00BA40BB"/>
    <w:rsid w:val="00BA74CD"/>
    <w:rsid w:val="00BB2DD6"/>
    <w:rsid w:val="00BB6121"/>
    <w:rsid w:val="00BC2637"/>
    <w:rsid w:val="00BC2EFE"/>
    <w:rsid w:val="00BC2F9C"/>
    <w:rsid w:val="00BC48D5"/>
    <w:rsid w:val="00BC61EA"/>
    <w:rsid w:val="00BC69CB"/>
    <w:rsid w:val="00BC7095"/>
    <w:rsid w:val="00BD0A4B"/>
    <w:rsid w:val="00BD104E"/>
    <w:rsid w:val="00BD451F"/>
    <w:rsid w:val="00BE0FE6"/>
    <w:rsid w:val="00BE114C"/>
    <w:rsid w:val="00BE2539"/>
    <w:rsid w:val="00BF1597"/>
    <w:rsid w:val="00BF1DD3"/>
    <w:rsid w:val="00C04995"/>
    <w:rsid w:val="00C05A9D"/>
    <w:rsid w:val="00C14C65"/>
    <w:rsid w:val="00C16FDE"/>
    <w:rsid w:val="00C17C48"/>
    <w:rsid w:val="00C2653E"/>
    <w:rsid w:val="00C3452D"/>
    <w:rsid w:val="00C351A6"/>
    <w:rsid w:val="00C36279"/>
    <w:rsid w:val="00C402CE"/>
    <w:rsid w:val="00C43021"/>
    <w:rsid w:val="00C5042C"/>
    <w:rsid w:val="00C538BE"/>
    <w:rsid w:val="00C53EB1"/>
    <w:rsid w:val="00C57330"/>
    <w:rsid w:val="00C61387"/>
    <w:rsid w:val="00C62CCE"/>
    <w:rsid w:val="00C63C3D"/>
    <w:rsid w:val="00C67D6D"/>
    <w:rsid w:val="00C72CBC"/>
    <w:rsid w:val="00C72D42"/>
    <w:rsid w:val="00C76240"/>
    <w:rsid w:val="00C96D9D"/>
    <w:rsid w:val="00CA0239"/>
    <w:rsid w:val="00CA503D"/>
    <w:rsid w:val="00CB07BB"/>
    <w:rsid w:val="00CB4643"/>
    <w:rsid w:val="00CC0526"/>
    <w:rsid w:val="00CC500D"/>
    <w:rsid w:val="00CC7C7C"/>
    <w:rsid w:val="00CD15F0"/>
    <w:rsid w:val="00CE0D42"/>
    <w:rsid w:val="00CE67EE"/>
    <w:rsid w:val="00CF3021"/>
    <w:rsid w:val="00CF4A42"/>
    <w:rsid w:val="00D01A2F"/>
    <w:rsid w:val="00D057AE"/>
    <w:rsid w:val="00D11CB6"/>
    <w:rsid w:val="00D126FF"/>
    <w:rsid w:val="00D140C4"/>
    <w:rsid w:val="00D15678"/>
    <w:rsid w:val="00D16D82"/>
    <w:rsid w:val="00D20352"/>
    <w:rsid w:val="00D234A2"/>
    <w:rsid w:val="00D308EF"/>
    <w:rsid w:val="00D3108E"/>
    <w:rsid w:val="00D376C4"/>
    <w:rsid w:val="00D448FC"/>
    <w:rsid w:val="00D44E67"/>
    <w:rsid w:val="00D45972"/>
    <w:rsid w:val="00D50AE6"/>
    <w:rsid w:val="00D50ED2"/>
    <w:rsid w:val="00D56BEF"/>
    <w:rsid w:val="00D60DCF"/>
    <w:rsid w:val="00D61488"/>
    <w:rsid w:val="00D633B4"/>
    <w:rsid w:val="00D67475"/>
    <w:rsid w:val="00D72851"/>
    <w:rsid w:val="00D73C1A"/>
    <w:rsid w:val="00D75845"/>
    <w:rsid w:val="00D77386"/>
    <w:rsid w:val="00D81BB2"/>
    <w:rsid w:val="00D83AE2"/>
    <w:rsid w:val="00D84E3A"/>
    <w:rsid w:val="00D941A7"/>
    <w:rsid w:val="00D97C72"/>
    <w:rsid w:val="00DA08A2"/>
    <w:rsid w:val="00DA3CBA"/>
    <w:rsid w:val="00DA5F16"/>
    <w:rsid w:val="00DC036A"/>
    <w:rsid w:val="00DC0E12"/>
    <w:rsid w:val="00DC6D80"/>
    <w:rsid w:val="00DC7095"/>
    <w:rsid w:val="00DD1238"/>
    <w:rsid w:val="00DD6351"/>
    <w:rsid w:val="00DE2FD1"/>
    <w:rsid w:val="00DE5E0A"/>
    <w:rsid w:val="00DF07B2"/>
    <w:rsid w:val="00DF0BCA"/>
    <w:rsid w:val="00DF20B8"/>
    <w:rsid w:val="00DF268A"/>
    <w:rsid w:val="00DF550E"/>
    <w:rsid w:val="00DF650E"/>
    <w:rsid w:val="00DF71E2"/>
    <w:rsid w:val="00E009E5"/>
    <w:rsid w:val="00E02040"/>
    <w:rsid w:val="00E02CB1"/>
    <w:rsid w:val="00E10D32"/>
    <w:rsid w:val="00E11580"/>
    <w:rsid w:val="00E25309"/>
    <w:rsid w:val="00E2566B"/>
    <w:rsid w:val="00E26196"/>
    <w:rsid w:val="00E27784"/>
    <w:rsid w:val="00E30963"/>
    <w:rsid w:val="00E312FC"/>
    <w:rsid w:val="00E315A3"/>
    <w:rsid w:val="00E33905"/>
    <w:rsid w:val="00E353FD"/>
    <w:rsid w:val="00E36AC3"/>
    <w:rsid w:val="00E36C85"/>
    <w:rsid w:val="00E41733"/>
    <w:rsid w:val="00E46DD6"/>
    <w:rsid w:val="00E51A2B"/>
    <w:rsid w:val="00E72564"/>
    <w:rsid w:val="00E7659E"/>
    <w:rsid w:val="00E8453F"/>
    <w:rsid w:val="00E84CDC"/>
    <w:rsid w:val="00E87315"/>
    <w:rsid w:val="00E87595"/>
    <w:rsid w:val="00E87997"/>
    <w:rsid w:val="00E91926"/>
    <w:rsid w:val="00E95A80"/>
    <w:rsid w:val="00E95D50"/>
    <w:rsid w:val="00EA2BA6"/>
    <w:rsid w:val="00EA3B29"/>
    <w:rsid w:val="00EC0315"/>
    <w:rsid w:val="00EC39F2"/>
    <w:rsid w:val="00ED08A2"/>
    <w:rsid w:val="00ED3185"/>
    <w:rsid w:val="00EE06D8"/>
    <w:rsid w:val="00EE371A"/>
    <w:rsid w:val="00EE6D5D"/>
    <w:rsid w:val="00EF5810"/>
    <w:rsid w:val="00EF695F"/>
    <w:rsid w:val="00F06D29"/>
    <w:rsid w:val="00F12FB9"/>
    <w:rsid w:val="00F132F9"/>
    <w:rsid w:val="00F175DD"/>
    <w:rsid w:val="00F201FA"/>
    <w:rsid w:val="00F24B84"/>
    <w:rsid w:val="00F2507A"/>
    <w:rsid w:val="00F337D3"/>
    <w:rsid w:val="00F342BF"/>
    <w:rsid w:val="00F41BD1"/>
    <w:rsid w:val="00F437E5"/>
    <w:rsid w:val="00F43FF0"/>
    <w:rsid w:val="00F46A19"/>
    <w:rsid w:val="00F4741F"/>
    <w:rsid w:val="00F5286B"/>
    <w:rsid w:val="00F5588F"/>
    <w:rsid w:val="00F81B22"/>
    <w:rsid w:val="00F82732"/>
    <w:rsid w:val="00F83B5B"/>
    <w:rsid w:val="00F94A3F"/>
    <w:rsid w:val="00F9612B"/>
    <w:rsid w:val="00F97973"/>
    <w:rsid w:val="00F97E0A"/>
    <w:rsid w:val="00FA515B"/>
    <w:rsid w:val="00FB04D1"/>
    <w:rsid w:val="00FB0694"/>
    <w:rsid w:val="00FB10D7"/>
    <w:rsid w:val="00FB7928"/>
    <w:rsid w:val="00FC1048"/>
    <w:rsid w:val="00FC1C6D"/>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744686800">
          <w:marLeft w:val="0"/>
          <w:marRight w:val="0"/>
          <w:marTop w:val="0"/>
          <w:marBottom w:val="0"/>
          <w:divBdr>
            <w:top w:val="none" w:sz="0" w:space="0" w:color="auto"/>
            <w:left w:val="none" w:sz="0" w:space="0" w:color="auto"/>
            <w:bottom w:val="none" w:sz="0" w:space="0" w:color="auto"/>
            <w:right w:val="none" w:sz="0" w:space="0" w:color="auto"/>
          </w:divBdr>
        </w:div>
        <w:div w:id="671416826">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704477556">
          <w:marLeft w:val="0"/>
          <w:marRight w:val="0"/>
          <w:marTop w:val="0"/>
          <w:marBottom w:val="0"/>
          <w:divBdr>
            <w:top w:val="none" w:sz="0" w:space="0" w:color="auto"/>
            <w:left w:val="none" w:sz="0" w:space="0" w:color="auto"/>
            <w:bottom w:val="none" w:sz="0" w:space="0" w:color="auto"/>
            <w:right w:val="none" w:sz="0" w:space="0" w:color="auto"/>
          </w:divBdr>
        </w:div>
        <w:div w:id="1677730757">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537162354">
          <w:marLeft w:val="0"/>
          <w:marRight w:val="0"/>
          <w:marTop w:val="0"/>
          <w:marBottom w:val="0"/>
          <w:divBdr>
            <w:top w:val="none" w:sz="0" w:space="0" w:color="auto"/>
            <w:left w:val="none" w:sz="0" w:space="0" w:color="auto"/>
            <w:bottom w:val="none" w:sz="0" w:space="0" w:color="auto"/>
            <w:right w:val="none" w:sz="0" w:space="0" w:color="auto"/>
          </w:divBdr>
        </w:div>
        <w:div w:id="481434213">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1968856875">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83844279">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1320843062">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512648028">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A157C-AF57-3947-BB74-FF286E10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16</Pages>
  <Words>8388</Words>
  <Characters>47813</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56089</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130</cp:revision>
  <dcterms:created xsi:type="dcterms:W3CDTF">2016-01-03T14:03:00Z</dcterms:created>
  <dcterms:modified xsi:type="dcterms:W3CDTF">2016-02-04T05:23:00Z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citations="33" publications="36"/&gt;&lt;/info&gt;PAPERS2_INFO_END</vt:lpwstr>
  </property>
</Properties>
</file>