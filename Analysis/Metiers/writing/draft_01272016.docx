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B340A" w14:textId="77777777" w:rsidR="001958EA" w:rsidRPr="007E4212" w:rsidDel="007E4212" w:rsidRDefault="009F1C84" w:rsidP="00016B9B">
      <w:pPr>
        <w:pStyle w:val="Title"/>
        <w:spacing w:line="480" w:lineRule="auto"/>
        <w:rPr>
          <w:del w:id="0" w:author="Emma Fuller" w:date="2016-01-05T15:35:00Z"/>
          <w:rFonts w:ascii="Times New Roman" w:hAnsi="Times New Roman"/>
          <w:color w:val="000000" w:themeColor="text1"/>
          <w:sz w:val="24"/>
          <w:szCs w:val="24"/>
        </w:rPr>
      </w:pPr>
      <w:del w:id="1" w:author="Emma Fuller" w:date="2016-01-05T15:35:00Z">
        <w:r w:rsidRPr="007E4212" w:rsidDel="007E4212">
          <w:rPr>
            <w:rFonts w:ascii="Times New Roman" w:hAnsi="Times New Roman"/>
            <w:color w:val="000000" w:themeColor="text1"/>
            <w:sz w:val="24"/>
            <w:szCs w:val="24"/>
          </w:rPr>
          <w:delText>Fleet connectivity across West Coast fisheries</w:delText>
        </w:r>
      </w:del>
      <w:ins w:id="2" w:author="Joshua Stoll" w:date="2016-01-03T12:25:00Z">
        <w:del w:id="3" w:author="Emma Fuller" w:date="2016-01-05T15:35:00Z">
          <w:r w:rsidR="00023C43" w:rsidRPr="007E4212" w:rsidDel="007E4212">
            <w:rPr>
              <w:rFonts w:ascii="Times New Roman" w:hAnsi="Times New Roman"/>
              <w:b w:val="0"/>
              <w:bCs w:val="0"/>
              <w:color w:val="000000" w:themeColor="text1"/>
            </w:rPr>
            <w:delText xml:space="preserve"> of the United States</w:delText>
          </w:r>
        </w:del>
      </w:ins>
      <w:del w:id="4" w:author="Emma Fuller" w:date="2016-01-05T15:35:00Z">
        <w:r w:rsidRPr="007E4212" w:rsidDel="007E4212">
          <w:rPr>
            <w:rFonts w:ascii="Times New Roman" w:hAnsi="Times New Roman"/>
            <w:b w:val="0"/>
            <w:bCs w:val="0"/>
            <w:color w:val="000000" w:themeColor="text1"/>
          </w:rPr>
          <w:delText xml:space="preserve">: </w:delText>
        </w:r>
        <w:r w:rsidR="00775D8C" w:rsidRPr="007E4212" w:rsidDel="007E4212">
          <w:rPr>
            <w:rFonts w:ascii="Times New Roman" w:hAnsi="Times New Roman"/>
            <w:b w:val="0"/>
            <w:bCs w:val="0"/>
            <w:color w:val="000000" w:themeColor="text1"/>
          </w:rPr>
          <w:delText>q</w:delText>
        </w:r>
        <w:r w:rsidR="00CE0D42" w:rsidRPr="007E4212" w:rsidDel="007E4212">
          <w:rPr>
            <w:rFonts w:ascii="Times New Roman" w:hAnsi="Times New Roman"/>
            <w:b w:val="0"/>
            <w:bCs w:val="0"/>
            <w:color w:val="000000" w:themeColor="text1"/>
          </w:rPr>
          <w:delText xml:space="preserve">uantifying the effect of a management </w:delText>
        </w:r>
        <w:r w:rsidR="002F5195" w:rsidRPr="007E4212" w:rsidDel="007E4212">
          <w:rPr>
            <w:rFonts w:ascii="Times New Roman" w:hAnsi="Times New Roman"/>
            <w:b w:val="0"/>
            <w:bCs w:val="0"/>
            <w:color w:val="000000" w:themeColor="text1"/>
          </w:rPr>
          <w:delText xml:space="preserve">intervention </w:delText>
        </w:r>
        <w:r w:rsidR="00CE0D42" w:rsidRPr="007E4212" w:rsidDel="007E4212">
          <w:rPr>
            <w:rFonts w:ascii="Times New Roman" w:hAnsi="Times New Roman"/>
            <w:b w:val="0"/>
            <w:bCs w:val="0"/>
            <w:color w:val="000000" w:themeColor="text1"/>
          </w:rPr>
          <w:delText xml:space="preserve">on revenue </w:delText>
        </w:r>
      </w:del>
      <w:ins w:id="5" w:author="Joshua Stoll" w:date="2016-01-03T12:22:00Z">
        <w:del w:id="6" w:author="Emma Fuller" w:date="2016-01-05T15:35:00Z">
          <w:r w:rsidR="00023C43" w:rsidRPr="007E4212" w:rsidDel="007E4212">
            <w:rPr>
              <w:rFonts w:ascii="Times New Roman" w:hAnsi="Times New Roman"/>
              <w:b w:val="0"/>
              <w:bCs w:val="0"/>
              <w:color w:val="000000" w:themeColor="text1"/>
            </w:rPr>
            <w:delText>catch</w:delText>
          </w:r>
        </w:del>
      </w:ins>
      <w:ins w:id="7" w:author="Joshua Stoll" w:date="2016-01-03T12:21:00Z">
        <w:del w:id="8" w:author="Emma Fuller" w:date="2016-01-05T15:35:00Z">
          <w:r w:rsidR="00023C43" w:rsidRPr="007E4212" w:rsidDel="007E4212">
            <w:rPr>
              <w:rFonts w:ascii="Times New Roman" w:hAnsi="Times New Roman"/>
              <w:b w:val="0"/>
              <w:bCs w:val="0"/>
              <w:color w:val="000000" w:themeColor="text1"/>
            </w:rPr>
            <w:delText xml:space="preserve"> </w:delText>
          </w:r>
        </w:del>
      </w:ins>
      <w:del w:id="9" w:author="Emma Fuller" w:date="2016-01-05T15:35:00Z">
        <w:r w:rsidR="00CE0D42" w:rsidRPr="007E4212" w:rsidDel="007E4212">
          <w:rPr>
            <w:rFonts w:ascii="Times New Roman" w:hAnsi="Times New Roman"/>
            <w:b w:val="0"/>
            <w:bCs w:val="0"/>
            <w:color w:val="000000" w:themeColor="text1"/>
          </w:rPr>
          <w:delText>diversity</w:delText>
        </w:r>
        <w:r w:rsidRPr="007E4212" w:rsidDel="007E4212">
          <w:rPr>
            <w:rFonts w:ascii="Times New Roman" w:hAnsi="Times New Roman"/>
            <w:b w:val="0"/>
            <w:bCs w:val="0"/>
            <w:color w:val="000000" w:themeColor="text1"/>
          </w:rPr>
          <w:delText xml:space="preserve"> </w:delText>
        </w:r>
        <w:r w:rsidR="002F5195" w:rsidRPr="007E4212" w:rsidDel="007E4212">
          <w:rPr>
            <w:rFonts w:ascii="Times New Roman" w:hAnsi="Times New Roman"/>
            <w:b w:val="0"/>
            <w:bCs w:val="0"/>
            <w:color w:val="000000" w:themeColor="text1"/>
          </w:rPr>
          <w:delText>in an interconnected</w:delText>
        </w:r>
        <w:r w:rsidRPr="007E4212" w:rsidDel="007E4212">
          <w:rPr>
            <w:rFonts w:ascii="Times New Roman" w:hAnsi="Times New Roman"/>
            <w:b w:val="0"/>
            <w:bCs w:val="0"/>
            <w:color w:val="000000" w:themeColor="text1"/>
          </w:rPr>
          <w:delText xml:space="preserve"> socioeconomic</w:delText>
        </w:r>
        <w:r w:rsidR="002F5195" w:rsidRPr="007E4212" w:rsidDel="007E4212">
          <w:rPr>
            <w:rFonts w:ascii="Times New Roman" w:hAnsi="Times New Roman"/>
            <w:b w:val="0"/>
            <w:bCs w:val="0"/>
            <w:color w:val="000000" w:themeColor="text1"/>
          </w:rPr>
          <w:delText xml:space="preserve"> environment </w:delText>
        </w:r>
        <w:r w:rsidRPr="007E4212" w:rsidDel="007E4212">
          <w:rPr>
            <w:rFonts w:ascii="Times New Roman" w:hAnsi="Times New Roman"/>
            <w:b w:val="0"/>
            <w:bCs w:val="0"/>
            <w:color w:val="000000" w:themeColor="text1"/>
          </w:rPr>
          <w:delText xml:space="preserve"> </w:delText>
        </w:r>
      </w:del>
    </w:p>
    <w:p w14:paraId="07C85F6B" w14:textId="77777777" w:rsidR="004D5DF1" w:rsidRPr="007E4212" w:rsidDel="007E4212" w:rsidRDefault="004D5DF1" w:rsidP="008743B9">
      <w:pPr>
        <w:pStyle w:val="Author"/>
        <w:spacing w:line="480" w:lineRule="auto"/>
        <w:rPr>
          <w:ins w:id="10" w:author=" " w:date="2016-01-04T07:00:00Z"/>
          <w:del w:id="11" w:author="Emma Fuller" w:date="2016-01-05T15:35:00Z"/>
          <w:rFonts w:ascii="Times New Roman" w:hAnsi="Times New Roman"/>
          <w:color w:val="000000" w:themeColor="text1"/>
        </w:rPr>
      </w:pPr>
      <w:ins w:id="12" w:author=" " w:date="2016-01-04T07:00:00Z">
        <w:del w:id="13" w:author="Emma Fuller" w:date="2016-01-05T15:35:00Z">
          <w:r w:rsidRPr="007E4212" w:rsidDel="007E4212">
            <w:rPr>
              <w:rFonts w:ascii="Times New Roman" w:hAnsi="Times New Roman"/>
              <w:color w:val="000000" w:themeColor="text1"/>
            </w:rPr>
            <w:delText>Or</w:delText>
          </w:r>
        </w:del>
      </w:ins>
    </w:p>
    <w:p w14:paraId="2D01420C" w14:textId="77777777" w:rsidR="004D5DF1" w:rsidRPr="007E4212" w:rsidDel="007E4212" w:rsidRDefault="004D5DF1">
      <w:pPr>
        <w:jc w:val="center"/>
        <w:rPr>
          <w:ins w:id="14" w:author=" " w:date="2016-01-04T07:00:00Z"/>
          <w:del w:id="15" w:author="Emma Fuller" w:date="2016-01-05T15:37:00Z"/>
          <w:rFonts w:ascii="Times New Roman" w:hAnsi="Times New Roman"/>
          <w:rPrChange w:id="16" w:author="Emma Fuller" w:date="2016-01-05T15:37:00Z">
            <w:rPr>
              <w:ins w:id="17" w:author=" " w:date="2016-01-04T07:00:00Z"/>
              <w:del w:id="18" w:author="Emma Fuller" w:date="2016-01-05T15:37:00Z"/>
            </w:rPr>
          </w:rPrChange>
        </w:rPr>
        <w:pPrChange w:id="19" w:author=" " w:date="2016-01-04T07:01:00Z">
          <w:pPr>
            <w:pStyle w:val="Author"/>
            <w:spacing w:line="480" w:lineRule="auto"/>
          </w:pPr>
        </w:pPrChange>
      </w:pPr>
      <w:ins w:id="20" w:author=" " w:date="2016-01-04T07:00:00Z">
        <w:r w:rsidRPr="007E4212">
          <w:rPr>
            <w:rFonts w:ascii="Times New Roman" w:hAnsi="Times New Roman"/>
            <w:rPrChange w:id="21" w:author="Emma Fuller" w:date="2016-01-05T15:37:00Z">
              <w:rPr/>
            </w:rPrChange>
          </w:rPr>
          <w:t xml:space="preserve">Fisheries connectivity and the effects of </w:t>
        </w:r>
      </w:ins>
      <w:ins w:id="22" w:author=" " w:date="2016-01-04T07:01:00Z">
        <w:r w:rsidRPr="007E4212">
          <w:rPr>
            <w:rFonts w:ascii="Times New Roman" w:hAnsi="Times New Roman"/>
            <w:rPrChange w:id="23" w:author="Emma Fuller" w:date="2016-01-05T15:37:00Z">
              <w:rPr/>
            </w:rPrChange>
          </w:rPr>
          <w:t>management</w:t>
        </w:r>
      </w:ins>
      <w:ins w:id="24" w:author=" " w:date="2016-01-04T07:00:00Z">
        <w:r w:rsidRPr="007E4212">
          <w:rPr>
            <w:rFonts w:ascii="Times New Roman" w:hAnsi="Times New Roman"/>
            <w:rPrChange w:id="25" w:author="Emma Fuller" w:date="2016-01-05T15:37:00Z">
              <w:rPr/>
            </w:rPrChange>
          </w:rPr>
          <w:t xml:space="preserve"> </w:t>
        </w:r>
      </w:ins>
      <w:ins w:id="26" w:author=" " w:date="2016-01-04T07:01:00Z">
        <w:r w:rsidRPr="007E4212">
          <w:rPr>
            <w:rFonts w:ascii="Times New Roman" w:hAnsi="Times New Roman"/>
            <w:rPrChange w:id="27" w:author="Emma Fuller" w:date="2016-01-05T15:37:00Z">
              <w:rPr/>
            </w:rPrChange>
          </w:rPr>
          <w:t>on an inter</w:t>
        </w:r>
        <w:r w:rsidR="0066192E" w:rsidRPr="007E4212">
          <w:rPr>
            <w:rFonts w:ascii="Times New Roman" w:hAnsi="Times New Roman"/>
            <w:rPrChange w:id="28" w:author="Emma Fuller" w:date="2016-01-05T15:37:00Z">
              <w:rPr/>
            </w:rPrChange>
          </w:rPr>
          <w:t>connected</w:t>
        </w:r>
      </w:ins>
      <w:ins w:id="29" w:author=" " w:date="2016-01-05T12:29:00Z">
        <w:r w:rsidR="00381E73" w:rsidRPr="007E4212">
          <w:rPr>
            <w:rFonts w:ascii="Times New Roman" w:hAnsi="Times New Roman"/>
            <w:rPrChange w:id="30" w:author="Emma Fuller" w:date="2016-01-05T15:37:00Z">
              <w:rPr/>
            </w:rPrChange>
          </w:rPr>
          <w:t xml:space="preserve"> marine</w:t>
        </w:r>
      </w:ins>
      <w:ins w:id="31" w:author=" " w:date="2016-01-04T07:01:00Z">
        <w:r w:rsidR="0066192E" w:rsidRPr="007E4212">
          <w:rPr>
            <w:rFonts w:ascii="Times New Roman" w:hAnsi="Times New Roman"/>
            <w:rPrChange w:id="32" w:author="Emma Fuller" w:date="2016-01-05T15:37:00Z">
              <w:rPr/>
            </w:rPrChange>
          </w:rPr>
          <w:t xml:space="preserve"> socio-economic system</w:t>
        </w:r>
      </w:ins>
    </w:p>
    <w:p w14:paraId="244F865A" w14:textId="77777777" w:rsidR="004D5DF1" w:rsidRPr="004D5DF1" w:rsidRDefault="004D5DF1">
      <w:pPr>
        <w:jc w:val="center"/>
        <w:rPr>
          <w:ins w:id="33" w:author=" " w:date="2016-01-04T07:00:00Z"/>
          <w:rPrChange w:id="34" w:author=" " w:date="2016-01-04T07:00:00Z">
            <w:rPr>
              <w:ins w:id="35" w:author=" " w:date="2016-01-04T07:00:00Z"/>
              <w:rFonts w:ascii="Times New Roman" w:hAnsi="Times New Roman"/>
              <w:color w:val="000000" w:themeColor="text1"/>
            </w:rPr>
          </w:rPrChange>
        </w:rPr>
        <w:pPrChange w:id="36" w:author="Emma Fuller" w:date="2016-01-05T15:37:00Z">
          <w:pPr>
            <w:pStyle w:val="Author"/>
            <w:spacing w:line="480" w:lineRule="auto"/>
          </w:pPr>
        </w:pPrChange>
      </w:pPr>
    </w:p>
    <w:p w14:paraId="19E1E2D2" w14:textId="77777777" w:rsidR="008743B9" w:rsidRDefault="007E4212" w:rsidP="008743B9">
      <w:pPr>
        <w:pStyle w:val="Author"/>
        <w:spacing w:line="480" w:lineRule="auto"/>
        <w:rPr>
          <w:ins w:id="37" w:author="Emma Fuller" w:date="2016-01-05T15:41:00Z"/>
          <w:rFonts w:ascii="Times New Roman" w:hAnsi="Times New Roman"/>
          <w:smallCaps/>
          <w:color w:val="000000" w:themeColor="text1"/>
          <w:vertAlign w:val="superscript"/>
        </w:rPr>
      </w:pPr>
      <w:r w:rsidRPr="007E4212">
        <w:rPr>
          <w:rFonts w:ascii="Times New Roman" w:hAnsi="Times New Roman"/>
          <w:smallCaps/>
          <w:color w:val="000000" w:themeColor="text1"/>
          <w:rPrChange w:id="38" w:author="Emma Fuller" w:date="2016-01-05T15:37:00Z">
            <w:rPr>
              <w:rFonts w:ascii="Times New Roman" w:hAnsi="Times New Roman"/>
              <w:color w:val="000000" w:themeColor="text1"/>
            </w:rPr>
          </w:rPrChange>
        </w:rPr>
        <w:t>Emma Fuller</w:t>
      </w:r>
      <w:ins w:id="39" w:author="Emma Fuller" w:date="2016-01-05T15:38:00Z">
        <w:r>
          <w:rPr>
            <w:rFonts w:ascii="Times New Roman" w:hAnsi="Times New Roman"/>
            <w:smallCaps/>
            <w:color w:val="000000" w:themeColor="text1"/>
            <w:vertAlign w:val="superscript"/>
          </w:rPr>
          <w:t>1</w:t>
        </w:r>
      </w:ins>
      <w:r w:rsidRPr="007E4212">
        <w:rPr>
          <w:rFonts w:ascii="Times New Roman" w:hAnsi="Times New Roman"/>
          <w:smallCaps/>
          <w:color w:val="000000" w:themeColor="text1"/>
          <w:rPrChange w:id="40" w:author="Emma Fuller" w:date="2016-01-05T15:37:00Z">
            <w:rPr>
              <w:rFonts w:ascii="Times New Roman" w:hAnsi="Times New Roman"/>
              <w:color w:val="000000" w:themeColor="text1"/>
            </w:rPr>
          </w:rPrChange>
        </w:rPr>
        <w:t>, Jameal Samhouri</w:t>
      </w:r>
      <w:ins w:id="41" w:author="Emma Fuller" w:date="2016-01-05T15:38:00Z">
        <w:r>
          <w:rPr>
            <w:rFonts w:ascii="Times New Roman" w:hAnsi="Times New Roman"/>
            <w:smallCaps/>
            <w:color w:val="000000" w:themeColor="text1"/>
            <w:vertAlign w:val="superscript"/>
          </w:rPr>
          <w:t>2</w:t>
        </w:r>
      </w:ins>
      <w:r w:rsidRPr="007E4212">
        <w:rPr>
          <w:rFonts w:ascii="Times New Roman" w:hAnsi="Times New Roman"/>
          <w:smallCaps/>
          <w:color w:val="000000" w:themeColor="text1"/>
          <w:rPrChange w:id="42" w:author="Emma Fuller" w:date="2016-01-05T15:37:00Z">
            <w:rPr>
              <w:rFonts w:ascii="Times New Roman" w:hAnsi="Times New Roman"/>
              <w:color w:val="000000" w:themeColor="text1"/>
            </w:rPr>
          </w:rPrChange>
        </w:rPr>
        <w:t xml:space="preserve">, </w:t>
      </w:r>
      <w:del w:id="43" w:author="Emma Fuller" w:date="2016-01-05T15:38:00Z">
        <w:r w:rsidRPr="007E4212" w:rsidDel="007E4212">
          <w:rPr>
            <w:rFonts w:ascii="Times New Roman" w:hAnsi="Times New Roman"/>
            <w:smallCaps/>
            <w:color w:val="000000" w:themeColor="text1"/>
            <w:rPrChange w:id="44" w:author="Emma Fuller" w:date="2016-01-05T15:37:00Z">
              <w:rPr>
                <w:rFonts w:ascii="Times New Roman" w:hAnsi="Times New Roman"/>
                <w:color w:val="000000" w:themeColor="text1"/>
              </w:rPr>
            </w:rPrChange>
          </w:rPr>
          <w:delText>James Watson</w:delText>
        </w:r>
      </w:del>
      <w:del w:id="45" w:author="Emma Fuller" w:date="2016-01-05T15:41:00Z">
        <w:r w:rsidRPr="007E4212" w:rsidDel="007E4212">
          <w:rPr>
            <w:rFonts w:ascii="Times New Roman" w:hAnsi="Times New Roman"/>
            <w:smallCaps/>
            <w:color w:val="000000" w:themeColor="text1"/>
            <w:rPrChange w:id="46" w:author="Emma Fuller" w:date="2016-01-05T15:37:00Z">
              <w:rPr>
                <w:rFonts w:ascii="Times New Roman" w:hAnsi="Times New Roman"/>
                <w:color w:val="000000" w:themeColor="text1"/>
              </w:rPr>
            </w:rPrChange>
          </w:rPr>
          <w:delText xml:space="preserve">, </w:delText>
        </w:r>
      </w:del>
      <w:r w:rsidRPr="007E4212">
        <w:rPr>
          <w:rFonts w:ascii="Times New Roman" w:hAnsi="Times New Roman"/>
          <w:smallCaps/>
          <w:color w:val="000000" w:themeColor="text1"/>
          <w:rPrChange w:id="47" w:author="Emma Fuller" w:date="2016-01-05T15:37:00Z">
            <w:rPr>
              <w:rFonts w:ascii="Times New Roman" w:hAnsi="Times New Roman"/>
              <w:color w:val="000000" w:themeColor="text1"/>
            </w:rPr>
          </w:rPrChange>
        </w:rPr>
        <w:t>Joshua Stoll</w:t>
      </w:r>
      <w:ins w:id="48" w:author="Emma Fuller" w:date="2016-01-05T15:38:00Z">
        <w:r>
          <w:rPr>
            <w:rFonts w:ascii="Times New Roman" w:hAnsi="Times New Roman"/>
            <w:smallCaps/>
            <w:color w:val="000000" w:themeColor="text1"/>
            <w:vertAlign w:val="superscript"/>
          </w:rPr>
          <w:t>3</w:t>
        </w:r>
        <w:r>
          <w:rPr>
            <w:rFonts w:ascii="Times New Roman" w:hAnsi="Times New Roman"/>
            <w:smallCaps/>
            <w:color w:val="000000" w:themeColor="text1"/>
          </w:rPr>
          <w:t xml:space="preserve">, </w:t>
        </w:r>
        <w:r w:rsidRPr="00992065">
          <w:rPr>
            <w:rFonts w:ascii="Times New Roman" w:hAnsi="Times New Roman"/>
            <w:smallCaps/>
            <w:color w:val="000000" w:themeColor="text1"/>
          </w:rPr>
          <w:t>James Watson</w:t>
        </w:r>
        <w:r>
          <w:rPr>
            <w:rFonts w:ascii="Times New Roman" w:hAnsi="Times New Roman"/>
            <w:smallCaps/>
            <w:color w:val="000000" w:themeColor="text1"/>
            <w:vertAlign w:val="superscript"/>
          </w:rPr>
          <w:t>4</w:t>
        </w:r>
      </w:ins>
    </w:p>
    <w:p w14:paraId="09C747A4" w14:textId="11218BB8" w:rsidR="007E4212" w:rsidRPr="007E4212" w:rsidRDefault="007E4212">
      <w:pPr>
        <w:spacing w:before="0" w:after="0"/>
        <w:jc w:val="center"/>
        <w:rPr>
          <w:ins w:id="49" w:author="Emma Fuller" w:date="2016-01-05T15:41:00Z"/>
          <w:rFonts w:ascii="Times New Roman" w:hAnsi="Times New Roman"/>
          <w:sz w:val="22"/>
          <w:rPrChange w:id="50" w:author="Emma Fuller" w:date="2016-01-05T15:43:00Z">
            <w:rPr>
              <w:ins w:id="51" w:author="Emma Fuller" w:date="2016-01-05T15:41:00Z"/>
              <w:rFonts w:ascii="Times New Roman" w:hAnsi="Times New Roman"/>
            </w:rPr>
          </w:rPrChange>
        </w:rPr>
        <w:pPrChange w:id="52" w:author="Emma Fuller" w:date="2016-01-05T15:43:00Z">
          <w:pPr>
            <w:pStyle w:val="Author"/>
            <w:spacing w:line="480" w:lineRule="auto"/>
          </w:pPr>
        </w:pPrChange>
      </w:pPr>
      <w:ins w:id="53" w:author="Emma Fuller" w:date="2016-01-05T15:41:00Z">
        <w:r w:rsidRPr="007E4212">
          <w:rPr>
            <w:rFonts w:ascii="Times New Roman" w:hAnsi="Times New Roman"/>
            <w:sz w:val="22"/>
            <w:vertAlign w:val="superscript"/>
            <w:rPrChange w:id="54" w:author="Emma Fuller" w:date="2016-01-05T15:43:00Z">
              <w:rPr>
                <w:vertAlign w:val="superscript"/>
              </w:rPr>
            </w:rPrChange>
          </w:rPr>
          <w:t>1</w:t>
        </w:r>
        <w:r w:rsidRPr="007E4212">
          <w:rPr>
            <w:rFonts w:ascii="Times New Roman" w:hAnsi="Times New Roman"/>
            <w:sz w:val="22"/>
            <w:rPrChange w:id="55" w:author="Emma Fuller" w:date="2016-01-05T15:43:00Z">
              <w:rPr/>
            </w:rPrChange>
          </w:rPr>
          <w:t>Department of Ecology and Evolutionary Biology, Princeton University, USA</w:t>
        </w:r>
      </w:ins>
    </w:p>
    <w:p w14:paraId="3D141EA4" w14:textId="17EB357E" w:rsidR="007E4212" w:rsidRPr="00AA5BEE" w:rsidRDefault="007E4212">
      <w:pPr>
        <w:spacing w:before="0" w:after="0"/>
        <w:jc w:val="center"/>
        <w:rPr>
          <w:ins w:id="56" w:author="Emma Fuller" w:date="2016-01-05T15:41:00Z"/>
          <w:rFonts w:ascii="Times New Roman" w:hAnsi="Times New Roman"/>
          <w:sz w:val="22"/>
          <w:rPrChange w:id="57" w:author="Emma Fuller" w:date="2016-01-05T15:43:00Z">
            <w:rPr>
              <w:ins w:id="58" w:author="Emma Fuller" w:date="2016-01-05T15:41:00Z"/>
              <w:rFonts w:ascii="Times New Roman" w:hAnsi="Times New Roman"/>
            </w:rPr>
          </w:rPrChange>
        </w:rPr>
        <w:pPrChange w:id="59" w:author="Emma Fuller" w:date="2016-01-05T15:43:00Z">
          <w:pPr>
            <w:pStyle w:val="Author"/>
            <w:spacing w:line="480" w:lineRule="auto"/>
          </w:pPr>
        </w:pPrChange>
      </w:pPr>
      <w:ins w:id="60" w:author="Emma Fuller" w:date="2016-01-05T15:41:00Z">
        <w:r w:rsidRPr="007E4212">
          <w:rPr>
            <w:rFonts w:ascii="Times New Roman" w:hAnsi="Times New Roman"/>
            <w:sz w:val="22"/>
            <w:vertAlign w:val="superscript"/>
            <w:rPrChange w:id="61" w:author="Emma Fuller" w:date="2016-01-05T15:43:00Z">
              <w:rPr>
                <w:rFonts w:ascii="Times New Roman" w:hAnsi="Times New Roman"/>
                <w:vertAlign w:val="superscript"/>
              </w:rPr>
            </w:rPrChange>
          </w:rPr>
          <w:t>2</w:t>
        </w:r>
      </w:ins>
      <w:r w:rsidR="00AA5BEE" w:rsidRPr="00AA5BEE">
        <w:rPr>
          <w:rFonts w:ascii="Times New Roman" w:hAnsi="Times New Roman"/>
          <w:sz w:val="22"/>
        </w:rPr>
        <w:t>Conservation Biology Division, Northwest Fisheries Science Center, National Marine Fisheries Service, National Oceanic and Atmospheric Administration, Seattle, Washington</w:t>
      </w:r>
      <w:r w:rsidR="00635A77">
        <w:rPr>
          <w:rFonts w:ascii="Times New Roman" w:hAnsi="Times New Roman"/>
          <w:sz w:val="22"/>
        </w:rPr>
        <w:t>,</w:t>
      </w:r>
      <w:r w:rsidR="00AA5BEE" w:rsidRPr="00AA5BEE">
        <w:rPr>
          <w:rFonts w:ascii="Times New Roman" w:hAnsi="Times New Roman"/>
          <w:sz w:val="22"/>
        </w:rPr>
        <w:t xml:space="preserve"> USA</w:t>
      </w:r>
    </w:p>
    <w:p w14:paraId="47E85F08" w14:textId="7F4C982B" w:rsidR="007E4212" w:rsidRPr="007E4212" w:rsidRDefault="007E4212">
      <w:pPr>
        <w:spacing w:before="0" w:after="0"/>
        <w:jc w:val="center"/>
        <w:rPr>
          <w:ins w:id="62" w:author="Emma Fuller" w:date="2016-01-05T15:42:00Z"/>
          <w:rFonts w:ascii="Times New Roman" w:hAnsi="Times New Roman"/>
          <w:sz w:val="22"/>
          <w:rPrChange w:id="63" w:author="Emma Fuller" w:date="2016-01-05T15:43:00Z">
            <w:rPr>
              <w:ins w:id="64" w:author="Emma Fuller" w:date="2016-01-05T15:42:00Z"/>
              <w:rFonts w:ascii="Times New Roman" w:hAnsi="Times New Roman"/>
            </w:rPr>
          </w:rPrChange>
        </w:rPr>
        <w:pPrChange w:id="65" w:author="Emma Fuller" w:date="2016-01-05T15:43:00Z">
          <w:pPr>
            <w:pStyle w:val="Author"/>
            <w:spacing w:line="480" w:lineRule="auto"/>
          </w:pPr>
        </w:pPrChange>
      </w:pPr>
      <w:ins w:id="66" w:author="Emma Fuller" w:date="2016-01-05T15:42:00Z">
        <w:r w:rsidRPr="007E4212">
          <w:rPr>
            <w:rFonts w:ascii="Times New Roman" w:hAnsi="Times New Roman"/>
            <w:sz w:val="22"/>
            <w:vertAlign w:val="superscript"/>
            <w:rPrChange w:id="67" w:author="Emma Fuller" w:date="2016-01-05T15:43:00Z">
              <w:rPr>
                <w:rFonts w:ascii="Times New Roman" w:hAnsi="Times New Roman"/>
                <w:vertAlign w:val="superscript"/>
              </w:rPr>
            </w:rPrChange>
          </w:rPr>
          <w:t>3</w:t>
        </w:r>
      </w:ins>
      <w:r w:rsidR="00635A77">
        <w:rPr>
          <w:rFonts w:ascii="Times New Roman" w:hAnsi="Times New Roman"/>
          <w:sz w:val="22"/>
        </w:rPr>
        <w:t>School of Marine Sciences, University of Maine, Orono, Maine</w:t>
      </w:r>
      <w:r w:rsidR="00635A77" w:rsidRPr="00635A77">
        <w:rPr>
          <w:rFonts w:ascii="Times New Roman" w:hAnsi="Times New Roman"/>
          <w:sz w:val="22"/>
        </w:rPr>
        <w:t>, USA</w:t>
      </w:r>
    </w:p>
    <w:p w14:paraId="38928D80" w14:textId="77777777" w:rsidR="007E4212" w:rsidRPr="007E4212" w:rsidRDefault="007E4212">
      <w:pPr>
        <w:spacing w:before="0" w:after="0"/>
        <w:jc w:val="center"/>
        <w:rPr>
          <w:ins w:id="68" w:author="Emma Fuller" w:date="2016-01-05T15:42:00Z"/>
          <w:rFonts w:ascii="Times New Roman" w:hAnsi="Times New Roman"/>
          <w:sz w:val="22"/>
          <w:rPrChange w:id="69" w:author="Emma Fuller" w:date="2016-01-05T15:43:00Z">
            <w:rPr>
              <w:ins w:id="70" w:author="Emma Fuller" w:date="2016-01-05T15:42:00Z"/>
              <w:rFonts w:ascii="Times New Roman" w:hAnsi="Times New Roman"/>
            </w:rPr>
          </w:rPrChange>
        </w:rPr>
        <w:pPrChange w:id="71" w:author="Emma Fuller" w:date="2016-01-05T15:43:00Z">
          <w:pPr>
            <w:jc w:val="center"/>
          </w:pPr>
        </w:pPrChange>
      </w:pPr>
      <w:ins w:id="72" w:author="Emma Fuller" w:date="2016-01-05T15:42:00Z">
        <w:r w:rsidRPr="007E4212">
          <w:rPr>
            <w:rFonts w:ascii="Times New Roman" w:hAnsi="Times New Roman"/>
            <w:sz w:val="22"/>
            <w:vertAlign w:val="superscript"/>
            <w:rPrChange w:id="73" w:author="Emma Fuller" w:date="2016-01-05T15:43:00Z">
              <w:rPr>
                <w:rFonts w:ascii="Times New Roman" w:hAnsi="Times New Roman"/>
                <w:vertAlign w:val="superscript"/>
              </w:rPr>
            </w:rPrChange>
          </w:rPr>
          <w:t>4</w:t>
        </w:r>
        <w:r w:rsidRPr="007E4212">
          <w:rPr>
            <w:rFonts w:ascii="Times New Roman" w:hAnsi="Times New Roman"/>
            <w:sz w:val="22"/>
            <w:rPrChange w:id="74" w:author="Emma Fuller" w:date="2016-01-05T15:43:00Z">
              <w:rPr>
                <w:rFonts w:ascii="Times New Roman" w:hAnsi="Times New Roman"/>
              </w:rPr>
            </w:rPrChange>
          </w:rPr>
          <w:t>Stockholm Resilience Center, Stockholm University, Sweden</w:t>
        </w:r>
      </w:ins>
    </w:p>
    <w:p w14:paraId="694B27F0" w14:textId="77777777" w:rsidR="007E4212" w:rsidRPr="007E4212" w:rsidRDefault="007E4212">
      <w:pPr>
        <w:jc w:val="center"/>
        <w:rPr>
          <w:rFonts w:ascii="Times New Roman" w:hAnsi="Times New Roman"/>
          <w:rPrChange w:id="75" w:author="Emma Fuller" w:date="2016-01-05T15:42:00Z">
            <w:rPr>
              <w:rFonts w:ascii="Times New Roman" w:hAnsi="Times New Roman"/>
              <w:color w:val="000000" w:themeColor="text1"/>
            </w:rPr>
          </w:rPrChange>
        </w:rPr>
        <w:pPrChange w:id="76" w:author="Emma Fuller" w:date="2016-01-05T15:41:00Z">
          <w:pPr>
            <w:pStyle w:val="Author"/>
            <w:spacing w:line="480" w:lineRule="auto"/>
          </w:pPr>
        </w:pPrChange>
      </w:pPr>
    </w:p>
    <w:p w14:paraId="0348041F" w14:textId="77777777" w:rsidR="008743B9" w:rsidRDefault="008743B9">
      <w:pPr>
        <w:spacing w:before="0" w:after="0"/>
        <w:jc w:val="center"/>
        <w:rPr>
          <w:rFonts w:ascii="Times New Roman" w:eastAsia="ＭＳ ゴシック" w:hAnsi="Times New Roman"/>
          <w:b/>
          <w:color w:val="000000" w:themeColor="text1"/>
          <w:sz w:val="28"/>
        </w:rPr>
        <w:pPrChange w:id="77" w:author="Emma Fuller" w:date="2016-01-05T15:39:00Z">
          <w:pPr>
            <w:spacing w:before="0" w:after="0"/>
          </w:pPr>
        </w:pPrChange>
      </w:pPr>
      <w:bookmarkStart w:id="78" w:name="introduction"/>
      <w:bookmarkEnd w:id="78"/>
      <w:r>
        <w:rPr>
          <w:rFonts w:ascii="Times New Roman" w:hAnsi="Times New Roman"/>
          <w:bCs/>
          <w:color w:val="000000" w:themeColor="text1"/>
          <w:sz w:val="28"/>
        </w:rPr>
        <w:br w:type="page"/>
      </w:r>
    </w:p>
    <w:p w14:paraId="7CD2DC3F" w14:textId="77777777" w:rsidR="007A1AA1" w:rsidRDefault="007A1AA1" w:rsidP="007A1AA1">
      <w:pPr>
        <w:pStyle w:val="Heading1"/>
        <w:spacing w:line="480" w:lineRule="auto"/>
        <w:rPr>
          <w:rFonts w:ascii="Times New Roman" w:hAnsi="Times New Roman"/>
          <w:bCs w:val="0"/>
          <w:color w:val="000000" w:themeColor="text1"/>
          <w:sz w:val="28"/>
          <w:szCs w:val="24"/>
        </w:rPr>
      </w:pPr>
      <w:r>
        <w:rPr>
          <w:rFonts w:ascii="Times New Roman" w:hAnsi="Times New Roman"/>
          <w:bCs w:val="0"/>
          <w:color w:val="000000" w:themeColor="text1"/>
          <w:sz w:val="28"/>
          <w:szCs w:val="24"/>
        </w:rPr>
        <w:lastRenderedPageBreak/>
        <w:t>Abstract</w:t>
      </w:r>
    </w:p>
    <w:p w14:paraId="418BE247" w14:textId="129EB625" w:rsidR="00A1091A" w:rsidRPr="00A1091A" w:rsidRDefault="007A27E0" w:rsidP="00A1091A">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bookmarkStart w:id="79" w:name="methods"/>
      <w:bookmarkEnd w:id="79"/>
    </w:p>
    <w:p w14:paraId="0047B735" w14:textId="77777777" w:rsidR="00A9053F"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t xml:space="preserve">Ecosystem-based management (EBM) and its many variants appear prominently in an array of highly visible ocean and coastal conservation and stewardship policy documents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&lt;citation&gt;&lt;uuid&gt;36E94E44-5D5E-486B-B148-22B08320E3B7&lt;/uuid&gt;&lt;priority&gt;0&lt;/priority&gt;&lt;publications&gt;&lt;publication&gt;&lt;startpage&gt;1&lt;/startpage&gt;&lt;subtitle&gt;A Report to the Nation: Recommendations for a New Ocean Policy&lt;/subtitle&gt;&lt;title&gt;America’s Living Oceans: Charting a Course for Sea Change&lt;/title&gt;&lt;uuid&gt;9ABCCE08-912A-4695-8064-2BF1CC6BB8AD&lt;/uuid&gt;&lt;subtype&gt;700&lt;/subtype&gt;&lt;endpage&gt;166&lt;/endpage&gt;&lt;type&gt;700&lt;/type&gt;&lt;place&gt;Arlington, Virginia&lt;/place&gt;&lt;publication_date&gt;99200305141200000000222000&lt;/publication_date&gt;&lt;authors&gt;&lt;author&gt;&lt;lastName&gt;Pew Oceans Commission&lt;/lastName&gt;&lt;/author&gt;&lt;/authors&gt;&lt;/publication&gt;&lt;publication&gt;&lt;institution&gt;The White House&lt;/institution&gt;&lt;publication_date&gt;99201001011200000000222000&lt;/publication_date&gt;&lt;title&gt;Stewardship of the Ocean, Our Coasts, and the Great Lakes&lt;/title&gt;&lt;type&gt;500&lt;/type&gt;&lt;subtype&gt;522&lt;/subtype&gt;&lt;uuid&gt;4267C91E-9473-4364-ACD8-91101995E81D&lt;/uuid&gt;&lt;authors&gt;&lt;author&gt;&lt;lastName&gt;President Barack Obama&lt;/lastName&gt;&lt;/author&gt;&lt;/authors&gt;&lt;/publication&gt;&lt;publication&gt;&lt;publication_date&gt;99199800001200000000200000&lt;/publication_date&gt;&lt;title&gt;Australia's Oceans Policy: caring, understanding and using wisely</w:instrText>
      </w:r>
    </w:p>
    <w:p w14:paraId="4BC15E50" w14:textId="040E1B4F" w:rsidR="00A1091A" w:rsidRPr="00A1091A" w:rsidRDefault="00A9053F" w:rsidP="00A1091A">
      <w:pPr>
        <w:spacing w:line="480" w:lineRule="auto"/>
        <w:rPr>
          <w:rFonts w:ascii="Times New Roman" w:hAnsi="Times New Roman"/>
          <w:smallCaps/>
          <w:color w:val="000000" w:themeColor="text1"/>
        </w:rPr>
      </w:pPr>
      <w:r>
        <w:rPr>
          <w:rFonts w:ascii="Times New Roman" w:hAnsi="Times New Roman"/>
          <w:color w:val="000000" w:themeColor="text1"/>
        </w:rPr>
        <w:instrText>&lt;/title&gt;&lt;type&gt;700&lt;/type&gt;&lt;subtype&gt;700&lt;/subtype&gt;&lt;uuid&gt;0D756831-EBDE-4A5A-BEDE-9E3EF3E9DE12&lt;/uuid&gt;&lt;bundle&gt;&lt;publication&gt;&lt;title&gt;AGPS&lt;/title&gt;&lt;type&gt;-100&lt;/type&gt;&lt;subtype&gt;-100&lt;/subtype&gt;&lt;uuid&gt;C7C92D4B-22E4-4183-A7B5-446060DA1507&lt;/uuid&gt;&lt;/publication&gt;&lt;/bundle&gt;&lt;authors&gt;&lt;author&gt;&lt;lastName&gt;Commonwealth of Australia&lt;/lastName&gt;&lt;/author&gt;&lt;/authors&gt;&lt;/publication&gt;&lt;publication&gt;&lt;publication_date&gt;99199600001200000000200000&lt;/publication_date&gt;&lt;title&gt;Oceans Act: statutes of Canada &lt;/title&gt;&lt;type&gt;500&lt;/type&gt;&lt;subtype&gt;521&lt;/subtype&gt;&lt;uuid&gt;C8E3124D-F385-42B1-8D6C-A1F7694381CB&lt;/uuid&gt;&lt;authors&gt;&lt;author&gt;&lt;lastName&gt;Canada&lt;/lastName&gt;&lt;/author&gt;&lt;/authors&gt;&lt;/publication&gt;&lt;publication&gt;&lt;doi&gt;L164/19 25.06.2008&lt;/doi&gt;&lt;publication_date&gt;99200806241200000000222000&lt;/publication_date&gt;&lt;title&gt;Directive 2008/56/EC of the European Parliament and of the Council of 17 June 2008 establishing a framework for Community actions in the field of marine environmental policy (Marine Strategy Framework Directive)&lt;/title&gt;&lt;type&gt;500&lt;/type&gt;&lt;subtype&gt;523&lt;/subtype&gt;&lt;uuid&gt;5B300031-853B-4494-BEB0-6D14F4B1B59D&lt;/uuid&gt;&lt;authors&gt;&lt;author&gt;&lt;lastName&gt;European Commission&lt;/lastName&gt;&lt;/author&gt;&lt;/authors&gt;&lt;/publication&gt;&lt;publication&gt;&lt;startpage&gt;50p&lt;/startpage&gt;&lt;title&gt;The Ecosystem Approach, (CBD Guidelines)&lt;/title&gt;&lt;uuid&gt;688FE5DB-F439-48E6-B5C5-90247DFC83E2&lt;/uuid&gt;&lt;subtype&gt;702&lt;/subtype&gt;&lt;type&gt;700&lt;/type&gt;&lt;place&gt;Montreal: the Convention on Biological Diversity&lt;/place&gt;&lt;publication_date&gt;99200400001200000000200000&lt;/publication_date&gt;&lt;authors&gt;&lt;author&gt;&lt;lastName&gt;Secretariat of the Convention on Biological Diversity&lt;/lastName&gt;&lt;/author&gt;&lt;/authors&gt;&lt;/publication&gt;&lt;/publications&gt;&lt;cites&gt;&lt;/cites&gt;&lt;/citation&gt;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sidRPr="00A1091A">
        <w:rPr>
          <w:rFonts w:ascii="Times New Roman" w:hAnsi="Times New Roman"/>
          <w:color w:val="000000" w:themeColor="text1"/>
        </w:rPr>
        <w:t>(Pew Oceans Commission 2003; President Barack Obama 2010; Commonwealth of Australia 1998; Canada 1996; European Commission 2008; Secretariat of the Convention on Biological Diversity 2004)</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The shift towards EBM is motivated by a combination </w:t>
      </w:r>
      <w:r w:rsidR="001838ED">
        <w:rPr>
          <w:rFonts w:ascii="Times New Roman" w:hAnsi="Times New Roman"/>
          <w:color w:val="000000" w:themeColor="text1"/>
        </w:rPr>
        <w:t xml:space="preserve">of </w:t>
      </w:r>
      <w:r w:rsidR="00A1091A" w:rsidRPr="00A1091A">
        <w:rPr>
          <w:rFonts w:ascii="Times New Roman" w:hAnsi="Times New Roman"/>
          <w:color w:val="000000" w:themeColor="text1"/>
        </w:rPr>
        <w:t xml:space="preserve">concerns, including </w:t>
      </w:r>
      <w:r w:rsidR="00A1091A">
        <w:rPr>
          <w:rFonts w:ascii="Times New Roman" w:hAnsi="Times New Roman"/>
          <w:color w:val="000000" w:themeColor="text1"/>
        </w:rPr>
        <w:t xml:space="preserve">the </w:t>
      </w:r>
      <w:r w:rsidR="00A1091A" w:rsidRPr="00A1091A">
        <w:rPr>
          <w:rFonts w:ascii="Times New Roman" w:hAnsi="Times New Roman"/>
          <w:color w:val="000000" w:themeColor="text1"/>
        </w:rPr>
        <w:t>failure to adequately sustain living marine resources th</w:t>
      </w:r>
      <w:r w:rsidR="00A1091A">
        <w:rPr>
          <w:rFonts w:ascii="Times New Roman" w:hAnsi="Times New Roman"/>
          <w:color w:val="000000" w:themeColor="text1"/>
        </w:rPr>
        <w:t>rough single-species management</w:t>
      </w:r>
      <w:r w:rsidR="00A1091A" w:rsidRPr="00A1091A">
        <w:rPr>
          <w:rFonts w:ascii="Times New Roman" w:hAnsi="Times New Roman"/>
          <w:color w:val="000000" w:themeColor="text1"/>
        </w:rPr>
        <w:t xml:space="preserve">, and increasing recognition of the complex, non-linear, and coupled human-natural interactions within marine systems </w:t>
      </w:r>
      <w:r w:rsidR="00A1091A" w:rsidRPr="00A1091A">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F14C2D55-86F2-4D88-AC6A-07340F0C6938&lt;/uuid&gt;&lt;priority&gt;0&lt;/priority&gt;&lt;publications&gt;&lt;publication&gt;&lt;volume&gt;141&lt;/volume&gt;&lt;publication_date&gt;99201304001200000000220000&lt;/publication_date&gt;&lt;doi&gt;10.1016/j.fishres.2012.06.008&lt;/doi&gt;&lt;startpage&gt;24&lt;/startpage&gt;&lt;title&gt;The governance of diverse, multi-scale fisheries in which there is a lot to learn&lt;/title&gt;&lt;uuid&gt;F072592D-AD07-45F2-9E19-5D19B7E7AA60&lt;/uuid&gt;&lt;subtype&gt;400&lt;/subtype&gt;&lt;endpage&gt;30&lt;/endpage&gt;&lt;type&gt;400&lt;/type&gt;&lt;url&gt;http://linkinghub.elsevier.com/retrieve/pii/S0165783612001890&lt;/url&gt;&lt;bundle&gt;&lt;publication&gt;&lt;title&gt;Fisheries Research&lt;/title&gt;&lt;type&gt;-100&lt;/type&gt;&lt;subtype&gt;-100&lt;/subtype&gt;&lt;uuid&gt;9885ACBF-1CA7-41C3-9F1D-8A406733B7C0&lt;/uuid&gt;&lt;/publication&gt;&lt;/bundle&gt;&lt;authors&gt;&lt;author&gt;&lt;firstName&gt;James&lt;/firstName&gt;&lt;lastName&gt;Wilson&lt;/lastName&gt;&lt;/author&gt;&lt;author&gt;&lt;firstName&gt;Anne&lt;/firstName&gt;&lt;lastName&gt;Hayden&lt;/lastName&gt;&lt;/author&gt;&lt;author&gt;&lt;firstName&gt;Michael&lt;/firstName&gt;&lt;lastName&gt;Kersula&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sidRPr="00A1091A">
        <w:rPr>
          <w:rFonts w:ascii="Times New Roman" w:hAnsi="Times New Roman"/>
          <w:color w:val="000000" w:themeColor="text1"/>
        </w:rPr>
        <w:t>(Wilson, Hayden, and Kersula 2013)</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w:t>
      </w:r>
      <w:r w:rsidR="008D4D52" w:rsidRPr="008D4D52">
        <w:rPr>
          <w:rFonts w:ascii="Times New Roman" w:hAnsi="Times New Roman"/>
          <w:color w:val="000000" w:themeColor="text1"/>
        </w:rPr>
        <w:t xml:space="preserve">Much of the research </w:t>
      </w:r>
      <w:del w:id="80" w:author=" " w:date="2016-01-05T10:56:00Z">
        <w:r w:rsidR="008D4D52" w:rsidRPr="008D4D52" w:rsidDel="00A422AA">
          <w:rPr>
            <w:rFonts w:ascii="Times New Roman" w:hAnsi="Times New Roman"/>
            <w:color w:val="000000" w:themeColor="text1"/>
          </w:rPr>
          <w:delText xml:space="preserve">in this burgeoning domain of science </w:delText>
        </w:r>
      </w:del>
      <w:ins w:id="81" w:author=" " w:date="2016-01-05T10:56:00Z">
        <w:r w:rsidR="008D4D52" w:rsidRPr="008D4D52">
          <w:rPr>
            <w:rFonts w:ascii="Times New Roman" w:hAnsi="Times New Roman"/>
            <w:color w:val="000000" w:themeColor="text1"/>
          </w:rPr>
          <w:t xml:space="preserve">on EBM </w:t>
        </w:r>
      </w:ins>
      <w:r w:rsidR="008D4D52" w:rsidRPr="008D4D52">
        <w:rPr>
          <w:rFonts w:ascii="Times New Roman" w:hAnsi="Times New Roman"/>
          <w:color w:val="000000" w:themeColor="text1"/>
        </w:rPr>
        <w:t>has sought to illuminate the connectivity within and between the biotic and abiotic components of these systems, using sophisticated modeling approaches</w:t>
      </w:r>
      <w:r w:rsidR="00A1091A" w:rsidRPr="00A1091A">
        <w:rPr>
          <w:rFonts w:ascii="Times New Roman" w:hAnsi="Times New Roman"/>
          <w:color w:val="000000" w:themeColor="text1"/>
        </w:rPr>
        <w:t xml:space="preserve"> </w:t>
      </w:r>
      <w:r w:rsidR="00A1091A" w:rsidRPr="00A1091A">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C19F4977-C2E1-4DBA-BBE9-56FD55FECB28&lt;/uuid&gt;&lt;priority&gt;0&lt;/priority&gt;&lt;publications&gt;&lt;publication&gt;&lt;volume&gt;61&lt;/volume&gt;&lt;publication_date&gt;99200403001200000000220000&lt;/publication_date&gt;&lt;number&gt;3&lt;/number&gt;&lt;doi&gt;10.1139/f03-154&lt;/doi&gt;&lt;startpage&gt;414&lt;/startpage&gt;&lt;title&gt;Using an individual-based model of fish assemblages to study the response of size spectra to changes in fishing&lt;/title&gt;&lt;uuid&gt;3DFC70B8-625C-4122-ABB0-0261FB3CD126&lt;/uuid&gt;&lt;subtype&gt;400&lt;/subtype&gt;&lt;endpage&gt;431&lt;/endpage&gt;&lt;type&gt;400&lt;/type&gt;&lt;url&gt;http://www.nrcresearchpress.com/doi/abs/10.1139/f03-154&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Yunne-Jai&lt;/firstName&gt;&lt;lastName&gt;Shin&lt;/lastName&gt;&lt;/author&gt;&lt;author&gt;&lt;firstName&gt;Philippe&lt;/firstName&gt;&lt;lastName&gt;Cury&lt;/lastName&gt;&lt;/author&gt;&lt;/authors&gt;&lt;/publication&gt;&lt;publication&gt;&lt;volume&gt;61&lt;/volume&gt;&lt;startpage&gt;169&lt;/startpage&gt;&lt;title&gt;ECOPATH II -- a software for balancing steady-state ecosystem models and calculating network characteristics&lt;/title&gt;&lt;uuid&gt;DEEABD8A-79B2-4A7E-B3B7-1273DA414D44&lt;/uuid&gt;&lt;subtype&gt;400&lt;/subtype&gt;&lt;endpage&gt;185&lt;/endpage&gt;&lt;type&gt;400&lt;/type&gt;&lt;publication_date&gt;99199200001200000000200000&lt;/publication_date&gt;&lt;bundle&gt;&lt;publication&gt;&lt;title&gt;Ecological Modelling&lt;/title&gt;&lt;type&gt;-100&lt;/type&gt;&lt;subtype&gt;-100&lt;/subtype&gt;&lt;uuid&gt;EB77006C-6ED3-4C7F-B4CC-737762877EC3&lt;/uuid&gt;&lt;/publication&gt;&lt;/bundle&gt;&lt;authors&gt;&lt;author&gt;&lt;firstName&gt;V&lt;/firstName&gt;&lt;lastName&gt;Christensen&lt;/lastName&gt;&lt;/author&gt;&lt;author&gt;&lt;firstName&gt;D&lt;/firstName&gt;&lt;lastName&gt;Pauly&lt;/lastName&gt;&lt;/author&gt;&lt;/authors&gt;&lt;/publication&gt;&lt;publication&gt;&lt;uuid&gt;F25789DC-4966-40A5-A1E1-E361A9A08F73&lt;/uuid&gt;&lt;volume&gt;12&lt;/volume&gt;&lt;doi&gt;10.1111/j.1467-2979.2011.00412.x&lt;/doi&gt;&lt;subtitle&gt;Lessons learnt with Atlantis&lt;/subtitle&gt;&lt;startpage&gt;171&lt;/startpage&gt;&lt;publication_date&gt;99201102211200000000222000&lt;/publication_date&gt;&lt;url&gt;http://doi.wiley.com/10.1111/j.1467-2979.2011.00412.x&lt;/url&gt;&lt;type&gt;400&lt;/type&gt;&lt;title&gt;Lessons in modelling and management of marine ecosystems: the Atlantis experience&lt;/title&gt;&lt;number&gt;2&lt;/number&gt;&lt;subtype&gt;400&lt;/subtype&gt;&lt;endpage&gt;188&lt;/endpage&gt;&lt;bundle&gt;&lt;publication&gt;&lt;publisher&gt;Blackwell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Jason&lt;/firstName&gt;&lt;middleNames&gt;S&lt;/middleNames&gt;&lt;lastName&gt;Link&lt;/lastName&gt;&lt;/author&gt;&lt;author&gt;&lt;firstName&gt;Isaac&lt;/firstName&gt;&lt;middleNames&gt;C&lt;/middleNames&gt;&lt;lastName&gt;Kaplan&lt;/lastName&gt;&lt;/author&gt;&lt;author&gt;&lt;firstName&gt;Marie&lt;/firstName&gt;&lt;lastName&gt;Savina-Rolland&lt;/lastName&gt;&lt;/author&gt;&lt;author&gt;&lt;firstName&gt;Penelope&lt;/firstName&gt;&lt;lastName&gt;Johnson&lt;/lastName&gt;&lt;/author&gt;&lt;author&gt;&lt;firstName&gt;Cameron&lt;/firstName&gt;&lt;lastName&gt;Ainsworth&lt;/lastName&gt;&lt;/author&gt;&lt;author&gt;&lt;firstName&gt;Peter&lt;/firstName&gt;&lt;lastName&gt;Horne&lt;/lastName&gt;&lt;/author&gt;&lt;author&gt;&lt;firstName&gt;Rebecca&lt;/firstName&gt;&lt;lastName&gt;Gorton&lt;/lastName&gt;&lt;/author&gt;&lt;author&gt;&lt;firstName&gt;Robert&lt;/firstName&gt;&lt;middleNames&gt;J&lt;/middleNames&gt;&lt;lastName&gt;Gamble&lt;/lastName&gt;&lt;/author&gt;&lt;author&gt;&lt;firstName&gt;Anthony&lt;/firstName&gt;&lt;middleNames&gt;D M&lt;/middleNames&gt;&lt;lastName&gt;Smith&lt;/lastName&gt;&lt;/author&gt;&lt;author&gt;&lt;firstName&gt;David&lt;/firstName&gt;&lt;middleNames&gt;C&lt;/middleNames&gt;&lt;lastName&gt;Smith&lt;/lastName&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Pr>
          <w:rFonts w:ascii="Times New Roman" w:hAnsi="Times New Roman"/>
        </w:rPr>
        <w:t>{Shin:2004kz, Christensen:1992ud, Fulton:2011io}</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By adding </w:t>
      </w:r>
      <w:r w:rsidR="008D4D52">
        <w:rPr>
          <w:rFonts w:ascii="Times New Roman" w:hAnsi="Times New Roman"/>
          <w:color w:val="000000" w:themeColor="text1"/>
        </w:rPr>
        <w:t>interactions among s</w:t>
      </w:r>
      <w:r w:rsidR="001838ED">
        <w:rPr>
          <w:rFonts w:ascii="Times New Roman" w:hAnsi="Times New Roman"/>
          <w:color w:val="000000" w:themeColor="text1"/>
        </w:rPr>
        <w:t xml:space="preserve">pecies, the abiotic environment, </w:t>
      </w:r>
      <w:r w:rsidR="008D4D52">
        <w:rPr>
          <w:rFonts w:ascii="Times New Roman" w:hAnsi="Times New Roman"/>
          <w:color w:val="000000" w:themeColor="text1"/>
        </w:rPr>
        <w:t xml:space="preserve">and </w:t>
      </w:r>
      <w:r w:rsidR="001838ED">
        <w:rPr>
          <w:rFonts w:ascii="Times New Roman" w:hAnsi="Times New Roman"/>
          <w:color w:val="000000" w:themeColor="text1"/>
        </w:rPr>
        <w:t>fishing fleets</w:t>
      </w:r>
      <w:r w:rsidR="008D4D52">
        <w:rPr>
          <w:rFonts w:ascii="Times New Roman" w:hAnsi="Times New Roman"/>
          <w:color w:val="000000" w:themeColor="text1"/>
        </w:rPr>
        <w:t>, we are better able to understand the tradeoffs within and between sectors</w:t>
      </w:r>
      <w:r w:rsidR="00A106BB">
        <w:rPr>
          <w:rFonts w:ascii="Times New Roman" w:hAnsi="Times New Roman"/>
          <w:color w:val="000000" w:themeColor="text1"/>
        </w:rPr>
        <w:t xml:space="preserve">. </w:t>
      </w:r>
      <w:r w:rsidR="00A1091A" w:rsidRPr="00A1091A">
        <w:rPr>
          <w:rFonts w:ascii="Times New Roman" w:hAnsi="Times New Roman"/>
          <w:color w:val="000000" w:themeColor="text1"/>
        </w:rPr>
        <w:t xml:space="preserve">Adding </w:t>
      </w:r>
      <w:r w:rsidR="000F0C28">
        <w:rPr>
          <w:rFonts w:ascii="Times New Roman" w:hAnsi="Times New Roman"/>
          <w:color w:val="000000" w:themeColor="text1"/>
        </w:rPr>
        <w:t>this connectivity</w:t>
      </w:r>
      <w:r w:rsidR="00A1091A" w:rsidRPr="00A1091A">
        <w:rPr>
          <w:rFonts w:ascii="Times New Roman" w:hAnsi="Times New Roman"/>
          <w:color w:val="000000" w:themeColor="text1"/>
        </w:rPr>
        <w:t xml:space="preserve"> also makes progress on a second goal of EBFM: quantifying ecosystem services to people who depend on marine food webs for their livelihoods. However the addition of fishing fleets alone doesn’t fully capture how people derive benefits from these systems nor completely capture fishing harvest dynamics</w:t>
      </w:r>
      <w:r>
        <w:rPr>
          <w:rFonts w:ascii="Times New Roman" w:hAnsi="Times New Roman"/>
          <w:color w:val="000000" w:themeColor="text1"/>
        </w:rPr>
        <w:t xml:space="preserve"> (Branch et al. 2006)</w:t>
      </w:r>
      <w:r w:rsidR="00A1091A" w:rsidRPr="00A1091A">
        <w:rPr>
          <w:rFonts w:ascii="Times New Roman" w:hAnsi="Times New Roman"/>
          <w:color w:val="000000" w:themeColor="text1"/>
        </w:rPr>
        <w:t xml:space="preserve">. This is important as uncertainty in how fishermen respond to changes is a major source of uncertainty in fisheries science </w:t>
      </w:r>
      <w:r w:rsidR="00A1091A" w:rsidRPr="00A1091A">
        <w:rPr>
          <w:rFonts w:ascii="Times New Roman" w:hAnsi="Times New Roman"/>
          <w:color w:val="000000" w:themeColor="text1"/>
        </w:rPr>
        <w:fldChar w:fldCharType="begin"/>
      </w:r>
      <w:r>
        <w:rPr>
          <w:rFonts w:ascii="Times New Roman" w:hAnsi="Times New Roman"/>
          <w:color w:val="000000" w:themeColor="text1"/>
        </w:rPr>
        <w:instrText xml:space="preserve"> ADDIN PAPERS2_CITATIONS &lt;citation&gt;&lt;uuid&gt;69FA9F94-C1B5-44C9-B674-A1755C33AF3E&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A1091A" w:rsidRPr="00A1091A">
        <w:rPr>
          <w:rFonts w:ascii="Times New Roman" w:hAnsi="Times New Roman"/>
          <w:color w:val="000000" w:themeColor="text1"/>
        </w:rPr>
        <w:fldChar w:fldCharType="separate"/>
      </w:r>
      <w:r w:rsidR="00A1091A">
        <w:rPr>
          <w:rFonts w:ascii="Times New Roman" w:hAnsi="Times New Roman"/>
        </w:rPr>
        <w:t>{Fulton:2010jw}</w:t>
      </w:r>
      <w:r w:rsidR="00A1091A" w:rsidRPr="00A1091A">
        <w:rPr>
          <w:rFonts w:ascii="Times New Roman" w:hAnsi="Times New Roman"/>
          <w:color w:val="000000" w:themeColor="text1"/>
        </w:rPr>
        <w:fldChar w:fldCharType="end"/>
      </w:r>
      <w:r w:rsidR="00A1091A" w:rsidRPr="00A1091A">
        <w:rPr>
          <w:rFonts w:ascii="Times New Roman" w:hAnsi="Times New Roman"/>
          <w:color w:val="000000" w:themeColor="text1"/>
        </w:rPr>
        <w:t xml:space="preserve">. </w:t>
      </w:r>
    </w:p>
    <w:p w14:paraId="04542306" w14:textId="7B6C31BE" w:rsidR="00A1091A" w:rsidRPr="00A1091A"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t xml:space="preserve">Previous work documents that fishing fleets are not static entities composed of specialist vessels targeting a single (set of) species. Instead vessels strategically enter and exit fisheries depending </w:t>
      </w:r>
      <w:r w:rsidRPr="00A1091A">
        <w:rPr>
          <w:rFonts w:ascii="Times New Roman" w:hAnsi="Times New Roman"/>
          <w:color w:val="000000" w:themeColor="text1"/>
        </w:rPr>
        <w:lastRenderedPageBreak/>
        <w:t xml:space="preserve">on markets, regulations and ecological conditions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D7BC448-B965-4C23-B1DE-77B6E05C014F&lt;/uuid&gt;&lt;priority&gt;0&lt;/priority&gt;&lt;publications&gt;&lt;publication&gt;&lt;volume&gt;68&lt;/volume&gt;&lt;publication_date&gt;99201104121200000000222000&lt;/publication_date&gt;&lt;number&gt;5&lt;/number&gt;&lt;doi&gt;10.1093/icesjms/fsr015&lt;/doi&gt;&lt;startpage&gt;961&lt;/startpage&gt;&lt;title&gt;Exit and entry of fishing vessels: an evaluation of factors affecting investment decisions in the North Sea English beam trawl fleet&lt;/title&gt;&lt;uuid&gt;D81D38B9-A815-4152-9802-E3532E987EFF&lt;/uuid&gt;&lt;subtype&gt;400&lt;/subtype&gt;&lt;endpage&gt;971&lt;/endpage&gt;&lt;type&gt;400&lt;/type&gt;&lt;url&gt;http://icesjms.oxfordjournals.org/cgi/doi/10.1093/icesjms/fsr015&lt;/url&gt;&lt;bundle&gt;&lt;publication&gt;&lt;publisher&gt;Oxford University Press&lt;/publisher&gt;&lt;title&gt;ICES Journal of Marine Science&lt;/title&gt;&lt;type&gt;-100&lt;/type&gt;&lt;subtype&gt;-100&lt;/subtype&gt;&lt;uuid&gt;ABCD5EDB-9CD4-4154-A675-584A55E1417B&lt;/uuid&gt;&lt;/publication&gt;&lt;/bundle&gt;&lt;authors&gt;&lt;author&gt;&lt;firstName&gt;A&lt;/firstName&gt;&lt;middleNames&gt;N&lt;/middleNames&gt;&lt;lastName&gt;Tidd&lt;/lastName&gt;&lt;/author&gt;&lt;author&gt;&lt;firstName&gt;T&lt;/firstName&gt;&lt;lastName&gt;Hutton&lt;/lastName&gt;&lt;/author&gt;&lt;author&gt;&lt;firstName&gt;L&lt;/firstName&gt;&lt;middleNames&gt;T&lt;/middleNames&gt;&lt;lastName&gt;Kell&lt;/lastName&gt;&lt;/author&gt;&lt;author&gt;&lt;firstName&gt;G&lt;/firstName&gt;&lt;lastName&gt;Padda&lt;/lastName&gt;&lt;/author&gt;&lt;/authors&gt;&lt;/publication&gt;&lt;/publications&gt;&lt;cites&gt;&lt;/cites&gt;&lt;/citation&gt;</w:instrText>
      </w:r>
      <w:r w:rsidRPr="00A1091A">
        <w:rPr>
          <w:rFonts w:ascii="Times New Roman" w:hAnsi="Times New Roman"/>
          <w:color w:val="000000" w:themeColor="text1"/>
        </w:rPr>
        <w:fldChar w:fldCharType="separate"/>
      </w:r>
      <w:r>
        <w:rPr>
          <w:rFonts w:ascii="Times New Roman" w:hAnsi="Times New Roman"/>
        </w:rPr>
        <w:t>{Tidd:2011hb}</w:t>
      </w:r>
      <w:r w:rsidRPr="00A1091A">
        <w:rPr>
          <w:rFonts w:ascii="Times New Roman" w:hAnsi="Times New Roman"/>
          <w:color w:val="000000" w:themeColor="text1"/>
        </w:rPr>
        <w:fldChar w:fldCharType="end"/>
      </w:r>
      <w:r w:rsidRPr="00A1091A">
        <w:rPr>
          <w:rFonts w:ascii="Times New Roman" w:hAnsi="Times New Roman"/>
          <w:color w:val="000000" w:themeColor="text1"/>
        </w:rPr>
        <w:t>. This dynamic participation is relevant for both modeling changes in ecology and for predictions of how human well being might change. For example, vessels shifting effort from tightly regulated fisheries to those with more open access is surprising if the starting point is a food web with no connections among fishing fleets, but is a commonly observed phenomenon</w:t>
      </w:r>
      <w:r w:rsidR="001838ED">
        <w:rPr>
          <w:rFonts w:ascii="Times New Roman" w:hAnsi="Times New Roman"/>
          <w:color w:val="000000" w:themeColor="text1"/>
        </w:rPr>
        <w:t xml:space="preserve"> </w:t>
      </w:r>
      <w:r w:rsidR="001838ED">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&lt;citation&gt;&lt;uuid&gt;4154DF9E-677C-4A2D-9E61-3EA3909B907D&lt;/uuid&gt;&lt;priority&gt;0&lt;/priority&gt;&lt;publications&gt;&lt;publication&gt;&lt;startpage&gt;1&lt;/startpage&gt;&lt;title&gt; Spillovers in Regional Fisheries Management&lt;/title&gt;&lt;uuid&gt;2B92E0BC-EC6C-4246-8580-D21B1889B935&lt;/uuid&gt;&lt;subtype&gt;700&lt;/subtype&gt;&lt;endpage&gt;43&lt;/endpage&gt;&lt;type&gt;700&lt;/type&gt;&lt;publication_date&gt;99201406161200000000222000&lt;/publication_date&gt;&lt;bundle&gt;&lt;publication&gt;&lt;title&gt;Duke Working Paper&lt;/title&gt;&lt;type&gt;-100&lt;/type&gt;&lt;subtype&gt;-100&lt;/subtype&gt;&lt;uuid&gt;B7A0279D-AEEA-49C3-906D-72749DA110D4&lt;/uuid&gt;&lt;/publication&gt;&lt;/bundle&gt;&lt;authors&gt;&lt;author&gt;&lt;firstName&gt;Sam&lt;/firstName&gt;&lt;lastName&gt;Cunningham&lt;/lastName&gt;&lt;/author&gt;&lt;author&gt;&lt;firstName&gt;Lori&lt;/firstName&gt;&lt;middleNames&gt;S&lt;/middleNames&gt;&lt;lastName&gt;Bennear&lt;/lastName&gt;&lt;/author&gt;&lt;author&gt;&lt;firstName&gt;Martin&lt;/firstName&gt;&lt;middleNames&gt;D&lt;/middleNames&gt;&lt;lastName&gt;Smith&lt;/lastName&gt;&lt;/author&gt;&lt;/authors&gt;&lt;/publication&gt;&lt;/publications&gt;&lt;cites&gt;&lt;/cites&gt;&lt;/citation&gt;</w:instrText>
      </w:r>
      <w:r w:rsidR="001838ED">
        <w:rPr>
          <w:rFonts w:ascii="Times New Roman" w:hAnsi="Times New Roman"/>
          <w:color w:val="000000" w:themeColor="text1"/>
        </w:rPr>
        <w:fldChar w:fldCharType="separate"/>
      </w:r>
      <w:r w:rsidR="001838ED">
        <w:rPr>
          <w:rFonts w:ascii="Times New Roman" w:hAnsi="Times New Roman"/>
        </w:rPr>
        <w:t>{Cunningham:2014uu}</w:t>
      </w:r>
      <w:r w:rsidR="001838ED">
        <w:rPr>
          <w:rFonts w:ascii="Times New Roman" w:hAnsi="Times New Roman"/>
          <w:color w:val="000000" w:themeColor="text1"/>
        </w:rPr>
        <w:fldChar w:fldCharType="end"/>
      </w:r>
      <w:r w:rsidRPr="00A1091A">
        <w:rPr>
          <w:rFonts w:ascii="Times New Roman" w:hAnsi="Times New Roman"/>
          <w:color w:val="000000" w:themeColor="text1"/>
        </w:rPr>
        <w:t xml:space="preserve">. Similarly, if the sole ecosystem service that commercial vessels receive is revenue from a single fishery, it is impossible to capture the fact that participation diversity (fishing in more than one fishery) is a common feature of many industrial fisheries and can buffer against revenue volatility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3CEFF2B-62BF-4B1A-A6AA-C82592AD1C03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09D3FAC2-7A15-4C3A-9710-7F51BF2D1063&lt;/uuid&gt;&lt;volume&gt;72&lt;/volume&gt;&lt;doi&gt;10.1139/cjfas-2014-0116&lt;/doi&gt;&lt;startpage&gt;54&lt;/startpage&gt;&lt;publication_date&gt;99201501001200000000220000&lt;/publication_date&gt;&lt;url&gt;http://www.nrcresearchpress.com/doi/abs/10.1139/cjfas-2014-0116&lt;/url&gt;&lt;citekey&gt;Burgess:2015ix&lt;/citekey&gt;&lt;type&gt;400&lt;/type&gt;&lt;title&gt;Consequences of fleet diversification in managed and unmanaged fisheries&lt;/title&gt;&lt;number&gt;1&lt;/number&gt;&lt;subtype&gt;400&lt;/subtype&gt;&lt;endpage&gt;70&lt;/endpage&gt;&lt;authors&gt;&lt;author&gt;&lt;firstName&gt;Matthew&lt;/firstName&gt;&lt;middleNames&gt;G&lt;/middleNames&gt;&lt;lastName&gt;Burgess&lt;/lastName&gt;&lt;/author&gt;&lt;author&gt;&lt;firstName&gt;Marie-Joelle&lt;/firstName&gt;&lt;lastName&gt;Rochet&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A1091A">
        <w:rPr>
          <w:rFonts w:ascii="Times New Roman" w:hAnsi="Times New Roman"/>
          <w:color w:val="000000" w:themeColor="text1"/>
        </w:rPr>
        <w:fldChar w:fldCharType="separate"/>
      </w:r>
      <w:r w:rsidR="00A9053F">
        <w:rPr>
          <w:rFonts w:ascii="Times New Roman" w:hAnsi="Times New Roman"/>
        </w:rPr>
        <w:t>{Kasperski:2013gb, Sethi:2014jh}</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w:t>
      </w:r>
    </w:p>
    <w:p w14:paraId="12462AA4" w14:textId="1E05F70B" w:rsidR="00A1091A" w:rsidRPr="00A1091A" w:rsidRDefault="00A1091A" w:rsidP="00A1091A">
      <w:pPr>
        <w:spacing w:line="480" w:lineRule="auto"/>
        <w:rPr>
          <w:rFonts w:ascii="Times New Roman" w:hAnsi="Times New Roman"/>
          <w:color w:val="000000" w:themeColor="text1"/>
        </w:rPr>
      </w:pPr>
      <w:r w:rsidRPr="00A1091A">
        <w:rPr>
          <w:rFonts w:ascii="Times New Roman" w:hAnsi="Times New Roman"/>
          <w:color w:val="000000" w:themeColor="text1"/>
        </w:rPr>
        <w:t>Studies that have documented fisheries connectivity highlight the impact that the environment, markets and management can have. Hentati Sundberg</w:t>
      </w:r>
      <w:r>
        <w:rPr>
          <w:rFonts w:ascii="Times New Roman" w:hAnsi="Times New Roman"/>
          <w:color w:val="000000" w:themeColor="text1"/>
        </w:rPr>
        <w:t xml:space="preserve"> et al.</w:t>
      </w:r>
      <w:r w:rsidRPr="00A1091A">
        <w:rPr>
          <w:rFonts w:ascii="Times New Roman" w:hAnsi="Times New Roman"/>
          <w:color w:val="000000" w:themeColor="text1"/>
        </w:rPr>
        <w:t xml:space="preserve">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78C6E14-3860-4A0B-BAC8-1EC3969F0FC5&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{*HentatiSundberg:2014dq}</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show how Swedish commercial fishermen have grown increasingly specialized as management became more restrictive, Steneck et al.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E65AE7BD-FE10-4239-8A4F-55AD6A00C7B2&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{*Steneck:2011fp}</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document how Maine fishermen have increasingly become dependent on a single species due to interactions among markets and ecological conditions. On the US west coast Kasperski &amp; Holland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413236C4-CA62-4B41-81D6-EB86822C3EBD&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{*Kasperski:2013gb}</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show that commercial fishermen have also become increasingly specialized over time. Similarly Sethi et al. </w:t>
      </w:r>
      <w:r w:rsidRPr="00A1091A">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CFEEABA7-F6D2-491D-9C20-EB0A3965603C&lt;/uuid&gt;&lt;priority&gt;0&lt;/priority&gt;&lt;publications&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gt;&lt;suppress&gt;A&lt;/suppress&gt;&lt;/cite&gt;&lt;/cites&gt;&lt;/citation&gt;</w:instrText>
      </w:r>
      <w:r w:rsidRPr="00A1091A">
        <w:rPr>
          <w:rFonts w:ascii="Times New Roman" w:hAnsi="Times New Roman"/>
          <w:color w:val="000000" w:themeColor="text1"/>
        </w:rPr>
        <w:fldChar w:fldCharType="separate"/>
      </w:r>
      <w:r>
        <w:rPr>
          <w:rFonts w:ascii="Times New Roman" w:hAnsi="Times New Roman"/>
        </w:rPr>
        <w:t>{</w:t>
      </w:r>
      <w:r>
        <w:rPr>
          <w:rFonts w:ascii="Times New Roman" w:hAnsi="Times New Roman"/>
        </w:rPr>
        <w:t>*</w:t>
      </w:r>
      <w:r>
        <w:rPr>
          <w:rFonts w:ascii="Times New Roman" w:hAnsi="Times New Roman"/>
        </w:rPr>
        <w:t>Sethi:2014jh}</w:t>
      </w:r>
      <w:r w:rsidRPr="00A1091A">
        <w:rPr>
          <w:rFonts w:ascii="Times New Roman" w:hAnsi="Times New Roman"/>
          <w:color w:val="000000" w:themeColor="text1"/>
        </w:rPr>
        <w:fldChar w:fldCharType="end"/>
      </w:r>
      <w:r w:rsidRPr="00A1091A">
        <w:rPr>
          <w:rFonts w:ascii="Times New Roman" w:hAnsi="Times New Roman"/>
          <w:color w:val="000000" w:themeColor="text1"/>
        </w:rPr>
        <w:t xml:space="preserve"> looked at patterns of diversity across Alaska, finding geography to be related to diversity. This empirical work is important to provide intuition for how fisheries connectivity </w:t>
      </w:r>
      <w:r w:rsidR="00A106BB">
        <w:rPr>
          <w:rFonts w:ascii="Times New Roman" w:hAnsi="Times New Roman"/>
          <w:color w:val="000000" w:themeColor="text1"/>
        </w:rPr>
        <w:t>can</w:t>
      </w:r>
      <w:r w:rsidRPr="00A1091A">
        <w:rPr>
          <w:rFonts w:ascii="Times New Roman" w:hAnsi="Times New Roman"/>
          <w:color w:val="000000" w:themeColor="text1"/>
        </w:rPr>
        <w:t xml:space="preserve"> be included in EBFM models. We add to this body of literature by taking advantage of a recent change in management on the US west coast and examining how linkages across the entire commercial fishing sector on the west coast of the United States (US) as a function of management change. </w:t>
      </w:r>
    </w:p>
    <w:p w14:paraId="159D3CF6" w14:textId="71E09BB0" w:rsidR="0039672C" w:rsidRPr="00577BE2" w:rsidRDefault="00A1091A" w:rsidP="0023534C">
      <w:pPr>
        <w:spacing w:line="480" w:lineRule="auto"/>
        <w:rPr>
          <w:rFonts w:ascii="Times New Roman" w:hAnsi="Times New Roman"/>
          <w:color w:val="000000" w:themeColor="text1"/>
        </w:rPr>
      </w:pPr>
      <w:r w:rsidRPr="00A1091A">
        <w:rPr>
          <w:rFonts w:ascii="Times New Roman" w:hAnsi="Times New Roman"/>
          <w:color w:val="000000" w:themeColor="text1"/>
        </w:rPr>
        <w:lastRenderedPageBreak/>
        <w:t>Towards this objective, we developed</w:t>
      </w:r>
      <w:r w:rsidR="00A106BB">
        <w:rPr>
          <w:rFonts w:ascii="Times New Roman" w:hAnsi="Times New Roman"/>
          <w:vanish/>
          <w:color w:val="000000" w:themeColor="text1"/>
        </w:rPr>
        <w:t xml:space="preserve"> a a</w:t>
      </w:r>
      <w:r w:rsidR="00A106BB">
        <w:rPr>
          <w:rFonts w:ascii="Times New Roman" w:hAnsi="Times New Roman"/>
          <w:color w:val="000000" w:themeColor="text1"/>
        </w:rPr>
        <w:t xml:space="preserve"> a </w:t>
      </w:r>
      <w:bookmarkStart w:id="82" w:name="_GoBack"/>
      <w:bookmarkEnd w:id="82"/>
      <w:r w:rsidRPr="00A1091A">
        <w:rPr>
          <w:rFonts w:ascii="Times New Roman" w:hAnsi="Times New Roman"/>
          <w:color w:val="000000" w:themeColor="text1"/>
        </w:rPr>
        <w:t xml:space="preserve">classification method to identify distinct fishing practices used by fishers along the US west-coast and constructed a comprehensive database of commercial fisheries participation. Specifically, the classification method was used to: (i)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p>
    <w:p w14:paraId="4C385B45" w14:textId="77777777" w:rsidR="004F16B0" w:rsidRDefault="004F16B0" w:rsidP="00016B9B">
      <w:pPr>
        <w:spacing w:line="480" w:lineRule="auto"/>
        <w:rPr>
          <w:ins w:id="83" w:author="Joshua Stoll" w:date="2016-01-03T09:34:00Z"/>
          <w:rFonts w:ascii="Times New Roman" w:hAnsi="Times New Roman"/>
          <w:b/>
          <w:color w:val="000000" w:themeColor="text1"/>
          <w:sz w:val="28"/>
        </w:rPr>
      </w:pPr>
      <w:r w:rsidRPr="00577BE2">
        <w:rPr>
          <w:rFonts w:ascii="Times New Roman" w:hAnsi="Times New Roman"/>
          <w:b/>
          <w:color w:val="000000" w:themeColor="text1"/>
          <w:sz w:val="28"/>
        </w:rPr>
        <w:t>Methods</w:t>
      </w:r>
    </w:p>
    <w:p w14:paraId="29123EDC" w14:textId="77777777" w:rsidR="004F6592" w:rsidRPr="00577BE2" w:rsidDel="00EF5810" w:rsidRDefault="004F6592" w:rsidP="00016B9B">
      <w:pPr>
        <w:numPr>
          <w:ins w:id="84" w:author="Joshua Stoll" w:date="2016-01-03T09:34:00Z"/>
        </w:numPr>
        <w:spacing w:line="480" w:lineRule="auto"/>
        <w:rPr>
          <w:del w:id="85" w:author=" " w:date="2016-01-05T11:18:00Z"/>
          <w:rFonts w:ascii="Times New Roman" w:hAnsi="Times New Roman"/>
          <w:b/>
          <w:color w:val="000000" w:themeColor="text1"/>
          <w:sz w:val="28"/>
        </w:rPr>
      </w:pPr>
      <w:commentRangeStart w:id="86"/>
      <w:ins w:id="87" w:author="Joshua Stoll" w:date="2016-01-03T09:34:00Z">
        <w:del w:id="88" w:author=" " w:date="2016-01-05T11:18:00Z">
          <w:r w:rsidDel="00EF5810">
            <w:rPr>
              <w:rFonts w:ascii="Times New Roman" w:hAnsi="Times New Roman"/>
              <w:b/>
              <w:color w:val="000000" w:themeColor="text1"/>
              <w:sz w:val="28"/>
            </w:rPr>
            <w:delText xml:space="preserve">Case study </w:delText>
          </w:r>
        </w:del>
      </w:ins>
      <w:commentRangeEnd w:id="86"/>
      <w:del w:id="89" w:author=" " w:date="2016-01-05T11:18:00Z">
        <w:r w:rsidDel="00EF5810">
          <w:rPr>
            <w:rStyle w:val="CommentReference"/>
            <w:vanish/>
          </w:rPr>
          <w:commentReference w:id="86"/>
        </w:r>
      </w:del>
    </w:p>
    <w:p w14:paraId="3C023AC4"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3C953790" w14:textId="77777777"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(PacFIN)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commentRangeStart w:id="90"/>
      <w:commentRangeStart w:id="91"/>
      <w:del w:id="92" w:author=" " w:date="2016-01-05T11:20:00Z">
        <w:r w:rsidR="00226AE8" w:rsidRPr="00577BE2" w:rsidDel="00D83AE2">
          <w:rPr>
            <w:rFonts w:ascii="Times New Roman" w:hAnsi="Times New Roman"/>
            <w:color w:val="000000" w:themeColor="text1"/>
          </w:rPr>
          <w:delText>While rich, this dataset lacked</w:delText>
        </w:r>
        <w:r w:rsidR="006A7016" w:rsidRPr="00577BE2" w:rsidDel="00D83AE2">
          <w:rPr>
            <w:rFonts w:ascii="Times New Roman" w:hAnsi="Times New Roman"/>
            <w:color w:val="000000" w:themeColor="text1"/>
          </w:rPr>
          <w:delText xml:space="preserve"> information on outside </w:delText>
        </w:r>
      </w:del>
      <w:ins w:id="93" w:author="Joshua Stoll" w:date="2016-01-03T09:39:00Z">
        <w:del w:id="94" w:author=" " w:date="2016-01-05T11:20:00Z">
          <w:r w:rsidR="004F6592" w:rsidDel="00D83AE2">
            <w:rPr>
              <w:rFonts w:ascii="Times New Roman" w:hAnsi="Times New Roman"/>
              <w:color w:val="000000" w:themeColor="text1"/>
            </w:rPr>
            <w:delText>non-fisheries</w:delText>
          </w:r>
          <w:r w:rsidR="004F6592" w:rsidRPr="00577BE2" w:rsidDel="00D83AE2">
            <w:rPr>
              <w:rFonts w:ascii="Times New Roman" w:hAnsi="Times New Roman"/>
              <w:color w:val="000000" w:themeColor="text1"/>
            </w:rPr>
            <w:delText xml:space="preserve"> </w:delText>
          </w:r>
        </w:del>
      </w:ins>
      <w:del w:id="95" w:author=" " w:date="2016-01-05T11:20:00Z">
        <w:r w:rsidR="006A7016" w:rsidRPr="00577BE2" w:rsidDel="00D83AE2">
          <w:rPr>
            <w:rFonts w:ascii="Times New Roman" w:hAnsi="Times New Roman"/>
            <w:color w:val="000000" w:themeColor="text1"/>
          </w:rPr>
          <w:delText xml:space="preserve">employment and/or any commercial fishing landings outside of the US west coast EEZ. </w:delText>
        </w:r>
        <w:commentRangeEnd w:id="90"/>
        <w:r w:rsidR="004F6592" w:rsidDel="00D83AE2">
          <w:rPr>
            <w:rStyle w:val="CommentReference"/>
            <w:vanish/>
          </w:rPr>
          <w:commentReference w:id="90"/>
        </w:r>
        <w:r w:rsidR="00226AE8" w:rsidRPr="00577BE2" w:rsidDel="00D83AE2">
          <w:rPr>
            <w:rFonts w:ascii="Times New Roman" w:hAnsi="Times New Roman"/>
            <w:color w:val="000000" w:themeColor="text1"/>
          </w:rPr>
          <w:delText xml:space="preserve">To account for this, </w:delText>
        </w:r>
        <w:commentRangeEnd w:id="91"/>
        <w:r w:rsidR="00EE06D8" w:rsidDel="00D83AE2">
          <w:rPr>
            <w:rStyle w:val="CommentReference"/>
            <w:vanish/>
          </w:rPr>
          <w:commentReference w:id="91"/>
        </w:r>
        <w:r w:rsidR="00226AE8" w:rsidRPr="00577BE2" w:rsidDel="00D83AE2">
          <w:rPr>
            <w:rFonts w:ascii="Times New Roman" w:hAnsi="Times New Roman"/>
            <w:color w:val="000000" w:themeColor="text1"/>
          </w:rPr>
          <w:delText>w</w:delText>
        </w:r>
      </w:del>
      <w:ins w:id="96" w:author=" " w:date="2016-01-05T11:20:00Z">
        <w:r w:rsidR="00D83AE2">
          <w:rPr>
            <w:rFonts w:ascii="Times New Roman" w:hAnsi="Times New Roman"/>
            <w:color w:val="000000" w:themeColor="text1"/>
          </w:rPr>
          <w:t>W</w:t>
        </w:r>
      </w:ins>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t>
      </w:r>
      <w:del w:id="97" w:author="Joshua Stoll" w:date="2016-01-03T12:51:00Z">
        <w:r w:rsidR="00846F90" w:rsidDel="00EE06D8">
          <w:rPr>
            <w:rFonts w:ascii="Times New Roman" w:hAnsi="Times New Roman"/>
            <w:color w:val="000000" w:themeColor="text1"/>
          </w:rPr>
          <w:delText xml:space="preserve">which </w:delText>
        </w:r>
      </w:del>
      <w:ins w:id="98" w:author="Joshua Stoll" w:date="2016-01-03T12:51:00Z">
        <w:r w:rsidR="00EE06D8">
          <w:rPr>
            <w:rFonts w:ascii="Times New Roman" w:hAnsi="Times New Roman"/>
            <w:color w:val="000000" w:themeColor="text1"/>
          </w:rPr>
          <w:t xml:space="preserve">that </w:t>
        </w:r>
      </w:ins>
      <w:r w:rsidR="00846F90">
        <w:rPr>
          <w:rFonts w:ascii="Times New Roman" w:hAnsi="Times New Roman"/>
          <w:color w:val="000000" w:themeColor="text1"/>
        </w:rPr>
        <w:t xml:space="preserve">participated in the California Halibut trawl fishery due to concerns 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4381584B"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lastRenderedPageBreak/>
        <w:t xml:space="preserve">Defining </w:t>
      </w:r>
      <w:r w:rsidR="004B6E22">
        <w:rPr>
          <w:rFonts w:ascii="Times New Roman" w:hAnsi="Times New Roman"/>
          <w:b/>
          <w:color w:val="000000" w:themeColor="text1"/>
        </w:rPr>
        <w:t>Fishing Practices</w:t>
      </w:r>
    </w:p>
    <w:p w14:paraId="54250BF0" w14:textId="4D95D665" w:rsidR="00D15678" w:rsidRPr="00577BE2" w:rsidRDefault="00D15678" w:rsidP="00016B9B">
      <w:pPr>
        <w:spacing w:line="480" w:lineRule="auto"/>
        <w:rPr>
          <w:rFonts w:ascii="Times New Roman" w:hAnsi="Times New Roman"/>
          <w:color w:val="000000" w:themeColor="text1"/>
        </w:rPr>
      </w:pPr>
      <w:del w:id="99" w:author=" " w:date="2016-01-05T11:21:00Z">
        <w:r w:rsidRPr="00577BE2" w:rsidDel="00E27784">
          <w:rPr>
            <w:rFonts w:ascii="Times New Roman" w:hAnsi="Times New Roman"/>
            <w:color w:val="000000" w:themeColor="text1"/>
          </w:rPr>
          <w:delText>We defined r</w:delText>
        </w:r>
      </w:del>
      <w:ins w:id="100" w:author=" " w:date="2016-01-05T11:21:00Z">
        <w:r w:rsidR="00E27784">
          <w:rPr>
            <w:rFonts w:ascii="Times New Roman" w:hAnsi="Times New Roman"/>
            <w:color w:val="000000" w:themeColor="text1"/>
          </w:rPr>
          <w:t xml:space="preserve">Fishing </w:t>
        </w:r>
      </w:ins>
      <w:r w:rsidR="004B6E22">
        <w:rPr>
          <w:rFonts w:ascii="Times New Roman" w:hAnsi="Times New Roman"/>
          <w:color w:val="000000" w:themeColor="text1"/>
        </w:rPr>
        <w:t>practices</w:t>
      </w:r>
      <w:ins w:id="101" w:author=" " w:date="2016-01-05T11:21:00Z">
        <w:r w:rsidR="00E27784">
          <w:rPr>
            <w:rFonts w:ascii="Times New Roman" w:hAnsi="Times New Roman"/>
            <w:color w:val="000000" w:themeColor="text1"/>
          </w:rPr>
          <w:t xml:space="preserve"> </w:t>
        </w:r>
      </w:ins>
      <w:del w:id="102" w:author=" " w:date="2016-01-05T11:21:00Z">
        <w:r w:rsidRPr="00577BE2" w:rsidDel="00E27784">
          <w:rPr>
            <w:rFonts w:ascii="Times New Roman" w:hAnsi="Times New Roman"/>
            <w:color w:val="000000" w:themeColor="text1"/>
          </w:rPr>
          <w:delText>ealize</w:delText>
        </w:r>
        <w:r w:rsidR="009939FC" w:rsidRPr="00577BE2" w:rsidDel="00E27784">
          <w:rPr>
            <w:rFonts w:ascii="Times New Roman" w:hAnsi="Times New Roman"/>
            <w:color w:val="000000" w:themeColor="text1"/>
          </w:rPr>
          <w:delText>d fisheries</w:delText>
        </w:r>
        <w:r w:rsidRPr="00577BE2" w:rsidDel="00E27784">
          <w:rPr>
            <w:rFonts w:ascii="Times New Roman" w:hAnsi="Times New Roman"/>
            <w:color w:val="000000" w:themeColor="text1"/>
          </w:rPr>
          <w:delText xml:space="preserve"> </w:delText>
        </w:r>
      </w:del>
      <w:ins w:id="103" w:author=" " w:date="2016-01-05T11:21:00Z">
        <w:r w:rsidR="00E27784">
          <w:rPr>
            <w:rFonts w:ascii="Times New Roman" w:hAnsi="Times New Roman"/>
            <w:color w:val="000000" w:themeColor="text1"/>
          </w:rPr>
          <w:t>are defined as</w:t>
        </w:r>
      </w:ins>
      <w:r w:rsidR="004B6E22">
        <w:rPr>
          <w:rFonts w:ascii="Times New Roman" w:hAnsi="Times New Roman"/>
          <w:color w:val="000000" w:themeColor="text1"/>
        </w:rPr>
        <w:t xml:space="preserve"> harvest assemblages caught with a specific gear</w:t>
      </w:r>
      <w:r w:rsidR="005A6CB3">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88CF84F1-9F12-4B35-9EF4-74452C08A13D&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{vanPutten:2012bj, Boonstra:2014dh}</w:t>
      </w:r>
      <w:r w:rsidR="005A6CB3">
        <w:rPr>
          <w:rFonts w:ascii="Times New Roman" w:hAnsi="Times New Roman"/>
          <w:color w:val="000000" w:themeColor="text1"/>
        </w:rPr>
        <w:fldChar w:fldCharType="end"/>
      </w:r>
      <w:del w:id="104" w:author=" " w:date="2016-01-05T11:21:00Z">
        <w:r w:rsidRPr="00577BE2" w:rsidDel="00E27784">
          <w:rPr>
            <w:rFonts w:ascii="Times New Roman" w:hAnsi="Times New Roman"/>
            <w:color w:val="000000" w:themeColor="text1"/>
          </w:rPr>
          <w:delText>a</w:delText>
        </w:r>
      </w:del>
      <w:r w:rsidRPr="00577BE2">
        <w:rPr>
          <w:rFonts w:ascii="Times New Roman" w:hAnsi="Times New Roman"/>
          <w:color w:val="000000" w:themeColor="text1"/>
        </w:rPr>
        <w:t xml:space="preserve">. The Pacific </w:t>
      </w:r>
      <w:r w:rsidR="00D126FF" w:rsidRPr="00577BE2">
        <w:rPr>
          <w:rFonts w:ascii="Times New Roman" w:hAnsi="Times New Roman"/>
          <w:color w:val="000000" w:themeColor="text1"/>
        </w:rPr>
        <w:t xml:space="preserve">Fisheries </w:t>
      </w:r>
      <w:r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Pr="00577BE2">
        <w:rPr>
          <w:rFonts w:ascii="Times New Roman" w:hAnsi="Times New Roman"/>
          <w:color w:val="000000" w:themeColor="text1"/>
        </w:rPr>
        <w:t>has developed a set of sector</w:t>
      </w:r>
      <w:ins w:id="105" w:author="Joshua Stoll" w:date="2016-01-03T12:58:00Z">
        <w:r w:rsidR="005D49AA">
          <w:rPr>
            <w:rFonts w:ascii="Times New Roman" w:hAnsi="Times New Roman"/>
            <w:color w:val="000000" w:themeColor="text1"/>
          </w:rPr>
          <w:t>-</w:t>
        </w:r>
      </w:ins>
      <w:del w:id="106" w:author="Joshua Stoll" w:date="2016-01-03T12:58:00Z">
        <w:r w:rsidRPr="00577BE2" w:rsidDel="005D49AA">
          <w:rPr>
            <w:rFonts w:ascii="Times New Roman" w:hAnsi="Times New Roman"/>
            <w:color w:val="000000" w:themeColor="text1"/>
          </w:rPr>
          <w:delText xml:space="preserve"> </w:delText>
        </w:r>
      </w:del>
      <w:r w:rsidRPr="00577BE2">
        <w:rPr>
          <w:rFonts w:ascii="Times New Roman" w:hAnsi="Times New Roman"/>
          <w:color w:val="000000" w:themeColor="text1"/>
        </w:rPr>
        <w:t>based definitions similar to this approach for the federally managed groundfish landings</w:t>
      </w:r>
      <w:r w:rsidR="00D126FF" w:rsidRPr="00577BE2">
        <w:rPr>
          <w:rFonts w:ascii="Times New Roman" w:hAnsi="Times New Roman"/>
          <w:color w:val="000000" w:themeColor="text1"/>
        </w:rPr>
        <w:t xml:space="preserve"> (www.pcouncil.org)</w:t>
      </w:r>
      <w:r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Pr="00577BE2">
        <w:rPr>
          <w:rFonts w:ascii="Times New Roman" w:hAnsi="Times New Roman"/>
          <w:color w:val="000000" w:themeColor="text1"/>
        </w:rPr>
        <w:t>for non-groundfish fisheries</w:t>
      </w:r>
      <w:r w:rsidR="005A6CB3">
        <w:rPr>
          <w:rFonts w:ascii="Times New Roman" w:hAnsi="Times New Roman"/>
          <w:color w:val="000000" w:themeColor="text1"/>
        </w:rPr>
        <w:t xml:space="preserve"> </w:t>
      </w:r>
      <w:r w:rsidRPr="00577BE2">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&lt;citation&gt;&lt;uuid&gt;5A9429A1-BBEF-4D5F-A0BE-2E1AAA79C51A&lt;/uuid&gt;&lt;priority&gt;0&lt;/priority&gt;&lt;publications&gt;&lt;publication&gt;&lt;institution&gt;NOAA&lt;/institution&gt;&lt;accepted_date&gt;99201512081200000000222000&lt;/accepted_date&gt;&lt;title&gt;Data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{NorthwestFisheriesScienceCenter:vj}</w:t>
      </w:r>
      <w:r w:rsidR="005A6CB3">
        <w:rPr>
          <w:rFonts w:ascii="Times New Roman" w:hAnsi="Times New Roman"/>
          <w:color w:val="000000" w:themeColor="text1"/>
        </w:rPr>
        <w:fldChar w:fldCharType="end"/>
      </w:r>
      <w:r w:rsidR="001B0EA9">
        <w:rPr>
          <w:rFonts w:ascii="Times New Roman" w:hAnsi="Times New Roman"/>
          <w:color w:val="000000" w:themeColor="text1"/>
        </w:rPr>
        <w:t xml:space="preserve">. </w:t>
      </w:r>
      <w:r w:rsidRPr="00577BE2">
        <w:rPr>
          <w:rFonts w:ascii="Times New Roman" w:hAnsi="Times New Roman"/>
          <w:color w:val="000000" w:themeColor="text1"/>
        </w:rPr>
        <w:t xml:space="preserve">In order to treat the landings dataset uniformly, we applied a </w:t>
      </w:r>
      <w:r w:rsidR="008267FA" w:rsidRPr="00577BE2">
        <w:rPr>
          <w:rFonts w:ascii="Times New Roman" w:hAnsi="Times New Roman"/>
          <w:color w:val="000000" w:themeColor="text1"/>
        </w:rPr>
        <w:t>métier</w:t>
      </w:r>
      <w:r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BC9B2564-D369-4999-80B8-A42C0AD7AFCF&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{Deporte:2012kq}</w:t>
      </w:r>
      <w:r w:rsidR="007020E6" w:rsidRPr="00577BE2">
        <w:rPr>
          <w:rFonts w:ascii="Times New Roman" w:hAnsi="Times New Roman"/>
          <w:color w:val="000000" w:themeColor="text1"/>
        </w:rPr>
        <w:fldChar w:fldCharType="end"/>
      </w:r>
      <w:r w:rsidRPr="00577BE2">
        <w:rPr>
          <w:rFonts w:ascii="Times New Roman" w:hAnsi="Times New Roman"/>
          <w:color w:val="000000" w:themeColor="text1"/>
        </w:rPr>
        <w:t xml:space="preserve">. </w:t>
      </w:r>
      <w:r w:rsidR="00DD1238">
        <w:rPr>
          <w:rFonts w:ascii="Times New Roman" w:hAnsi="Times New Roman"/>
          <w:color w:val="000000" w:themeColor="text1"/>
        </w:rPr>
        <w:t xml:space="preserve">In the following we use terms </w:t>
      </w:r>
      <w:r w:rsidR="00DD1238" w:rsidRPr="00DD1238">
        <w:rPr>
          <w:rFonts w:ascii="Times New Roman" w:hAnsi="Times New Roman"/>
          <w:i/>
          <w:color w:val="000000" w:themeColor="text1"/>
        </w:rPr>
        <w:t>fishing practice</w:t>
      </w:r>
      <w:r w:rsidR="00DD1238">
        <w:rPr>
          <w:rFonts w:ascii="Times New Roman" w:hAnsi="Times New Roman"/>
          <w:color w:val="000000" w:themeColor="text1"/>
        </w:rPr>
        <w:t xml:space="preserve"> and </w:t>
      </w:r>
      <w:r w:rsidR="00DD1238" w:rsidRPr="00DD1238">
        <w:rPr>
          <w:rFonts w:ascii="Times New Roman" w:hAnsi="Times New Roman"/>
          <w:i/>
          <w:color w:val="000000" w:themeColor="text1"/>
        </w:rPr>
        <w:t>fishery</w:t>
      </w:r>
      <w:r w:rsidR="00DD1238">
        <w:rPr>
          <w:rFonts w:ascii="Times New Roman" w:hAnsi="Times New Roman"/>
          <w:color w:val="000000" w:themeColor="text1"/>
        </w:rPr>
        <w:t xml:space="preserve"> interchangeably.  </w:t>
      </w:r>
    </w:p>
    <w:p w14:paraId="2C47D619" w14:textId="0FD34B6C" w:rsidR="00D75845" w:rsidRPr="00577BE2" w:rsidRDefault="00457271" w:rsidP="00016B9B">
      <w:pPr>
        <w:spacing w:line="480" w:lineRule="auto"/>
        <w:rPr>
          <w:rFonts w:ascii="Times New Roman" w:hAnsi="Times New Roman"/>
          <w:color w:val="000000" w:themeColor="text1"/>
        </w:rPr>
      </w:pPr>
      <w:r>
        <w:rPr>
          <w:rFonts w:ascii="Times New Roman" w:hAnsi="Times New Roman"/>
          <w:color w:val="000000" w:themeColor="text1"/>
        </w:rPr>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r w:rsidR="00D126FF" w:rsidRPr="00577BE2">
        <w:rPr>
          <w:rFonts w:ascii="Times New Roman" w:hAnsi="Times New Roman"/>
          <w:color w:val="000000" w:themeColor="text1"/>
        </w:rPr>
        <w:t xml:space="preserve"> analysis </w:t>
      </w:r>
      <w:del w:id="107" w:author=" " w:date="2016-01-05T11:23:00Z">
        <w:r w:rsidR="00F97973" w:rsidRPr="00577BE2" w:rsidDel="00A75461">
          <w:rPr>
            <w:rFonts w:ascii="Times New Roman" w:hAnsi="Times New Roman"/>
            <w:color w:val="000000" w:themeColor="text1"/>
          </w:rPr>
          <w:delText>construct</w:delText>
        </w:r>
        <w:r w:rsidR="00D126FF" w:rsidRPr="00577BE2" w:rsidDel="00A75461">
          <w:rPr>
            <w:rFonts w:ascii="Times New Roman" w:hAnsi="Times New Roman"/>
            <w:color w:val="000000" w:themeColor="text1"/>
          </w:rPr>
          <w:delText>s</w:delText>
        </w:r>
        <w:r w:rsidR="00F97973" w:rsidRPr="00577BE2" w:rsidDel="00A75461">
          <w:rPr>
            <w:rFonts w:ascii="Times New Roman" w:hAnsi="Times New Roman"/>
            <w:color w:val="000000" w:themeColor="text1"/>
          </w:rPr>
          <w:delText xml:space="preserve"> </w:delText>
        </w:r>
      </w:del>
      <w:ins w:id="108" w:author=" " w:date="2016-01-05T11:23:00Z">
        <w:r w:rsidR="00A75461">
          <w:rPr>
            <w:rFonts w:ascii="Times New Roman" w:hAnsi="Times New Roman"/>
            <w:color w:val="000000" w:themeColor="text1"/>
          </w:rPr>
          <w:t xml:space="preserve">identifies fishing </w:t>
        </w:r>
      </w:ins>
      <w:r w:rsidR="00E87997">
        <w:rPr>
          <w:rFonts w:ascii="Times New Roman" w:hAnsi="Times New Roman"/>
          <w:color w:val="000000" w:themeColor="text1"/>
        </w:rPr>
        <w:t>practices</w:t>
      </w:r>
      <w:ins w:id="109" w:author=" " w:date="2016-01-05T11:23:00Z">
        <w:r w:rsidR="00A75461">
          <w:rPr>
            <w:rFonts w:ascii="Times New Roman" w:hAnsi="Times New Roman"/>
            <w:color w:val="000000" w:themeColor="text1"/>
          </w:rPr>
          <w:t xml:space="preserve"> </w:t>
        </w:r>
      </w:ins>
      <w:del w:id="110" w:author=" " w:date="2016-01-05T11:23:00Z">
        <w:r w:rsidR="00F97973" w:rsidRPr="00577BE2" w:rsidDel="00A75461">
          <w:rPr>
            <w:rFonts w:ascii="Times New Roman" w:hAnsi="Times New Roman"/>
            <w:color w:val="000000" w:themeColor="text1"/>
          </w:rPr>
          <w:delText xml:space="preserve">these realized fisheries </w:delText>
        </w:r>
      </w:del>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w:t>
      </w:r>
      <w:ins w:id="111" w:author=" " w:date="2016-01-05T11:23:00Z">
        <w:r w:rsidR="0034412A">
          <w:rPr>
            <w:rFonts w:ascii="Times New Roman" w:hAnsi="Times New Roman"/>
            <w:color w:val="000000" w:themeColor="text1"/>
          </w:rPr>
          <w:t xml:space="preserve">the </w:t>
        </w:r>
      </w:ins>
      <w:r w:rsidR="00A57565" w:rsidRPr="00577BE2">
        <w:rPr>
          <w:rFonts w:ascii="Times New Roman" w:hAnsi="Times New Roman"/>
          <w:color w:val="000000" w:themeColor="text1"/>
        </w:rPr>
        <w:t>species composition of landings.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&lt;citation&gt;&lt;uuid&gt;EE492DEA-7496-4A69-97F8-0DE2997EEB21&lt;/uuid&gt;&lt;priority&gt;0&lt;/priority&gt;&lt;publications&gt;&lt;publication&gt;&lt;publication_date&gt;99201200001200000000200000&lt;/publication_date&gt;&lt;subtitle&gt;Developments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{Legendre:2012uq}</w:t>
      </w:r>
      <w:r w:rsidR="007020E6"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54323D" w:rsidRPr="00577BE2">
        <w:rPr>
          <w:rFonts w:ascii="Times New Roman" w:hAnsi="Times New Roman"/>
          <w:color w:val="000000" w:themeColor="text1"/>
        </w:rPr>
        <w:t xml:space="preserve">.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2304242A" w14:textId="77777777">
        <w:trPr>
          <w:trHeight w:val="1440"/>
        </w:trPr>
        <w:tc>
          <w:tcPr>
            <w:tcW w:w="8576" w:type="dxa"/>
            <w:tcBorders>
              <w:top w:val="nil"/>
              <w:left w:val="nil"/>
              <w:bottom w:val="nil"/>
              <w:right w:val="nil"/>
            </w:tcBorders>
            <w:shd w:val="clear" w:color="auto" w:fill="auto"/>
            <w:vAlign w:val="center"/>
          </w:tcPr>
          <w:p w14:paraId="5AED43BD" w14:textId="767F839D" w:rsidR="0027000B" w:rsidRPr="00577BE2" w:rsidRDefault="002B0EE8" w:rsidP="001C627B">
            <w:pPr>
              <w:jc w:val="center"/>
              <w:rPr>
                <w:rFonts w:ascii="Times New Roman" w:hAnsi="Times New Roman"/>
                <w:color w:val="000000" w:themeColor="text1"/>
              </w:rPr>
            </w:pPr>
            <m:oMathPara>
              <m:oMath>
                <m:r>
                  <w:rPr>
                    <w:rFonts w:ascii="Cambria Math" w:hAnsi="Cambria Math" w:cs="STIXGeneral-Regular"/>
                    <w:color w:val="000000" w:themeColor="text1"/>
                  </w:rPr>
                  <m:t>D</m:t>
                </m:r>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2DD4A07E" w14:textId="03063EA2" w:rsidR="00602220" w:rsidRPr="00577BE2"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Pr="00577BE2">
        <w:rPr>
          <w:rFonts w:ascii="Times New Roman" w:hAnsi="Times New Roman"/>
          <w:i/>
          <w:color w:val="000000" w:themeColor="text1"/>
        </w:rPr>
        <w:t>c</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revenue derived from 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C</w:t>
      </w:r>
      <w:r w:rsidR="008B425C" w:rsidRPr="00577BE2">
        <w:rPr>
          <w:rFonts w:ascii="Times New Roman" w:hAnsi="Times New Roman"/>
          <w:color w:val="000000" w:themeColor="text1"/>
        </w:rPr>
        <w:t>,</w:t>
      </w:r>
      <w:r w:rsidR="009A4329" w:rsidRPr="00577BE2">
        <w:rPr>
          <w:rFonts w:ascii="Times New Roman" w:hAnsi="Times New Roman"/>
          <w:color w:val="000000" w:themeColor="text1"/>
        </w:rPr>
        <w:t xml:space="preserve"> where there are </w:t>
      </w:r>
      <w:r w:rsidR="009A4329" w:rsidRPr="00577BE2">
        <w:rPr>
          <w:rFonts w:ascii="Times New Roman" w:hAnsi="Times New Roman"/>
          <w:i/>
          <w:color w:val="000000" w:themeColor="text1"/>
        </w:rPr>
        <w:t>S</w:t>
      </w:r>
      <w:r w:rsidR="009A4329" w:rsidRPr="00577BE2">
        <w:rPr>
          <w:rFonts w:ascii="Times New Roman" w:hAnsi="Times New Roman"/>
          <w:color w:val="000000" w:themeColor="text1"/>
        </w:rPr>
        <w:t xml:space="preserve"> total species.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D126FF" w:rsidRPr="00577BE2">
        <w:rPr>
          <w:rFonts w:ascii="Times New Roman" w:hAnsi="Times New Roman"/>
          <w:i/>
          <w:color w:val="000000" w:themeColor="text1"/>
        </w:rPr>
        <w:t>C</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p>
    <w:p w14:paraId="511DD28C" w14:textId="1140BFDE" w:rsidR="00431CB1" w:rsidRDefault="00B42763" w:rsidP="00016B9B">
      <w:pPr>
        <w:spacing w:line="480" w:lineRule="auto"/>
        <w:rPr>
          <w:ins w:id="112" w:author=" " w:date="2016-01-05T11:30:00Z"/>
          <w:rFonts w:ascii="Times New Roman" w:hAnsi="Times New Roman"/>
          <w:color w:val="000000" w:themeColor="text1"/>
        </w:rPr>
      </w:pPr>
      <w:r w:rsidRPr="00577BE2">
        <w:rPr>
          <w:rFonts w:ascii="Times New Roman" w:hAnsi="Times New Roman"/>
          <w:color w:val="000000" w:themeColor="text1"/>
        </w:rPr>
        <w:t>We transformed the distance matrix into a similarity matrix by subtracting</w:t>
      </w:r>
      <w:r w:rsidR="008B425C" w:rsidRPr="00577BE2">
        <w:rPr>
          <w:rFonts w:ascii="Times New Roman" w:hAnsi="Times New Roman"/>
          <w:color w:val="000000" w:themeColor="text1"/>
        </w:rPr>
        <w:t xml:space="preserve"> the</w:t>
      </w:r>
      <w:r w:rsidR="00A00D82" w:rsidRPr="00577BE2">
        <w:rPr>
          <w:rFonts w:ascii="Times New Roman" w:hAnsi="Times New Roman"/>
          <w:color w:val="000000" w:themeColor="text1"/>
        </w:rPr>
        <w:t xml:space="preserve"> distance</w:t>
      </w:r>
      <w:r w:rsidR="008B425C" w:rsidRPr="00577BE2">
        <w:rPr>
          <w:rFonts w:ascii="Times New Roman" w:hAnsi="Times New Roman"/>
          <w:color w:val="000000" w:themeColor="text1"/>
        </w:rPr>
        <w:t xml:space="preserv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8B425C" w:rsidRPr="00577BE2">
        <w:rPr>
          <w:rFonts w:ascii="Times New Roman" w:hAnsi="Times New Roman"/>
          <w:color w:val="000000" w:themeColor="text1"/>
        </w:rPr>
        <w:t>)</w:t>
      </w:r>
      <w:r w:rsidRPr="00577BE2">
        <w:rPr>
          <w:rFonts w:ascii="Times New Roman" w:hAnsi="Times New Roman"/>
          <w:color w:val="000000" w:themeColor="text1"/>
        </w:rPr>
        <w:t xml:space="preserve"> from each pairwise distance and </w:t>
      </w:r>
      <w:r w:rsidR="007C0492" w:rsidRPr="00577BE2">
        <w:rPr>
          <w:rFonts w:ascii="Times New Roman" w:hAnsi="Times New Roman"/>
          <w:color w:val="000000" w:themeColor="text1"/>
        </w:rPr>
        <w:t>used</w:t>
      </w:r>
      <w:r w:rsidRPr="00577BE2">
        <w:rPr>
          <w:rFonts w:ascii="Times New Roman" w:hAnsi="Times New Roman"/>
          <w:color w:val="000000" w:themeColor="text1"/>
        </w:rPr>
        <w:t xml:space="preserve"> these similarities</w:t>
      </w:r>
      <w:r w:rsidR="007C0492" w:rsidRPr="00577BE2">
        <w:rPr>
          <w:rFonts w:ascii="Times New Roman" w:hAnsi="Times New Roman"/>
          <w:color w:val="000000" w:themeColor="text1"/>
        </w:rPr>
        <w:t xml:space="preserve"> to</w:t>
      </w:r>
      <w:r w:rsidRPr="00577BE2">
        <w:rPr>
          <w:rFonts w:ascii="Times New Roman" w:hAnsi="Times New Roman"/>
          <w:color w:val="000000" w:themeColor="text1"/>
        </w:rPr>
        <w:t xml:space="preserve"> </w:t>
      </w:r>
      <w:r w:rsidR="007C0492" w:rsidRPr="00577BE2">
        <w:rPr>
          <w:rFonts w:ascii="Times New Roman" w:hAnsi="Times New Roman"/>
          <w:color w:val="000000" w:themeColor="text1"/>
        </w:rPr>
        <w:t>generate</w:t>
      </w:r>
      <w:r w:rsidRPr="00577BE2">
        <w:rPr>
          <w:rFonts w:ascii="Times New Roman" w:hAnsi="Times New Roman"/>
          <w:color w:val="000000" w:themeColor="text1"/>
        </w:rPr>
        <w:t xml:space="preserve"> a weighted, undirected network where nodes were fishing trips and edge weights were pairwise similarity. </w:t>
      </w:r>
      <w:r w:rsidRPr="00577BE2">
        <w:rPr>
          <w:rFonts w:ascii="Times New Roman" w:hAnsi="Times New Roman"/>
          <w:color w:val="000000" w:themeColor="text1"/>
        </w:rPr>
        <w:lastRenderedPageBreak/>
        <w:t>We</w:t>
      </w:r>
      <w:r w:rsidR="0054323D" w:rsidRPr="00577BE2">
        <w:rPr>
          <w:rFonts w:ascii="Times New Roman" w:hAnsi="Times New Roman"/>
          <w:color w:val="000000" w:themeColor="text1"/>
        </w:rPr>
        <w:t xml:space="preserve"> used the infoMap 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2C4142C-51F2-431A-BF45-3EA64F515C5B&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{Rosvall:2008fi}</w:t>
      </w:r>
      <w:r w:rsidR="007020E6" w:rsidRPr="00577BE2">
        <w:rPr>
          <w:rFonts w:ascii="Times New Roman" w:hAnsi="Times New Roman"/>
          <w:color w:val="000000" w:themeColor="text1"/>
        </w:rPr>
        <w:fldChar w:fldCharType="end"/>
      </w:r>
      <w:r w:rsidR="00F437E5" w:rsidRPr="00577BE2">
        <w:rPr>
          <w:rFonts w:ascii="Times New Roman" w:hAnsi="Times New Roman"/>
          <w:color w:val="000000" w:themeColor="text1"/>
        </w:rPr>
        <w:t xml:space="preserve"> and</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identified</w:t>
      </w:r>
      <w:r w:rsidR="0054323D" w:rsidRPr="00577BE2">
        <w:rPr>
          <w:rFonts w:ascii="Times New Roman" w:hAnsi="Times New Roman"/>
          <w:color w:val="000000" w:themeColor="text1"/>
        </w:rPr>
        <w:t xml:space="preserve"> groups of trips with similar target assemblages</w:t>
      </w:r>
      <w:commentRangeStart w:id="113"/>
      <w:r w:rsidR="0054323D" w:rsidRPr="00577BE2">
        <w:rPr>
          <w:rFonts w:ascii="Times New Roman" w:hAnsi="Times New Roman"/>
          <w:color w:val="000000" w:themeColor="text1"/>
        </w:rPr>
        <w:t xml:space="preserve">. </w:t>
      </w:r>
      <w:ins w:id="114" w:author=" " w:date="2016-01-05T11:30:00Z">
        <w:r w:rsidR="00431CB1">
          <w:rPr>
            <w:rFonts w:ascii="Times New Roman" w:hAnsi="Times New Roman"/>
            <w:color w:val="000000" w:themeColor="text1"/>
          </w:rPr>
          <w:t>However, b</w:t>
        </w:r>
      </w:ins>
      <w:del w:id="115" w:author=" " w:date="2016-01-05T11:30:00Z">
        <w:r w:rsidR="00F437E5" w:rsidRPr="00577BE2" w:rsidDel="00431CB1">
          <w:rPr>
            <w:rFonts w:ascii="Times New Roman" w:hAnsi="Times New Roman"/>
            <w:color w:val="000000" w:themeColor="text1"/>
          </w:rPr>
          <w:delText>B</w:delText>
        </w:r>
      </w:del>
      <w:r w:rsidR="00F437E5" w:rsidRPr="00577BE2">
        <w:rPr>
          <w:rFonts w:ascii="Times New Roman" w:hAnsi="Times New Roman"/>
          <w:color w:val="000000" w:themeColor="text1"/>
        </w:rPr>
        <w:t>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 xml:space="preserve">it was computationally </w:t>
      </w:r>
      <w:r w:rsidR="00860A6E">
        <w:rPr>
          <w:rFonts w:ascii="Times New Roman" w:hAnsi="Times New Roman"/>
          <w:color w:val="000000" w:themeColor="text1"/>
        </w:rPr>
        <w:t>intractable</w:t>
      </w:r>
      <w:r w:rsidR="00F437E5" w:rsidRPr="00577BE2">
        <w:rPr>
          <w:rFonts w:ascii="Times New Roman" w:hAnsi="Times New Roman"/>
          <w:color w:val="000000" w:themeColor="text1"/>
        </w:rPr>
        <w:t xml:space="preserve"> for us to construct</w:t>
      </w:r>
      <w:r w:rsidR="007C0492" w:rsidRPr="00577BE2">
        <w:rPr>
          <w:rFonts w:ascii="Times New Roman" w:hAnsi="Times New Roman"/>
          <w:color w:val="000000" w:themeColor="text1"/>
        </w:rPr>
        <w:t xml:space="preserve"> a single matrix containing all pairwise similarities. </w:t>
      </w:r>
      <w:commentRangeEnd w:id="113"/>
      <w:r w:rsidR="005D49AA">
        <w:rPr>
          <w:rStyle w:val="CommentReference"/>
          <w:vanish/>
        </w:rPr>
        <w:commentReference w:id="113"/>
      </w:r>
      <w:r w:rsidR="006D3403" w:rsidRPr="00577BE2">
        <w:rPr>
          <w:rFonts w:ascii="Times New Roman" w:hAnsi="Times New Roman"/>
          <w:color w:val="000000" w:themeColor="text1"/>
        </w:rPr>
        <w:t xml:space="preserve">To </w:t>
      </w:r>
      <w:del w:id="116" w:author=" " w:date="2016-01-05T11:27:00Z">
        <w:r w:rsidR="006D3403" w:rsidRPr="00577BE2" w:rsidDel="00E353FD">
          <w:rPr>
            <w:rFonts w:ascii="Times New Roman" w:hAnsi="Times New Roman"/>
            <w:color w:val="000000" w:themeColor="text1"/>
          </w:rPr>
          <w:delText xml:space="preserve">facilitate </w:delText>
        </w:r>
      </w:del>
      <w:ins w:id="117" w:author=" " w:date="2016-01-05T11:27:00Z">
        <w:r w:rsidR="00E353FD">
          <w:rPr>
            <w:rFonts w:ascii="Times New Roman" w:hAnsi="Times New Roman"/>
            <w:color w:val="000000" w:themeColor="text1"/>
          </w:rPr>
          <w:t>overcome this challenge</w:t>
        </w:r>
      </w:ins>
      <w:del w:id="118" w:author=" " w:date="2016-01-05T11:27:00Z">
        <w:r w:rsidR="006D3403" w:rsidRPr="00577BE2" w:rsidDel="00E353FD">
          <w:rPr>
            <w:rFonts w:ascii="Times New Roman" w:hAnsi="Times New Roman"/>
            <w:color w:val="000000" w:themeColor="text1"/>
          </w:rPr>
          <w:delText>data analysis</w:delText>
        </w:r>
      </w:del>
      <w:r w:rsidR="0054323D" w:rsidRPr="00577BE2">
        <w:rPr>
          <w:rFonts w:ascii="Times New Roman" w:hAnsi="Times New Roman"/>
          <w:color w:val="000000" w:themeColor="text1"/>
        </w:rPr>
        <w:t xml:space="preserve"> we used</w:t>
      </w:r>
      <w:ins w:id="119" w:author=" " w:date="2016-01-05T11:30:00Z">
        <w:r w:rsidR="00431CB1">
          <w:rPr>
            <w:rFonts w:ascii="Times New Roman" w:hAnsi="Times New Roman"/>
            <w:color w:val="000000" w:themeColor="text1"/>
          </w:rPr>
          <w:t>…</w:t>
        </w:r>
      </w:ins>
    </w:p>
    <w:p w14:paraId="0023175C" w14:textId="0CC6D67C" w:rsidR="00A57565" w:rsidRPr="00577BE2" w:rsidRDefault="006423B9" w:rsidP="00016B9B">
      <w:pPr>
        <w:spacing w:line="480" w:lineRule="auto"/>
        <w:rPr>
          <w:rFonts w:ascii="Times New Roman" w:hAnsi="Times New Roman"/>
          <w:color w:val="000000" w:themeColor="text1"/>
        </w:rPr>
      </w:pPr>
      <w:commentRangeStart w:id="120"/>
      <w:r w:rsidRPr="00577BE2">
        <w:rPr>
          <w:rFonts w:ascii="Times New Roman" w:hAnsi="Times New Roman"/>
          <w:color w:val="000000" w:themeColor="text1"/>
        </w:rPr>
        <w:t xml:space="preserve"> one year of landings (2010) </w:t>
      </w:r>
      <w:r w:rsidR="006D3403" w:rsidRPr="00577BE2">
        <w:rPr>
          <w:rFonts w:ascii="Times New Roman" w:hAnsi="Times New Roman"/>
          <w:color w:val="000000" w:themeColor="text1"/>
        </w:rPr>
        <w:t>that</w:t>
      </w:r>
      <w:r w:rsidR="0054323D" w:rsidRPr="00577BE2">
        <w:rPr>
          <w:rFonts w:ascii="Times New Roman" w:hAnsi="Times New Roman"/>
          <w:color w:val="000000" w:themeColor="text1"/>
        </w:rPr>
        <w:t xml:space="preserve"> we</w:t>
      </w:r>
      <w:r w:rsidRPr="00577BE2">
        <w:rPr>
          <w:rFonts w:ascii="Times New Roman" w:hAnsi="Times New Roman"/>
          <w:color w:val="000000" w:themeColor="text1"/>
        </w:rPr>
        <w:t xml:space="preserve"> split by gear</w:t>
      </w:r>
      <w:r w:rsidR="006D3403" w:rsidRPr="00577BE2">
        <w:rPr>
          <w:rFonts w:ascii="Times New Roman" w:hAnsi="Times New Roman"/>
          <w:color w:val="000000" w:themeColor="text1"/>
        </w:rPr>
        <w:t xml:space="preserve"> </w:t>
      </w:r>
      <w:r w:rsidR="00F437E5" w:rsidRPr="00577BE2">
        <w:rPr>
          <w:rFonts w:ascii="Times New Roman" w:hAnsi="Times New Roman"/>
          <w:color w:val="000000" w:themeColor="text1"/>
        </w:rPr>
        <w:t>which resulted in manageable matrix sizes</w:t>
      </w:r>
      <w:r w:rsidR="00D126FF" w:rsidRPr="00577BE2">
        <w:rPr>
          <w:rFonts w:ascii="Times New Roman" w:hAnsi="Times New Roman"/>
          <w:color w:val="000000" w:themeColor="text1"/>
        </w:rPr>
        <w:t xml:space="preserve"> (</w:t>
      </w:r>
      <w:r w:rsidR="00D67475" w:rsidRPr="00577BE2">
        <w:rPr>
          <w:rFonts w:ascii="Times New Roman" w:hAnsi="Times New Roman"/>
          <w:color w:val="000000" w:themeColor="text1"/>
        </w:rPr>
        <w:t>between 1,700 and 31,000 rows/columns</w:t>
      </w:r>
      <w:r w:rsidR="00D126FF" w:rsidRPr="00577BE2">
        <w:rPr>
          <w:rFonts w:ascii="Times New Roman" w:hAnsi="Times New Roman"/>
          <w:color w:val="000000" w:themeColor="text1"/>
        </w:rPr>
        <w:t>)</w:t>
      </w:r>
      <w:r w:rsidRPr="00577BE2">
        <w:rPr>
          <w:rFonts w:ascii="Times New Roman" w:hAnsi="Times New Roman"/>
          <w:color w:val="000000" w:themeColor="text1"/>
        </w:rPr>
        <w:t>.</w:t>
      </w:r>
      <w:r w:rsidR="0054323D"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ach gear partition</w:t>
      </w:r>
      <w:ins w:id="121" w:author="Joshua Stoll" w:date="2016-01-03T09:45:00Z">
        <w:r w:rsidR="00382383">
          <w:rPr>
            <w:rFonts w:ascii="Times New Roman" w:hAnsi="Times New Roman"/>
            <w:color w:val="000000" w:themeColor="text1"/>
          </w:rPr>
          <w:t>,</w:t>
        </w:r>
      </w:ins>
      <w:r w:rsidR="00016B9B" w:rsidRPr="00577BE2">
        <w:rPr>
          <w:rFonts w:ascii="Times New Roman" w:hAnsi="Times New Roman"/>
          <w:color w:val="000000" w:themeColor="text1"/>
        </w:rPr>
        <w:t xml:space="preserve">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0054323D"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0054323D"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 xml:space="preserve">To make the final assignment of </w:t>
      </w:r>
      <w:r w:rsidR="00860A6E">
        <w:rPr>
          <w:rFonts w:ascii="Times New Roman" w:hAnsi="Times New Roman"/>
          <w:color w:val="000000" w:themeColor="text1"/>
        </w:rPr>
        <w:t>fishing practice</w:t>
      </w:r>
      <w:r w:rsidR="00F437E5" w:rsidRPr="00577BE2">
        <w:rPr>
          <w:rFonts w:ascii="Times New Roman" w:hAnsi="Times New Roman"/>
          <w:color w:val="000000" w:themeColor="text1"/>
        </w:rPr>
        <w:t>, we linked the species-composition</w:t>
      </w:r>
      <w:r w:rsidR="0054323D" w:rsidRPr="00577BE2">
        <w:rPr>
          <w:rFonts w:ascii="Times New Roman" w:hAnsi="Times New Roman"/>
          <w:color w:val="000000" w:themeColor="text1"/>
        </w:rPr>
        <w:t xml:space="preserve"> clusters to gear used for the</w:t>
      </w:r>
      <w:r w:rsidR="00F437E5" w:rsidRPr="00577BE2">
        <w:rPr>
          <w:rFonts w:ascii="Times New Roman" w:hAnsi="Times New Roman"/>
          <w:color w:val="000000" w:themeColor="text1"/>
        </w:rPr>
        <w:t xml:space="preserve"> trip</w:t>
      </w:r>
      <w:r w:rsidR="0054323D"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2012 and 2013 trips </w:t>
      </w:r>
      <w:r w:rsidR="00860A6E">
        <w:rPr>
          <w:rFonts w:ascii="Times New Roman" w:hAnsi="Times New Roman"/>
          <w:color w:val="000000" w:themeColor="text1"/>
        </w:rPr>
        <w:t>to</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fishing</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practices</w:t>
      </w:r>
      <w:r w:rsidR="00F437E5" w:rsidRPr="00577BE2">
        <w:rPr>
          <w:rFonts w:ascii="Times New Roman" w:hAnsi="Times New Roman"/>
          <w:color w:val="000000" w:themeColor="text1"/>
        </w:rPr>
        <w:t>, 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860A6E">
        <w:rPr>
          <w:rFonts w:ascii="Times New Roman" w:hAnsi="Times New Roman"/>
          <w:color w:val="000000" w:themeColor="text1"/>
        </w:rPr>
        <w:t>fishing practice</w:t>
      </w:r>
      <w:r w:rsidR="00457271">
        <w:rPr>
          <w:rFonts w:ascii="Times New Roman" w:hAnsi="Times New Roman"/>
          <w:color w:val="000000" w:themeColor="text1"/>
        </w:rPr>
        <w:t xml:space="preserve"> as the 2010 trip to which it</w:t>
      </w:r>
      <w:r w:rsidR="00D67475" w:rsidRPr="00577BE2">
        <w:rPr>
          <w:rFonts w:ascii="Times New Roman" w:hAnsi="Times New Roman"/>
          <w:color w:val="000000" w:themeColor="text1"/>
        </w:rPr>
        <w:t xml:space="preserve"> was closest in multi-dimensional space. </w:t>
      </w:r>
      <w:commentRangeEnd w:id="120"/>
      <w:r w:rsidR="00431CB1">
        <w:rPr>
          <w:rStyle w:val="CommentReference"/>
        </w:rPr>
        <w:commentReference w:id="120"/>
      </w:r>
    </w:p>
    <w:p w14:paraId="5D43D75F" w14:textId="78D4DCB9"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 </w:t>
      </w:r>
      <w:del w:id="122" w:author="Joshua Stoll" w:date="2016-01-03T13:06:00Z">
        <w:r w:rsidRPr="00577BE2" w:rsidDel="002F3712">
          <w:rPr>
            <w:rFonts w:ascii="Times New Roman" w:hAnsi="Times New Roman"/>
            <w:color w:val="000000" w:themeColor="text1"/>
          </w:rPr>
          <w:delText xml:space="preserve">drawback </w:delText>
        </w:r>
      </w:del>
      <w:ins w:id="123" w:author="Joshua Stoll" w:date="2016-01-03T13:06:00Z">
        <w:r w:rsidR="002F3712">
          <w:rPr>
            <w:rFonts w:ascii="Times New Roman" w:hAnsi="Times New Roman"/>
            <w:color w:val="000000" w:themeColor="text1"/>
          </w:rPr>
          <w:t xml:space="preserve">challenge in testing the </w:t>
        </w:r>
      </w:ins>
      <w:r w:rsidR="00F97E0A">
        <w:rPr>
          <w:rFonts w:ascii="Times New Roman" w:hAnsi="Times New Roman"/>
          <w:color w:val="000000" w:themeColor="text1"/>
        </w:rPr>
        <w:t>effectiveness</w:t>
      </w:r>
      <w:ins w:id="124" w:author="Joshua Stoll" w:date="2016-01-03T13:06:00Z">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w:t>
      </w:r>
      <w:del w:id="125" w:author="Joshua Stoll" w:date="2016-01-03T13:04:00Z">
        <w:r w:rsidRPr="00577BE2" w:rsidDel="002F3712">
          <w:rPr>
            <w:rFonts w:ascii="Times New Roman" w:hAnsi="Times New Roman"/>
            <w:color w:val="000000" w:themeColor="text1"/>
          </w:rPr>
          <w:delText xml:space="preserve">exists </w:delText>
        </w:r>
      </w:del>
      <w:ins w:id="126" w:author="Joshua Stoll" w:date="2016-01-03T13:04:00Z">
        <w:r w:rsidR="002F3712">
          <w:rPr>
            <w:rFonts w:ascii="Times New Roman" w:hAnsi="Times New Roman"/>
            <w:color w:val="000000" w:themeColor="text1"/>
          </w:rPr>
          <w:t>is</w:t>
        </w:r>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no</w:t>
      </w:r>
      <w:ins w:id="127" w:author="Joshua Stoll" w:date="2016-01-03T13:04:00Z">
        <w:r w:rsidR="002F3712">
          <w:rPr>
            <w:rFonts w:ascii="Times New Roman" w:hAnsi="Times New Roman"/>
            <w:color w:val="000000" w:themeColor="text1"/>
          </w:rPr>
          <w:t>t an</w:t>
        </w:r>
      </w:ins>
      <w:r w:rsidRPr="00577BE2">
        <w:rPr>
          <w:rFonts w:ascii="Times New Roman" w:hAnsi="Times New Roman"/>
          <w:color w:val="000000" w:themeColor="text1"/>
        </w:rPr>
        <w:t xml:space="preserve">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w:t>
      </w:r>
      <w:ins w:id="128" w:author="Joshua Stoll" w:date="2016-01-03T13:06:00Z">
        <w:r w:rsidR="002F3712">
          <w:rPr>
            <w:rFonts w:ascii="Times New Roman" w:hAnsi="Times New Roman"/>
            <w:color w:val="000000" w:themeColor="text1"/>
          </w:rPr>
          <w:t xml:space="preserve"> that we could use to compare the results</w:t>
        </w:r>
      </w:ins>
      <w:del w:id="129" w:author="Joshua Stoll" w:date="2016-01-03T13:05:00Z">
        <w:r w:rsidRPr="00577BE2" w:rsidDel="002F3712">
          <w:rPr>
            <w:rFonts w:ascii="Times New Roman" w:hAnsi="Times New Roman"/>
            <w:color w:val="000000" w:themeColor="text1"/>
          </w:rPr>
          <w:delText xml:space="preserve"> to which we </w:delText>
        </w:r>
        <w:r w:rsidR="00F437E5" w:rsidRPr="00577BE2" w:rsidDel="002F3712">
          <w:rPr>
            <w:rFonts w:ascii="Times New Roman" w:hAnsi="Times New Roman"/>
            <w:color w:val="000000" w:themeColor="text1"/>
          </w:rPr>
          <w:delText>could</w:delText>
        </w:r>
        <w:r w:rsidRPr="00577BE2" w:rsidDel="002F3712">
          <w:rPr>
            <w:rFonts w:ascii="Times New Roman" w:hAnsi="Times New Roman"/>
            <w:color w:val="000000" w:themeColor="text1"/>
          </w:rPr>
          <w:delText xml:space="preserve"> compare</w:delText>
        </w:r>
      </w:del>
      <w:r w:rsidRPr="00577BE2">
        <w:rPr>
          <w:rFonts w:ascii="Times New Roman" w:hAnsi="Times New Roman"/>
          <w:color w:val="000000" w:themeColor="text1"/>
        </w:rPr>
        <w:t>.</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w:t>
      </w:r>
      <w:del w:id="130" w:author="Joshua Stoll" w:date="2016-01-03T13:10:00Z">
        <w:r w:rsidRPr="00577BE2" w:rsidDel="002F3712">
          <w:rPr>
            <w:rFonts w:ascii="Times New Roman" w:hAnsi="Times New Roman"/>
            <w:color w:val="000000" w:themeColor="text1"/>
          </w:rPr>
          <w:delText>drawback</w:delText>
        </w:r>
      </w:del>
      <w:ins w:id="131" w:author="Joshua Stoll" w:date="2016-01-03T13:10:00Z">
        <w:r w:rsidR="002F3712">
          <w:rPr>
            <w:rFonts w:ascii="Times New Roman" w:hAnsi="Times New Roman"/>
            <w:color w:val="000000" w:themeColor="text1"/>
          </w:rPr>
          <w:t>issue</w:t>
        </w:r>
      </w:ins>
      <w:r w:rsidRPr="00577BE2">
        <w:rPr>
          <w:rFonts w:ascii="Times New Roman" w:hAnsi="Times New Roman"/>
          <w:color w:val="000000" w:themeColor="text1"/>
        </w:rPr>
        <w:t xml:space="preserve">, we </w:t>
      </w:r>
      <w:r w:rsidR="001A7183" w:rsidRPr="00577BE2">
        <w:rPr>
          <w:rFonts w:ascii="Times New Roman" w:hAnsi="Times New Roman"/>
          <w:color w:val="000000" w:themeColor="text1"/>
        </w:rPr>
        <w:t xml:space="preserve">tested the reliability of our classification approach by evaluating </w:t>
      </w:r>
      <w:del w:id="132" w:author="Joshua Stoll" w:date="2016-01-03T13:07:00Z">
        <w:r w:rsidR="001A7183" w:rsidRPr="00577BE2" w:rsidDel="002F3712">
          <w:rPr>
            <w:rFonts w:ascii="Times New Roman" w:hAnsi="Times New Roman"/>
            <w:color w:val="000000" w:themeColor="text1"/>
          </w:rPr>
          <w:delText>if it recovered</w:delText>
        </w:r>
      </w:del>
      <w:ins w:id="133" w:author="Joshua Stoll" w:date="2016-01-03T13:07:00Z">
        <w:r w:rsidR="002F3712">
          <w:rPr>
            <w:rFonts w:ascii="Times New Roman" w:hAnsi="Times New Roman"/>
            <w:color w:val="000000" w:themeColor="text1"/>
          </w:rPr>
          <w:t>the extent to which it identified</w:t>
        </w:r>
      </w:ins>
      <w:r w:rsidR="001A7183" w:rsidRPr="00577BE2">
        <w:rPr>
          <w:rFonts w:ascii="Times New Roman" w:hAnsi="Times New Roman"/>
          <w:color w:val="000000" w:themeColor="text1"/>
        </w:rPr>
        <w:t xml:space="preserve"> known spatial and temporal structure </w:t>
      </w:r>
      <w:del w:id="134" w:author="Joshua Stoll" w:date="2016-01-03T13:10:00Z">
        <w:r w:rsidR="001A7183" w:rsidRPr="00577BE2" w:rsidDel="002F3712">
          <w:rPr>
            <w:rFonts w:ascii="Times New Roman" w:hAnsi="Times New Roman"/>
            <w:color w:val="000000" w:themeColor="text1"/>
          </w:rPr>
          <w:delText xml:space="preserve">for </w:delText>
        </w:r>
      </w:del>
      <w:ins w:id="135" w:author="Joshua Stoll" w:date="2016-01-03T13:10:00Z">
        <w:r w:rsidR="002F3712">
          <w:rPr>
            <w:rFonts w:ascii="Times New Roman" w:hAnsi="Times New Roman"/>
            <w:color w:val="000000" w:themeColor="text1"/>
          </w:rPr>
          <w:t>of</w:t>
        </w:r>
        <w:r w:rsidR="002F3712" w:rsidRPr="00577BE2">
          <w:rPr>
            <w:rFonts w:ascii="Times New Roman" w:hAnsi="Times New Roman"/>
            <w:color w:val="000000" w:themeColor="text1"/>
          </w:rPr>
          <w:t xml:space="preserve"> </w:t>
        </w:r>
      </w:ins>
      <w:r w:rsidR="001A7183" w:rsidRPr="00577BE2">
        <w:rPr>
          <w:rFonts w:ascii="Times New Roman" w:hAnsi="Times New Roman"/>
          <w:color w:val="000000" w:themeColor="text1"/>
        </w:rPr>
        <w:t>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w:t>
      </w:r>
      <w:del w:id="136" w:author=" " w:date="2016-01-05T11:29:00Z">
        <w:r w:rsidR="00E33905" w:rsidRPr="00577BE2" w:rsidDel="00F94A3F">
          <w:rPr>
            <w:rFonts w:ascii="Times New Roman" w:hAnsi="Times New Roman"/>
            <w:color w:val="000000" w:themeColor="text1"/>
          </w:rPr>
          <w:delText xml:space="preserve">realized fisheries </w:delText>
        </w:r>
      </w:del>
      <w:ins w:id="137" w:author=" " w:date="2016-01-05T11:29:00Z">
        <w:r w:rsidR="00F94A3F">
          <w:rPr>
            <w:rFonts w:ascii="Times New Roman" w:hAnsi="Times New Roman"/>
            <w:color w:val="000000" w:themeColor="text1"/>
          </w:rPr>
          <w:t xml:space="preserve">emergent fishing strategies </w:t>
        </w:r>
      </w:ins>
      <w:r w:rsidR="00E33905" w:rsidRPr="00577BE2">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&lt;citation&gt;&lt;uuid&gt;C803801F-68BF-442C-BE0E-98ECE7F76F78&lt;/uuid&gt;&lt;priority&gt;0&lt;/priority&gt;&lt;publications&gt;&lt;publication&gt;&lt;institution&gt;NOAA&lt;/institution&gt;&lt;accepted_date&gt;99201512081200000000222000&lt;/accepted_date&gt;&lt;title&gt;Data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{NorthwestFisheriesScienceCenter:vj}</w:t>
      </w:r>
      <w:r w:rsidR="007020E6"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0EAA4523"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p w14:paraId="352B079D" w14:textId="3B535F13" w:rsidR="005079E4" w:rsidRPr="00577BE2" w:rsidRDefault="0000456A" w:rsidP="00016B9B">
      <w:pPr>
        <w:spacing w:line="480" w:lineRule="auto"/>
        <w:rPr>
          <w:rFonts w:ascii="Times New Roman" w:hAnsi="Times New Roman"/>
          <w:color w:val="000000" w:themeColor="text1"/>
        </w:rPr>
      </w:pPr>
      <w:ins w:id="138" w:author=" " w:date="2016-01-05T11:33:00Z">
        <w:r>
          <w:rPr>
            <w:rFonts w:ascii="Times New Roman" w:hAnsi="Times New Roman"/>
            <w:color w:val="000000" w:themeColor="text1"/>
          </w:rPr>
          <w:lastRenderedPageBreak/>
          <w:t>Vessel r</w:t>
        </w:r>
      </w:ins>
      <w:del w:id="139" w:author=" " w:date="2016-01-05T11:33:00Z">
        <w:r w:rsidR="005079E4" w:rsidRPr="00577BE2" w:rsidDel="0000456A">
          <w:rPr>
            <w:rFonts w:ascii="Times New Roman" w:hAnsi="Times New Roman"/>
            <w:color w:val="000000" w:themeColor="text1"/>
          </w:rPr>
          <w:delText xml:space="preserve">To </w:delText>
        </w:r>
        <w:r w:rsidR="00206AA0" w:rsidRPr="00577BE2" w:rsidDel="0000456A">
          <w:rPr>
            <w:rFonts w:ascii="Times New Roman" w:hAnsi="Times New Roman"/>
            <w:color w:val="000000" w:themeColor="text1"/>
          </w:rPr>
          <w:delText>estimate r</w:delText>
        </w:r>
      </w:del>
      <w:r w:rsidR="00206AA0" w:rsidRPr="00577BE2">
        <w:rPr>
          <w:rFonts w:ascii="Times New Roman" w:hAnsi="Times New Roman"/>
          <w:color w:val="000000" w:themeColor="text1"/>
        </w:rPr>
        <w:t xml:space="preserve">evenue </w:t>
      </w:r>
      <w:r w:rsidR="005079E4" w:rsidRPr="00577BE2">
        <w:rPr>
          <w:rFonts w:ascii="Times New Roman" w:hAnsi="Times New Roman"/>
          <w:color w:val="000000" w:themeColor="text1"/>
        </w:rPr>
        <w:t xml:space="preserve">diversity </w:t>
      </w:r>
      <w:del w:id="140" w:author=" " w:date="2016-01-05T11:33:00Z">
        <w:r w:rsidR="005079E4" w:rsidRPr="00577BE2" w:rsidDel="0000456A">
          <w:rPr>
            <w:rFonts w:ascii="Times New Roman" w:hAnsi="Times New Roman"/>
            <w:color w:val="000000" w:themeColor="text1"/>
          </w:rPr>
          <w:delText xml:space="preserve">for </w:delText>
        </w:r>
        <w:r w:rsidR="00206AA0" w:rsidRPr="00577BE2" w:rsidDel="0000456A">
          <w:rPr>
            <w:rFonts w:ascii="Times New Roman" w:hAnsi="Times New Roman"/>
            <w:color w:val="000000" w:themeColor="text1"/>
          </w:rPr>
          <w:delText xml:space="preserve">each </w:delText>
        </w:r>
        <w:r w:rsidR="005079E4" w:rsidRPr="00577BE2" w:rsidDel="0000456A">
          <w:rPr>
            <w:rFonts w:ascii="Times New Roman" w:hAnsi="Times New Roman"/>
            <w:color w:val="000000" w:themeColor="text1"/>
          </w:rPr>
          <w:delText xml:space="preserve">vessel, we </w:delText>
        </w:r>
      </w:del>
      <w:ins w:id="141" w:author=" " w:date="2016-01-05T11:33:00Z">
        <w:r>
          <w:rPr>
            <w:rFonts w:ascii="Times New Roman" w:hAnsi="Times New Roman"/>
            <w:color w:val="000000" w:themeColor="text1"/>
          </w:rPr>
          <w:t xml:space="preserve">is </w:t>
        </w:r>
      </w:ins>
      <w:del w:id="142" w:author=" " w:date="2016-01-05T11:33:00Z">
        <w:r w:rsidR="005079E4" w:rsidRPr="00577BE2" w:rsidDel="0000456A">
          <w:rPr>
            <w:rFonts w:ascii="Times New Roman" w:hAnsi="Times New Roman"/>
            <w:color w:val="000000" w:themeColor="text1"/>
          </w:rPr>
          <w:delText xml:space="preserve">calculated </w:delText>
        </w:r>
      </w:del>
      <w:del w:id="143" w:author=" " w:date="2016-01-05T11:34:00Z">
        <w:r w:rsidR="005079E4" w:rsidRPr="00577BE2" w:rsidDel="0000456A">
          <w:rPr>
            <w:rFonts w:ascii="Times New Roman" w:hAnsi="Times New Roman"/>
            <w:color w:val="000000" w:themeColor="text1"/>
          </w:rPr>
          <w:delText>the</w:delText>
        </w:r>
      </w:del>
      <w:ins w:id="144" w:author=" " w:date="2016-01-05T11:34:00Z">
        <w:r>
          <w:rPr>
            <w:rFonts w:ascii="Times New Roman" w:hAnsi="Times New Roman"/>
            <w:color w:val="000000" w:themeColor="text1"/>
          </w:rPr>
          <w:t>calculated using the</w:t>
        </w:r>
      </w:ins>
      <w:r w:rsidR="003F4F92" w:rsidRPr="00577BE2">
        <w:rPr>
          <w:rFonts w:ascii="Times New Roman" w:hAnsi="Times New Roman"/>
          <w:color w:val="000000" w:themeColor="text1"/>
        </w:rPr>
        <w:t xml:space="preserve"> effective Shannon index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del w:id="145" w:author=" " w:date="2016-01-05T11:33:00Z">
        <w:r w:rsidR="003F4F92" w:rsidRPr="00577BE2" w:rsidDel="0000456A">
          <w:rPr>
            <w:rFonts w:ascii="Times New Roman" w:hAnsi="Times New Roman"/>
            <w:color w:val="000000" w:themeColor="text1"/>
          </w:rPr>
          <w:delText>of revenue diversity</w:delText>
        </w:r>
        <w:r w:rsidR="005079E4" w:rsidRPr="00577BE2" w:rsidDel="0000456A">
          <w:rPr>
            <w:rFonts w:ascii="Times New Roman" w:hAnsi="Times New Roman"/>
            <w:color w:val="000000" w:themeColor="text1"/>
          </w:rPr>
          <w:delText xml:space="preserve"> </w:delText>
        </w:r>
      </w:del>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&lt;citation&gt;&lt;uuid&gt;5EDA6D17-5254-4C2D-92F2-A6826F4D99BC&lt;/uuid&gt;&lt;priority&gt;0&lt;/priority&gt;&lt;publications&gt;&lt;publication&gt;&lt;volume&gt;113&lt;/volume&gt;&lt;number&gt;2&lt;/number&gt;&lt;startpage&gt;363&lt;/startpage&gt;&lt;title&gt;Entropy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{LouJost:2006vi}</w:t>
      </w:r>
      <w:r w:rsidR="007020E6"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3D0E9F" w:rsidRPr="00577BE2">
        <w:rPr>
          <w:rFonts w:ascii="Times New Roman" w:hAnsi="Times New Roman"/>
          <w:color w:val="000000" w:themeColor="text1"/>
        </w:rPr>
        <w:t>for</w:t>
      </w:r>
      <w:r w:rsidR="003F4F92" w:rsidRPr="00577BE2">
        <w:rPr>
          <w:rFonts w:ascii="Times New Roman" w:hAnsi="Times New Roman"/>
          <w:color w:val="000000" w:themeColor="text1"/>
        </w:rPr>
        <w:t xml:space="preserve"> vessel </w:t>
      </w:r>
      <w:r w:rsidR="003F4F92" w:rsidRPr="00577BE2">
        <w:rPr>
          <w:rFonts w:ascii="Times New Roman" w:hAnsi="Times New Roman"/>
          <w:i/>
          <w:color w:val="000000" w:themeColor="text1"/>
        </w:rPr>
        <w:t>j</w:t>
      </w:r>
      <w:r w:rsidR="003F4F92" w:rsidRPr="00577BE2">
        <w:rPr>
          <w:rFonts w:ascii="Times New Roman" w:hAnsi="Times New Roman"/>
          <w:color w:val="000000" w:themeColor="text1"/>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2A7C0F86" w14:textId="77777777">
        <w:trPr>
          <w:trHeight w:val="702"/>
        </w:trPr>
        <w:tc>
          <w:tcPr>
            <w:tcW w:w="8820" w:type="dxa"/>
            <w:tcBorders>
              <w:top w:val="nil"/>
              <w:left w:val="nil"/>
              <w:bottom w:val="nil"/>
              <w:right w:val="nil"/>
            </w:tcBorders>
            <w:shd w:val="clear" w:color="auto" w:fill="auto"/>
            <w:vAlign w:val="center"/>
          </w:tcPr>
          <w:p w14:paraId="4ECFD8D8" w14:textId="7C7F0397" w:rsidR="003F4F92" w:rsidRPr="00577BE2" w:rsidRDefault="00986748" w:rsidP="00A35760">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16BEA2E6" w14:textId="77777777"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t>(2</w:t>
            </w:r>
            <w:r w:rsidR="00AE71DB" w:rsidRPr="00577BE2">
              <w:rPr>
                <w:rFonts w:ascii="Times New Roman" w:hAnsi="Times New Roman"/>
                <w:color w:val="000000" w:themeColor="text1"/>
              </w:rPr>
              <w:t>)</w:t>
            </w:r>
          </w:p>
        </w:tc>
      </w:tr>
    </w:tbl>
    <w:p w14:paraId="746C4378" w14:textId="586BBBB6"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 number of realized fisheries and </w:t>
      </w:r>
      <w:r w:rsidRPr="00577BE2">
        <w:rPr>
          <w:rFonts w:ascii="Times New Roman" w:hAnsi="Times New Roman"/>
          <w:i/>
          <w:color w:val="000000" w:themeColor="text1"/>
        </w:rPr>
        <w:t>p</w:t>
      </w:r>
      <w:r w:rsidR="00A35760">
        <w:rPr>
          <w:rFonts w:ascii="Times New Roman" w:hAnsi="Times New Roman"/>
          <w:i/>
          <w:color w:val="000000" w:themeColor="text1"/>
          <w:vertAlign w:val="subscript"/>
        </w:rPr>
        <w:t>f</w:t>
      </w:r>
      <w:r w:rsidRPr="00577BE2">
        <w:rPr>
          <w:rFonts w:ascii="Times New Roman" w:hAnsi="Times New Roman"/>
          <w:color w:val="000000" w:themeColor="text1"/>
        </w:rPr>
        <w:t xml:space="preserve"> is the proportion of revenue </w:t>
      </w:r>
      <w:r w:rsidR="00AA1ED7" w:rsidRPr="00577BE2">
        <w:rPr>
          <w:rFonts w:ascii="Times New Roman" w:hAnsi="Times New Roman"/>
          <w:color w:val="000000" w:themeColor="text1"/>
        </w:rPr>
        <w:t xml:space="preserve">derived </w:t>
      </w:r>
      <w:r w:rsidRPr="00577BE2">
        <w:rPr>
          <w:rFonts w:ascii="Times New Roman" w:hAnsi="Times New Roman"/>
          <w:color w:val="000000" w:themeColor="text1"/>
        </w:rPr>
        <w:t xml:space="preserve">from </w:t>
      </w:r>
      <w:r w:rsidR="0080078B">
        <w:rPr>
          <w:rFonts w:ascii="Times New Roman" w:hAnsi="Times New Roman"/>
          <w:color w:val="000000" w:themeColor="text1"/>
        </w:rPr>
        <w:t xml:space="preserve">fishery </w:t>
      </w:r>
      <w:r w:rsidRPr="00577BE2">
        <w:rPr>
          <w:rFonts w:ascii="Times New Roman" w:hAnsi="Times New Roman"/>
          <w:color w:val="000000" w:themeColor="text1"/>
        </w:rPr>
        <w:t xml:space="preserve"> </w:t>
      </w:r>
      <w:r w:rsidR="00A35760">
        <w:rPr>
          <w:rFonts w:ascii="Times New Roman" w:hAnsi="Times New Roman"/>
          <w:i/>
          <w:color w:val="000000" w:themeColor="text1"/>
        </w:rPr>
        <w:t>f</w:t>
      </w:r>
      <w:r w:rsidR="00AA1ED7" w:rsidRPr="00577BE2">
        <w:rPr>
          <w:rFonts w:ascii="Times New Roman" w:hAnsi="Times New Roman"/>
          <w:color w:val="000000" w:themeColor="text1"/>
        </w:rPr>
        <w:t>.</w:t>
      </w:r>
      <w:r w:rsidR="00577BE2">
        <w:rPr>
          <w:rFonts w:ascii="Times New Roman" w:hAnsi="Times New Roman"/>
          <w:color w:val="000000" w:themeColor="text1"/>
        </w:rPr>
        <w:t xml:space="preserve"> </w:t>
      </w:r>
      <w:commentRangeStart w:id="146"/>
      <w:commentRangeStart w:id="147"/>
      <w:commentRangeStart w:id="148"/>
      <w:r w:rsidR="00577BE2">
        <w:rPr>
          <w:rFonts w:ascii="Times New Roman" w:hAnsi="Times New Roman"/>
          <w:color w:val="000000" w:themeColor="text1"/>
        </w:rPr>
        <w:t xml:space="preserve">We define specialist vessels are those that land </w:t>
      </w:r>
      <w:r w:rsidR="00EA3B29">
        <w:rPr>
          <w:rFonts w:ascii="Times New Roman" w:hAnsi="Times New Roman"/>
          <w:color w:val="000000" w:themeColor="text1"/>
        </w:rPr>
        <w:t xml:space="preserve">in a single </w:t>
      </w:r>
      <w:r w:rsidR="0080078B">
        <w:rPr>
          <w:rFonts w:ascii="Times New Roman" w:hAnsi="Times New Roman"/>
          <w:color w:val="000000" w:themeColor="text1"/>
        </w:rPr>
        <w:t>fishery</w:t>
      </w:r>
      <w:r w:rsidR="00577BE2">
        <w:rPr>
          <w:rFonts w:ascii="Times New Roman" w:hAnsi="Times New Roman"/>
          <w:color w:val="000000" w:themeColor="text1"/>
        </w:rPr>
        <w:t xml:space="preserve">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EA3B29">
        <w:rPr>
          <w:rFonts w:ascii="Times New Roman" w:hAnsi="Times New Roman"/>
          <w:color w:val="000000" w:themeColor="text1"/>
        </w:rPr>
        <w:t xml:space="preserve"> land in more than </w:t>
      </w:r>
      <w:r w:rsidR="0080078B">
        <w:rPr>
          <w:rFonts w:ascii="Times New Roman" w:hAnsi="Times New Roman"/>
          <w:color w:val="000000" w:themeColor="text1"/>
        </w:rPr>
        <w:t>fishery</w:t>
      </w:r>
      <w:r w:rsidR="004F4FEA">
        <w:rPr>
          <w:rFonts w:ascii="Times New Roman" w:hAnsi="Times New Roman"/>
          <w:color w:val="000000" w:themeColor="text1"/>
        </w:rPr>
        <w:t xml:space="preserve"> </w:t>
      </w:r>
      <w:r w:rsidR="00577BE2">
        <w:rPr>
          <w:rFonts w:ascii="Times New Roman" w:hAnsi="Times New Roman"/>
          <w:color w:val="000000" w:themeColor="text1"/>
        </w:rPr>
        <w:t>(</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commentRangeEnd w:id="146"/>
      <w:r w:rsidR="002F3712">
        <w:rPr>
          <w:rStyle w:val="CommentReference"/>
          <w:vanish/>
        </w:rPr>
        <w:commentReference w:id="146"/>
      </w:r>
      <w:commentRangeEnd w:id="147"/>
      <w:r w:rsidR="0000456A">
        <w:rPr>
          <w:rStyle w:val="CommentReference"/>
        </w:rPr>
        <w:commentReference w:id="147"/>
      </w:r>
      <w:commentRangeEnd w:id="148"/>
      <w:r w:rsidR="00F201FA">
        <w:rPr>
          <w:rStyle w:val="CommentReference"/>
        </w:rPr>
        <w:commentReference w:id="148"/>
      </w:r>
    </w:p>
    <w:p w14:paraId="786550D8" w14:textId="12726BCD"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represent connectivity among </w:t>
      </w:r>
      <w:r w:rsidR="0080078B">
        <w:rPr>
          <w:rFonts w:ascii="Times New Roman" w:hAnsi="Times New Roman"/>
          <w:color w:val="000000" w:themeColor="text1"/>
        </w:rPr>
        <w:t xml:space="preserve">fisheries </w:t>
      </w:r>
      <w:r w:rsidRPr="00577BE2">
        <w:rPr>
          <w:rFonts w:ascii="Times New Roman" w:hAnsi="Times New Roman"/>
          <w:color w:val="000000" w:themeColor="text1"/>
        </w:rPr>
        <w:t>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ins w:id="149" w:author=" " w:date="2016-01-05T11:34:00Z">
        <w:r w:rsidR="0000456A">
          <w:rPr>
            <w:rFonts w:ascii="Times New Roman" w:hAnsi="Times New Roman"/>
            <w:color w:val="000000" w:themeColor="text1"/>
          </w:rPr>
          <w:t xml:space="preserve"> where</w:t>
        </w:r>
      </w:ins>
      <w:del w:id="150" w:author=" " w:date="2016-01-05T11:34:00Z">
        <w:r w:rsidR="00A76DFC" w:rsidRPr="00577BE2" w:rsidDel="0000456A">
          <w:rPr>
            <w:rFonts w:ascii="Times New Roman" w:hAnsi="Times New Roman"/>
            <w:color w:val="000000" w:themeColor="text1"/>
          </w:rPr>
          <w:delText>.</w:delText>
        </w:r>
      </w:del>
      <w:r w:rsidR="00A76DFC" w:rsidRPr="00577BE2">
        <w:rPr>
          <w:rFonts w:ascii="Times New Roman" w:hAnsi="Times New Roman"/>
          <w:color w:val="000000" w:themeColor="text1"/>
        </w:rPr>
        <w:t xml:space="preserve"> </w:t>
      </w:r>
      <w:ins w:id="151" w:author=" " w:date="2016-01-05T11:34:00Z">
        <w:r w:rsidR="0000456A">
          <w:rPr>
            <w:rFonts w:ascii="Times New Roman" w:hAnsi="Times New Roman"/>
            <w:color w:val="000000" w:themeColor="text1"/>
          </w:rPr>
          <w:t>n</w:t>
        </w:r>
      </w:ins>
      <w:del w:id="152" w:author=" " w:date="2016-01-05T11:34:00Z">
        <w:r w:rsidRPr="00577BE2" w:rsidDel="0000456A">
          <w:rPr>
            <w:rFonts w:ascii="Times New Roman" w:hAnsi="Times New Roman"/>
            <w:color w:val="000000" w:themeColor="text1"/>
          </w:rPr>
          <w:delText>N</w:delText>
        </w:r>
      </w:del>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w:t>
      </w:r>
      <w:del w:id="153" w:author=" " w:date="2016-01-05T11:35:00Z">
        <w:r w:rsidR="00832B45" w:rsidRPr="00577BE2" w:rsidDel="0000456A">
          <w:rPr>
            <w:rFonts w:ascii="Times New Roman" w:hAnsi="Times New Roman"/>
            <w:color w:val="000000" w:themeColor="text1"/>
          </w:rPr>
          <w:delText>realized fishery</w:delText>
        </w:r>
      </w:del>
      <w:r w:rsidR="0080078B">
        <w:rPr>
          <w:rFonts w:ascii="Times New Roman" w:hAnsi="Times New Roman"/>
          <w:color w:val="000000" w:themeColor="text1"/>
        </w:rPr>
        <w:t>fishery</w:t>
      </w:r>
      <w:r w:rsidR="00832B45" w:rsidRPr="00577BE2">
        <w:rPr>
          <w:rFonts w:ascii="Times New Roman" w:hAnsi="Times New Roman"/>
          <w:color w:val="000000" w:themeColor="text1"/>
        </w:rPr>
        <w:t>,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w:t>
      </w:r>
      <w:ins w:id="154" w:author=" " w:date="2016-01-05T11:35:00Z">
        <w:r w:rsidR="0000456A">
          <w:rPr>
            <w:rFonts w:ascii="Times New Roman" w:hAnsi="Times New Roman"/>
            <w:color w:val="000000" w:themeColor="text1"/>
          </w:rPr>
          <w:t xml:space="preserve">catch in </w:t>
        </w:r>
      </w:ins>
      <w:r w:rsidR="00832B45" w:rsidRPr="00577BE2">
        <w:rPr>
          <w:rFonts w:ascii="Times New Roman" w:hAnsi="Times New Roman"/>
          <w:color w:val="000000" w:themeColor="text1"/>
        </w:rPr>
        <w:t>both</w:t>
      </w:r>
      <w:ins w:id="155" w:author=" " w:date="2016-01-05T11:35:00Z">
        <w:r w:rsidR="0000456A">
          <w:rPr>
            <w:rFonts w:ascii="Times New Roman" w:hAnsi="Times New Roman"/>
            <w:color w:val="000000" w:themeColor="text1"/>
          </w:rPr>
          <w:t xml:space="preserve"> over </w:t>
        </w:r>
      </w:ins>
      <w:r w:rsidR="00964330">
        <w:rPr>
          <w:rFonts w:ascii="Times New Roman" w:hAnsi="Times New Roman"/>
          <w:color w:val="000000" w:themeColor="text1"/>
        </w:rPr>
        <w:t>a given period</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xml:space="preserve">, </w:t>
      </w:r>
      <w:ins w:id="156" w:author=" " w:date="2016-01-05T11:35:00Z">
        <w:r w:rsidR="005B79A1" w:rsidRPr="00577BE2">
          <w:rPr>
            <w:rFonts w:ascii="Times New Roman" w:hAnsi="Times New Roman"/>
            <w:color w:val="000000" w:themeColor="text1"/>
          </w:rPr>
          <w:t xml:space="preserve">for each port </w:t>
        </w:r>
      </w:ins>
      <w:r w:rsidR="00F46A19">
        <w:rPr>
          <w:rFonts w:ascii="Times New Roman" w:hAnsi="Times New Roman"/>
          <w:i/>
          <w:color w:val="000000" w:themeColor="text1"/>
        </w:rPr>
        <w:t>k</w:t>
      </w:r>
      <w:ins w:id="157" w:author=" " w:date="2016-01-05T11:35:00Z">
        <w:r w:rsidR="005B79A1" w:rsidRPr="00577BE2">
          <w:rPr>
            <w:rFonts w:ascii="Times New Roman" w:hAnsi="Times New Roman"/>
            <w:color w:val="000000" w:themeColor="text1"/>
          </w:rPr>
          <w:t xml:space="preserve"> </w:t>
        </w:r>
      </w:ins>
      <w:r w:rsidRPr="00577BE2">
        <w:rPr>
          <w:rFonts w:ascii="Times New Roman" w:hAnsi="Times New Roman"/>
          <w:color w:val="000000" w:themeColor="text1"/>
        </w:rPr>
        <w:t>we built</w:t>
      </w:r>
      <w:r w:rsidR="00626AF1" w:rsidRPr="00577BE2">
        <w:rPr>
          <w:rFonts w:ascii="Times New Roman" w:hAnsi="Times New Roman"/>
          <w:color w:val="000000" w:themeColor="text1"/>
        </w:rPr>
        <w:t xml:space="preserve"> a network </w:t>
      </w:r>
      <w:r w:rsidR="00626AF1" w:rsidRPr="00577BE2">
        <w:rPr>
          <w:rFonts w:ascii="Times New Roman" w:hAnsi="Times New Roman"/>
          <w:i/>
          <w:color w:val="000000" w:themeColor="text1"/>
        </w:rPr>
        <w:t>G</w:t>
      </w:r>
      <w:r w:rsidR="00F46A19">
        <w:rPr>
          <w:rFonts w:ascii="Times New Roman" w:hAnsi="Times New Roman"/>
          <w:i/>
          <w:color w:val="000000" w:themeColor="text1"/>
          <w:vertAlign w:val="subscript"/>
        </w:rPr>
        <w:t>k</w:t>
      </w:r>
      <w:ins w:id="158" w:author=" " w:date="2016-01-05T11:37:00Z">
        <w:r w:rsidR="00D50AE6">
          <w:rPr>
            <w:rFonts w:ascii="Times New Roman" w:hAnsi="Times New Roman"/>
            <w:i/>
            <w:color w:val="000000" w:themeColor="text1"/>
            <w:vertAlign w:val="subscript"/>
          </w:rPr>
          <w:t>,A</w:t>
        </w:r>
        <w:r w:rsidR="00D50AE6" w:rsidRPr="00D50AE6">
          <w:rPr>
            <w:rFonts w:ascii="Times New Roman" w:hAnsi="Times New Roman"/>
            <w:i/>
            <w:color w:val="000000" w:themeColor="text1"/>
            <w:vertAlign w:val="subscript"/>
          </w:rPr>
          <w:sym w:font="Wingdings" w:char="F0E0"/>
        </w:r>
        <w:r w:rsidR="00D50AE6">
          <w:rPr>
            <w:rFonts w:ascii="Times New Roman" w:hAnsi="Times New Roman"/>
            <w:i/>
            <w:color w:val="000000" w:themeColor="text1"/>
            <w:vertAlign w:val="subscript"/>
          </w:rPr>
          <w:t>B</w:t>
        </w:r>
      </w:ins>
      <w:r w:rsidR="00626AF1" w:rsidRPr="00577BE2">
        <w:rPr>
          <w:rFonts w:ascii="Times New Roman" w:hAnsi="Times New Roman"/>
          <w:color w:val="000000" w:themeColor="text1"/>
        </w:rPr>
        <w:t xml:space="preserve"> </w:t>
      </w:r>
      <w:del w:id="159" w:author=" " w:date="2016-01-05T11:35:00Z">
        <w:r w:rsidR="00626AF1" w:rsidRPr="00577BE2" w:rsidDel="005B79A1">
          <w:rPr>
            <w:rFonts w:ascii="Times New Roman" w:hAnsi="Times New Roman"/>
            <w:color w:val="000000" w:themeColor="text1"/>
          </w:rPr>
          <w:delText xml:space="preserve">for each port </w:delText>
        </w:r>
        <w:r w:rsidR="0089385D" w:rsidRPr="00577BE2" w:rsidDel="005B79A1">
          <w:rPr>
            <w:rFonts w:ascii="Times New Roman" w:hAnsi="Times New Roman"/>
            <w:i/>
            <w:color w:val="000000" w:themeColor="text1"/>
          </w:rPr>
          <w:delText>i</w:delText>
        </w:r>
        <w:r w:rsidR="0089385D" w:rsidRPr="00577BE2" w:rsidDel="005B79A1">
          <w:rPr>
            <w:rFonts w:ascii="Times New Roman" w:hAnsi="Times New Roman"/>
            <w:color w:val="000000" w:themeColor="text1"/>
          </w:rPr>
          <w:delText xml:space="preserve"> </w:delText>
        </w:r>
      </w:del>
      <w:r w:rsidR="00626AF1" w:rsidRPr="00577BE2">
        <w:rPr>
          <w:rFonts w:ascii="Times New Roman" w:hAnsi="Times New Roman"/>
          <w:color w:val="000000" w:themeColor="text1"/>
        </w:rPr>
        <w:t xml:space="preserve">in which </w:t>
      </w:r>
      <w:r w:rsidR="00E7659E" w:rsidRPr="00577BE2">
        <w:rPr>
          <w:rFonts w:ascii="Times New Roman" w:hAnsi="Times New Roman"/>
          <w:color w:val="000000" w:themeColor="text1"/>
        </w:rPr>
        <w:t xml:space="preserve">an edge </w:t>
      </w:r>
      <w:r w:rsidR="00E7659E" w:rsidRPr="00577BE2">
        <w:rPr>
          <w:rFonts w:ascii="Times New Roman" w:hAnsi="Times New Roman"/>
          <w:i/>
          <w:color w:val="000000" w:themeColor="text1"/>
        </w:rPr>
        <w:t>A</w:t>
      </w:r>
      <w:ins w:id="160" w:author=" " w:date="2016-01-05T11:36:00Z">
        <w:r w:rsidR="005B79A1" w:rsidRPr="005B79A1">
          <w:rPr>
            <w:rFonts w:ascii="Times New Roman" w:hAnsi="Times New Roman"/>
            <w:i/>
            <w:color w:val="000000" w:themeColor="text1"/>
          </w:rPr>
          <w:sym w:font="Wingdings" w:char="F0E0"/>
        </w:r>
      </w:ins>
      <w:r w:rsidR="00E7659E" w:rsidRPr="00577BE2">
        <w:rPr>
          <w:rFonts w:ascii="Times New Roman" w:hAnsi="Times New Roman"/>
          <w:i/>
          <w:color w:val="000000" w:themeColor="text1"/>
        </w:rPr>
        <w:t>B</w:t>
      </w:r>
      <w:r w:rsidR="00E7659E" w:rsidRPr="00577BE2">
        <w:rPr>
          <w:rFonts w:ascii="Times New Roman" w:hAnsi="Times New Roman"/>
          <w:color w:val="000000" w:themeColor="text1"/>
        </w:rPr>
        <w:t xml:space="preserve"> </w:t>
      </w:r>
      <w:r w:rsidR="00206AA0" w:rsidRPr="00577BE2">
        <w:rPr>
          <w:rFonts w:ascii="Times New Roman" w:hAnsi="Times New Roman"/>
          <w:color w:val="000000" w:themeColor="text1"/>
        </w:rPr>
        <w:t>wa</w:t>
      </w:r>
      <w:r w:rsidR="00E7659E" w:rsidRPr="00577BE2">
        <w:rPr>
          <w:rFonts w:ascii="Times New Roman" w:hAnsi="Times New Roman"/>
          <w:color w:val="000000" w:themeColor="text1"/>
        </w:rPr>
        <w:t>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89385D" w:rsidRPr="00577BE2">
        <w:rPr>
          <w:rFonts w:ascii="Times New Roman" w:hAnsi="Times New Roman"/>
          <w:color w:val="000000" w:themeColor="text1"/>
        </w:rPr>
        <w:t xml:space="preserve"> </w:t>
      </w:r>
      <w:r w:rsidR="0089385D" w:rsidRPr="00577BE2">
        <w:rPr>
          <w:rFonts w:ascii="Times New Roman" w:hAnsi="Times New Roman"/>
          <w:i/>
          <w:color w:val="000000" w:themeColor="text1"/>
        </w:rPr>
        <w:t xml:space="preserve">A </w:t>
      </w:r>
      <w:r w:rsidR="0089385D" w:rsidRPr="00577BE2">
        <w:rPr>
          <w:rFonts w:ascii="Times New Roman" w:hAnsi="Times New Roman"/>
          <w:color w:val="000000" w:themeColor="text1"/>
        </w:rPr>
        <w:t xml:space="preserve">and </w:t>
      </w:r>
      <w:r w:rsidR="0089385D" w:rsidRPr="00577BE2">
        <w:rPr>
          <w:rFonts w:ascii="Times New Roman" w:hAnsi="Times New Roman"/>
          <w:i/>
          <w:color w:val="000000" w:themeColor="text1"/>
        </w:rPr>
        <w:t>B</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E7659E" w:rsidRPr="00577BE2">
        <w:rPr>
          <w:rFonts w:ascii="Times New Roman" w:hAnsi="Times New Roman"/>
          <w:color w:val="000000" w:themeColor="text1"/>
        </w:rPr>
        <w:t xml:space="preserve"> </w:t>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Similarly, edge </w:t>
      </w:r>
      <w:r w:rsidR="00E7659E" w:rsidRPr="00577BE2">
        <w:rPr>
          <w:rFonts w:ascii="Times New Roman" w:hAnsi="Times New Roman"/>
          <w:i/>
          <w:color w:val="000000" w:themeColor="text1"/>
        </w:rPr>
        <w:t>B</w:t>
      </w:r>
      <w:ins w:id="161" w:author=" " w:date="2016-01-05T11:36:00Z">
        <w:r w:rsidR="00D50AE6" w:rsidRPr="00D50AE6">
          <w:rPr>
            <w:rFonts w:ascii="Times New Roman" w:hAnsi="Times New Roman"/>
            <w:i/>
            <w:color w:val="000000" w:themeColor="text1"/>
          </w:rPr>
          <w:sym w:font="Wingdings" w:char="F0E0"/>
        </w:r>
      </w:ins>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w:t>
      </w:r>
      <w:r w:rsidR="0080078B">
        <w:rPr>
          <w:rFonts w:ascii="Times New Roman" w:hAnsi="Times New Roman"/>
          <w:color w:val="000000" w:themeColor="text1"/>
        </w:rPr>
        <w:t>fisheries</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0D4D37">
        <w:rPr>
          <w:rFonts w:ascii="Times New Roman" w:hAnsi="Times New Roman"/>
          <w:color w:val="000000" w:themeColor="text1"/>
        </w:rPr>
        <w:t>fish</w:t>
      </w:r>
      <w:r w:rsidR="0080078B">
        <w:rPr>
          <w:rFonts w:ascii="Times New Roman" w:hAnsi="Times New Roman"/>
          <w:color w:val="000000" w:themeColor="text1"/>
        </w:rPr>
        <w:t xml:space="preserve">ery </w:t>
      </w:r>
      <w:r w:rsidR="00E7659E" w:rsidRPr="00577BE2">
        <w:rPr>
          <w:rFonts w:ascii="Times New Roman" w:hAnsi="Times New Roman"/>
          <w:i/>
          <w:color w:val="000000" w:themeColor="text1"/>
        </w:rPr>
        <w:t>B</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61DB7138" w14:textId="2855532B" w:rsidR="00A05E76" w:rsidRPr="00577BE2" w:rsidRDefault="0062043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4464D4" w:rsidRPr="00577BE2">
        <w:rPr>
          <w:rFonts w:ascii="Times New Roman" w:hAnsi="Times New Roman"/>
          <w:color w:val="000000" w:themeColor="text1"/>
        </w:rPr>
        <w:t xml:space="preserve">revenue </w:t>
      </w:r>
      <w:r w:rsidR="00CB07BB"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we developed a </w:t>
      </w:r>
      <w:r w:rsidR="00206AA0" w:rsidRPr="00577BE2">
        <w:rPr>
          <w:rFonts w:ascii="Times New Roman" w:hAnsi="Times New Roman"/>
          <w:color w:val="000000" w:themeColor="text1"/>
        </w:rPr>
        <w:t xml:space="preserve">network </w:t>
      </w:r>
      <w:r w:rsidRPr="00577BE2">
        <w:rPr>
          <w:rFonts w:ascii="Times New Roman" w:hAnsi="Times New Roman"/>
          <w:color w:val="000000" w:themeColor="text1"/>
        </w:rPr>
        <w:t xml:space="preserve">metric </w:t>
      </w:r>
      <w:r w:rsidR="00206AA0" w:rsidRPr="00577BE2">
        <w:rPr>
          <w:rFonts w:ascii="Times New Roman" w:hAnsi="Times New Roman"/>
          <w:color w:val="000000" w:themeColor="text1"/>
        </w:rPr>
        <w:t xml:space="preserve">that </w:t>
      </w:r>
      <w:r w:rsidR="00CB07BB" w:rsidRPr="00577BE2">
        <w:rPr>
          <w:rFonts w:ascii="Times New Roman" w:hAnsi="Times New Roman"/>
          <w:color w:val="000000" w:themeColor="text1"/>
        </w:rPr>
        <w:t xml:space="preserve">increases </w:t>
      </w:r>
      <w:r w:rsidR="000B5A78" w:rsidRPr="00577BE2">
        <w:rPr>
          <w:rFonts w:ascii="Times New Roman" w:hAnsi="Times New Roman"/>
          <w:color w:val="000000" w:themeColor="text1"/>
        </w:rPr>
        <w:t xml:space="preserve">with </w:t>
      </w:r>
      <w:r w:rsidR="00CB07BB" w:rsidRPr="00577BE2">
        <w:rPr>
          <w:rFonts w:ascii="Times New Roman" w:hAnsi="Times New Roman"/>
          <w:color w:val="000000" w:themeColor="text1"/>
        </w:rPr>
        <w:t xml:space="preserve">the number of fisheries </w:t>
      </w:r>
      <w:r w:rsidR="000B5A78" w:rsidRPr="00577BE2">
        <w:rPr>
          <w:rFonts w:ascii="Times New Roman" w:hAnsi="Times New Roman"/>
          <w:color w:val="000000" w:themeColor="text1"/>
        </w:rPr>
        <w:t xml:space="preserve">present </w:t>
      </w:r>
      <w:r w:rsidR="00CB07BB" w:rsidRPr="00577BE2">
        <w:rPr>
          <w:rFonts w:ascii="Times New Roman" w:hAnsi="Times New Roman"/>
          <w:color w:val="000000" w:themeColor="text1"/>
        </w:rPr>
        <w:t>and</w:t>
      </w:r>
      <w:r w:rsidR="000B5A78"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the evenness </w:t>
      </w:r>
      <w:r w:rsidR="000B5A78" w:rsidRPr="00577BE2">
        <w:rPr>
          <w:rFonts w:ascii="Times New Roman" w:hAnsi="Times New Roman"/>
          <w:color w:val="000000" w:themeColor="text1"/>
        </w:rPr>
        <w:t>of participation</w:t>
      </w:r>
      <w:r w:rsidR="00CB07BB" w:rsidRPr="00577BE2">
        <w:rPr>
          <w:rFonts w:ascii="Times New Roman" w:hAnsi="Times New Roman"/>
          <w:color w:val="000000" w:themeColor="text1"/>
        </w:rPr>
        <w:t xml:space="preserve">. Common network topology measures such as shortest path and centrality </w:t>
      </w:r>
      <w:r w:rsidR="0089385D" w:rsidRPr="00577BE2">
        <w:rPr>
          <w:rFonts w:ascii="Times New Roman" w:hAnsi="Times New Roman"/>
          <w:color w:val="000000" w:themeColor="text1"/>
        </w:rPr>
        <w:t>metrics capture</w:t>
      </w:r>
      <w:r w:rsidR="00CB07BB" w:rsidRPr="00577BE2">
        <w:rPr>
          <w:rFonts w:ascii="Times New Roman" w:hAnsi="Times New Roman"/>
          <w:color w:val="000000" w:themeColor="text1"/>
        </w:rPr>
        <w:t xml:space="preserve"> the evenness of connectivity across the network </w:t>
      </w:r>
      <w:r w:rsidR="0089385D" w:rsidRPr="00577BE2">
        <w:rPr>
          <w:rFonts w:ascii="Times New Roman" w:hAnsi="Times New Roman"/>
          <w:color w:val="000000" w:themeColor="text1"/>
        </w:rPr>
        <w:t xml:space="preserve">but </w:t>
      </w:r>
      <w:r w:rsidR="00CB07BB" w:rsidRPr="00577BE2">
        <w:rPr>
          <w:rFonts w:ascii="Times New Roman" w:hAnsi="Times New Roman"/>
          <w:color w:val="000000" w:themeColor="text1"/>
        </w:rPr>
        <w:t xml:space="preserve">don’t </w:t>
      </w:r>
      <w:r w:rsidR="0089385D" w:rsidRPr="00577BE2">
        <w:rPr>
          <w:rFonts w:ascii="Times New Roman" w:hAnsi="Times New Roman"/>
          <w:color w:val="000000" w:themeColor="text1"/>
        </w:rPr>
        <w:t>reflect</w:t>
      </w:r>
      <w:r w:rsidR="00CB07BB" w:rsidRPr="00577BE2">
        <w:rPr>
          <w:rFonts w:ascii="Times New Roman" w:hAnsi="Times New Roman"/>
          <w:color w:val="000000" w:themeColor="text1"/>
        </w:rPr>
        <w:t xml:space="preserve"> the difference </w:t>
      </w:r>
      <w:r w:rsidR="00A05E76" w:rsidRPr="00577BE2">
        <w:rPr>
          <w:rFonts w:ascii="Times New Roman" w:hAnsi="Times New Roman"/>
          <w:color w:val="000000" w:themeColor="text1"/>
        </w:rPr>
        <w:t>between</w:t>
      </w:r>
      <w:r w:rsidR="00CB07BB" w:rsidRPr="00577BE2">
        <w:rPr>
          <w:rFonts w:ascii="Times New Roman" w:hAnsi="Times New Roman"/>
          <w:color w:val="000000" w:themeColor="text1"/>
        </w:rPr>
        <w:t xml:space="preserve"> a port with many or few </w:t>
      </w:r>
      <w:r w:rsidR="00206AA0" w:rsidRPr="00577BE2">
        <w:rPr>
          <w:rFonts w:ascii="Times New Roman" w:hAnsi="Times New Roman"/>
          <w:color w:val="000000" w:themeColor="text1"/>
        </w:rPr>
        <w:t>nodes (</w:t>
      </w:r>
      <w:r w:rsidR="00CB07BB" w:rsidRPr="00577BE2">
        <w:rPr>
          <w:rFonts w:ascii="Times New Roman" w:hAnsi="Times New Roman"/>
          <w:color w:val="000000" w:themeColor="text1"/>
        </w:rPr>
        <w:t>fisheries</w:t>
      </w:r>
      <w:r w:rsidR="00206AA0" w:rsidRPr="00577BE2">
        <w:rPr>
          <w:rFonts w:ascii="Times New Roman" w:hAnsi="Times New Roman"/>
          <w:color w:val="000000" w:themeColor="text1"/>
        </w:rPr>
        <w:t>)</w:t>
      </w:r>
      <w:r w:rsidR="00CB07BB" w:rsidRPr="00577BE2">
        <w:rPr>
          <w:rFonts w:ascii="Times New Roman" w:hAnsi="Times New Roman"/>
          <w:color w:val="000000" w:themeColor="text1"/>
        </w:rPr>
        <w:t>. To address these concerns we develop</w:t>
      </w:r>
      <w:r w:rsidR="00206AA0" w:rsidRPr="00577BE2">
        <w:rPr>
          <w:rFonts w:ascii="Times New Roman" w:hAnsi="Times New Roman"/>
          <w:color w:val="000000" w:themeColor="text1"/>
        </w:rPr>
        <w:t>ed</w:t>
      </w:r>
      <w:r w:rsidR="00CB07BB" w:rsidRPr="00577BE2">
        <w:rPr>
          <w:rFonts w:ascii="Times New Roman" w:hAnsi="Times New Roman"/>
          <w:color w:val="000000" w:themeColor="text1"/>
        </w:rPr>
        <w:t xml:space="preserve"> an i</w:t>
      </w:r>
      <w:r w:rsidR="00A05E76" w:rsidRPr="00577BE2">
        <w:rPr>
          <w:rFonts w:ascii="Times New Roman" w:hAnsi="Times New Roman"/>
          <w:color w:val="000000" w:themeColor="text1"/>
        </w:rPr>
        <w:t xml:space="preserve">ndex of average </w:t>
      </w:r>
      <w:r w:rsidR="0080078B">
        <w:rPr>
          <w:rFonts w:ascii="Times New Roman" w:hAnsi="Times New Roman"/>
          <w:color w:val="000000" w:themeColor="text1"/>
        </w:rPr>
        <w:t>fishery</w:t>
      </w:r>
      <w:r w:rsidR="00A05E76" w:rsidRPr="00577BE2">
        <w:rPr>
          <w:rFonts w:ascii="Times New Roman" w:hAnsi="Times New Roman"/>
          <w:color w:val="000000" w:themeColor="text1"/>
        </w:rPr>
        <w:t xml:space="preserve"> connecta</w:t>
      </w:r>
      <w:r w:rsidR="00CB07BB" w:rsidRPr="00577BE2">
        <w:rPr>
          <w:rFonts w:ascii="Times New Roman" w:hAnsi="Times New Roman"/>
          <w:color w:val="000000" w:themeColor="text1"/>
        </w:rPr>
        <w:t xml:space="preserve">nce </w:t>
      </w:r>
      <w:r w:rsidR="00AE71DB" w:rsidRPr="00577BE2">
        <w:rPr>
          <w:rFonts w:ascii="Times New Roman" w:hAnsi="Times New Roman"/>
          <w:i/>
          <w:color w:val="000000" w:themeColor="text1"/>
        </w:rPr>
        <w:t>C</w:t>
      </w:r>
      <w:r w:rsidR="00CD15F0" w:rsidRPr="00577BE2">
        <w:rPr>
          <w:rFonts w:ascii="Times New Roman" w:hAnsi="Times New Roman"/>
          <w:color w:val="000000" w:themeColor="text1"/>
        </w:rPr>
        <w:t xml:space="preserve"> for </w:t>
      </w:r>
      <w:ins w:id="162" w:author=" " w:date="2016-01-05T11:51:00Z">
        <w:r w:rsidR="00E11580">
          <w:rPr>
            <w:rFonts w:ascii="Times New Roman" w:hAnsi="Times New Roman"/>
            <w:color w:val="000000" w:themeColor="text1"/>
          </w:rPr>
          <w:t xml:space="preserve">each </w:t>
        </w:r>
      </w:ins>
      <w:r w:rsidR="00CD15F0" w:rsidRPr="00577BE2">
        <w:rPr>
          <w:rFonts w:ascii="Times New Roman" w:hAnsi="Times New Roman"/>
          <w:color w:val="000000" w:themeColor="text1"/>
        </w:rPr>
        <w:t xml:space="preserve">port </w:t>
      </w:r>
      <w:del w:id="163" w:author=" " w:date="2016-01-05T11:50:00Z">
        <w:r w:rsidR="009939FC" w:rsidRPr="00577BE2" w:rsidDel="00E11580">
          <w:rPr>
            <w:rFonts w:ascii="Times New Roman" w:hAnsi="Times New Roman"/>
            <w:i/>
            <w:color w:val="000000" w:themeColor="text1"/>
          </w:rPr>
          <w:delText>j</w:delText>
        </w:r>
        <w:r w:rsidR="00CB07BB" w:rsidRPr="00577BE2" w:rsidDel="00E11580">
          <w:rPr>
            <w:rFonts w:ascii="Times New Roman" w:hAnsi="Times New Roman"/>
            <w:color w:val="000000" w:themeColor="text1"/>
          </w:rPr>
          <w:delText xml:space="preserve"> </w:delText>
        </w:r>
      </w:del>
      <w:ins w:id="164" w:author=" " w:date="2016-01-05T11:50:00Z">
        <w:r w:rsidR="00E11580">
          <w:rPr>
            <w:rFonts w:ascii="Times New Roman" w:hAnsi="Times New Roman"/>
            <w:i/>
            <w:color w:val="000000" w:themeColor="text1"/>
          </w:rPr>
          <w:t>k</w:t>
        </w:r>
        <w:r w:rsidR="00E11580" w:rsidRPr="00577BE2">
          <w:rPr>
            <w:rFonts w:ascii="Times New Roman" w:hAnsi="Times New Roman"/>
            <w:color w:val="000000" w:themeColor="text1"/>
          </w:rPr>
          <w:t xml:space="preserve"> </w:t>
        </w:r>
      </w:ins>
      <w:r w:rsidR="00CB07BB" w:rsidRPr="00577BE2">
        <w:rPr>
          <w:rFonts w:ascii="Times New Roman" w:hAnsi="Times New Roman"/>
          <w:color w:val="000000" w:themeColor="text1"/>
        </w:rPr>
        <w:t xml:space="preserve">defined as the sum of </w:t>
      </w:r>
      <w:r w:rsidR="00AA09BC" w:rsidRPr="00AA09BC">
        <w:rPr>
          <w:rFonts w:ascii="Times New Roman" w:hAnsi="Times New Roman"/>
          <w:i/>
          <w:color w:val="000000" w:themeColor="text1"/>
        </w:rPr>
        <w:t>E</w:t>
      </w:r>
      <w:r w:rsidR="00AA09BC">
        <w:rPr>
          <w:rFonts w:ascii="Times New Roman" w:hAnsi="Times New Roman"/>
          <w:color w:val="000000" w:themeColor="text1"/>
        </w:rPr>
        <w:t xml:space="preserve"> total </w:t>
      </w:r>
      <w:r w:rsidR="00CB07BB" w:rsidRPr="00AA09BC">
        <w:rPr>
          <w:rFonts w:ascii="Times New Roman" w:hAnsi="Times New Roman"/>
          <w:color w:val="000000" w:themeColor="text1"/>
        </w:rPr>
        <w:t>edge</w:t>
      </w:r>
      <w:r w:rsidR="00CB07BB" w:rsidRPr="00577BE2">
        <w:rPr>
          <w:rFonts w:ascii="Times New Roman" w:hAnsi="Times New Roman"/>
          <w:color w:val="000000" w:themeColor="text1"/>
        </w:rPr>
        <w:t xml:space="preserve"> weights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w</w:t>
      </w:r>
      <w:r w:rsidR="00CD15F0" w:rsidRPr="00577BE2">
        <w:rPr>
          <w:rFonts w:ascii="Times New Roman" w:hAnsi="Times New Roman"/>
          <w:color w:val="000000" w:themeColor="text1"/>
        </w:rPr>
        <w:t xml:space="preserve"> present in network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 xml:space="preserve">k </w:t>
      </w:r>
      <w:r w:rsidR="00CB07BB" w:rsidRPr="00577BE2">
        <w:rPr>
          <w:rFonts w:ascii="Times New Roman" w:hAnsi="Times New Roman"/>
          <w:color w:val="000000" w:themeColor="text1"/>
        </w:rPr>
        <w:t xml:space="preserve">divided by the number of </w:t>
      </w:r>
      <w:r w:rsidR="00CD15F0" w:rsidRPr="00577BE2">
        <w:rPr>
          <w:rFonts w:ascii="Times New Roman" w:hAnsi="Times New Roman"/>
          <w:color w:val="000000" w:themeColor="text1"/>
        </w:rPr>
        <w:t>nodes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V</w:t>
      </w:r>
      <w:r w:rsidR="00CD15F0" w:rsidRPr="00577BE2">
        <w:rPr>
          <w:rFonts w:ascii="Times New Roman" w:hAnsi="Times New Roman"/>
          <w:color w:val="000000" w:themeColor="text1"/>
        </w:rPr>
        <w:t xml:space="preserve"> in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k</w:t>
      </w:r>
      <w:r w:rsidR="005139F5">
        <w:rPr>
          <w:rFonts w:ascii="Times New Roman" w:hAnsi="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gridCol w:w="496"/>
      </w:tblGrid>
      <w:tr w:rsidR="00577BE2" w:rsidRPr="00577BE2" w14:paraId="5419D5BE" w14:textId="77777777">
        <w:trPr>
          <w:trHeight w:val="738"/>
        </w:trPr>
        <w:tc>
          <w:tcPr>
            <w:tcW w:w="9000" w:type="dxa"/>
            <w:tcBorders>
              <w:top w:val="nil"/>
              <w:left w:val="nil"/>
              <w:bottom w:val="nil"/>
              <w:right w:val="nil"/>
            </w:tcBorders>
            <w:shd w:val="clear" w:color="auto" w:fill="auto"/>
            <w:vAlign w:val="center"/>
          </w:tcPr>
          <w:p w14:paraId="3A9349D6" w14:textId="1081D8D5" w:rsidR="00AA1ED7" w:rsidRPr="00577BE2" w:rsidRDefault="00D20352" w:rsidP="00B115CE">
            <w:pPr>
              <w:spacing w:line="480" w:lineRule="auto"/>
              <w:jc w:val="center"/>
              <w:rPr>
                <w:rFonts w:ascii="Times New Roman" w:hAnsi="Times New Roman"/>
                <w:color w:val="000000" w:themeColor="text1"/>
              </w:rPr>
            </w:pPr>
            <w:commentRangeStart w:id="165"/>
            <w:commentRangeStart w:id="166"/>
            <m:oMathPara>
              <m:oMathParaPr>
                <m:jc m:val="center"/>
              </m:oMathParaPr>
              <m:oMath>
                <m:r>
                  <w:rPr>
                    <w:rFonts w:ascii="Cambria Math" w:hAnsi="Cambria Math"/>
                    <w:color w:val="000000" w:themeColor="text1"/>
                  </w:rPr>
                  <w:lastRenderedPageBreak/>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 xml:space="preserve">= </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e=1</m:t>
                        </m:r>
                      </m:sub>
                      <m:sup>
                        <m:r>
                          <w:rPr>
                            <w:rFonts w:ascii="Cambria Math" w:hAnsi="Cambria Math"/>
                            <w:color w:val="000000" w:themeColor="text1"/>
                          </w:rPr>
                          <m:t>E</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e>
                    </m:nary>
                  </m:num>
                  <m:den>
                    <m:sSub>
                      <m:sSubPr>
                        <m:ctrlPr>
                          <w:rPr>
                            <w:rFonts w:ascii="Cambria Math" w:hAnsi="Cambria Math"/>
                            <w:i/>
                            <w:color w:val="000000" w:themeColor="text1"/>
                          </w:rPr>
                        </m:ctrlPr>
                      </m:sSubPr>
                      <m:e>
                        <m:r>
                          <w:rPr>
                            <w:rFonts w:ascii="Cambria Math" w:hAnsi="Cambria Math" w:cs="STIXGeneral-Regular"/>
                            <w:color w:val="000000" w:themeColor="text1"/>
                          </w:rPr>
                          <m:t>V</m:t>
                        </m:r>
                      </m:e>
                      <m:sub>
                        <m:r>
                          <w:rPr>
                            <w:rFonts w:ascii="Cambria Math" w:hAnsi="Cambria Math" w:cs="STIXGeneral-Regular"/>
                            <w:color w:val="000000" w:themeColor="text1"/>
                          </w:rPr>
                          <m:t>k</m:t>
                        </m:r>
                      </m:sub>
                    </m:sSub>
                  </m:den>
                </m:f>
                <w:commentRangeEnd w:id="165"/>
                <m:r>
                  <m:rPr>
                    <m:sty m:val="p"/>
                  </m:rPr>
                  <w:rPr>
                    <w:rStyle w:val="CommentReference"/>
                    <w:rFonts w:ascii="Cambria Math" w:hAnsi="Cambria Math"/>
                  </w:rPr>
                  <w:commentReference w:id="165"/>
                </m:r>
                <w:commentRangeEnd w:id="166"/>
                <m:r>
                  <m:rPr>
                    <m:sty m:val="p"/>
                  </m:rPr>
                  <w:rPr>
                    <w:rStyle w:val="CommentReference"/>
                  </w:rPr>
                  <w:commentReference w:id="166"/>
                </m:r>
              </m:oMath>
            </m:oMathPara>
          </w:p>
        </w:tc>
        <w:tc>
          <w:tcPr>
            <w:tcW w:w="360" w:type="dxa"/>
            <w:tcBorders>
              <w:top w:val="nil"/>
              <w:left w:val="nil"/>
              <w:bottom w:val="nil"/>
              <w:right w:val="nil"/>
            </w:tcBorders>
            <w:shd w:val="clear" w:color="auto" w:fill="auto"/>
            <w:vAlign w:val="center"/>
          </w:tcPr>
          <w:p w14:paraId="3F845E13" w14:textId="77777777" w:rsidR="00AA1ED7" w:rsidRPr="00577BE2" w:rsidRDefault="00AE71DB" w:rsidP="00AE71DB">
            <w:pPr>
              <w:spacing w:line="480" w:lineRule="auto"/>
              <w:jc w:val="right"/>
              <w:rPr>
                <w:rFonts w:ascii="Times New Roman" w:hAnsi="Times New Roman"/>
                <w:color w:val="000000" w:themeColor="text1"/>
              </w:rPr>
            </w:pPr>
            <w:r w:rsidRPr="00577BE2">
              <w:rPr>
                <w:rFonts w:ascii="Times New Roman" w:hAnsi="Times New Roman"/>
                <w:color w:val="000000" w:themeColor="text1"/>
              </w:rPr>
              <w:t>(</w:t>
            </w:r>
            <w:r w:rsidR="002B0EE8" w:rsidRPr="00577BE2">
              <w:rPr>
                <w:rFonts w:ascii="Times New Roman" w:hAnsi="Times New Roman"/>
                <w:color w:val="000000" w:themeColor="text1"/>
              </w:rPr>
              <w:t>3</w:t>
            </w:r>
            <w:r w:rsidRPr="00577BE2">
              <w:rPr>
                <w:rFonts w:ascii="Times New Roman" w:hAnsi="Times New Roman"/>
                <w:color w:val="000000" w:themeColor="text1"/>
              </w:rPr>
              <w:t>)</w:t>
            </w:r>
          </w:p>
        </w:tc>
      </w:tr>
    </w:tbl>
    <w:p w14:paraId="7E29C7DD" w14:textId="50A44FF5" w:rsidR="0089385D" w:rsidRPr="00577BE2" w:rsidRDefault="0089385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Because edge weights are constrained to be between 0-1, this value can be </w:t>
      </w:r>
      <w:r w:rsidR="00CD15F0" w:rsidRPr="00577BE2">
        <w:rPr>
          <w:rFonts w:ascii="Times New Roman" w:hAnsi="Times New Roman"/>
          <w:color w:val="000000" w:themeColor="text1"/>
        </w:rPr>
        <w:t>interpreted</w:t>
      </w:r>
      <w:r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to which a </w:t>
      </w:r>
      <w:r w:rsidR="0080078B">
        <w:rPr>
          <w:rFonts w:ascii="Times New Roman" w:hAnsi="Times New Roman"/>
          <w:color w:val="000000" w:themeColor="text1"/>
        </w:rPr>
        <w:t xml:space="preserve">fishery </w:t>
      </w:r>
      <w:r w:rsidR="00CD15F0" w:rsidRPr="00577BE2">
        <w:rPr>
          <w:rFonts w:ascii="Times New Roman" w:hAnsi="Times New Roman"/>
          <w:color w:val="000000" w:themeColor="text1"/>
        </w:rPr>
        <w:t xml:space="preserve">is fully connected (i.e. all vessels participate in both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8404DA">
        <w:rPr>
          <w:rFonts w:ascii="Times New Roman" w:hAnsi="Times New Roman"/>
          <w:i/>
          <w:color w:val="000000" w:themeColor="text1"/>
        </w:rPr>
        <w:t>k</w:t>
      </w:r>
      <w:r w:rsidR="00CD15F0" w:rsidRPr="00577BE2">
        <w:rPr>
          <w:rFonts w:ascii="Times New Roman" w:hAnsi="Times New Roman"/>
          <w:color w:val="000000" w:themeColor="text1"/>
        </w:rPr>
        <w:t xml:space="preserve">. </w:t>
      </w:r>
    </w:p>
    <w:p w14:paraId="23E5746E" w14:textId="23D4F27A" w:rsidR="007C2BF7" w:rsidRPr="00577BE2" w:rsidRDefault="00BD104E" w:rsidP="005139F5">
      <w:pPr>
        <w:rPr>
          <w:rFonts w:ascii="Times New Roman" w:hAnsi="Times New Roman"/>
          <w:b/>
          <w:color w:val="000000" w:themeColor="text1"/>
        </w:rPr>
      </w:pPr>
      <w:r w:rsidRPr="00577BE2">
        <w:rPr>
          <w:rFonts w:ascii="Times New Roman" w:hAnsi="Times New Roman"/>
          <w:b/>
          <w:color w:val="000000" w:themeColor="text1"/>
        </w:rPr>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 xml:space="preserve">s in revenue diversity and port connectance </w:t>
      </w:r>
      <w:r w:rsidR="005139F5">
        <w:rPr>
          <w:rFonts w:ascii="Times New Roman" w:hAnsi="Times New Roman"/>
          <w:b/>
          <w:color w:val="000000" w:themeColor="text1"/>
        </w:rPr>
        <w:t>associated with</w:t>
      </w:r>
      <w:r w:rsidR="00063A51" w:rsidRPr="00577BE2">
        <w:rPr>
          <w:rFonts w:ascii="Times New Roman" w:hAnsi="Times New Roman"/>
          <w:b/>
          <w:color w:val="000000" w:themeColor="text1"/>
        </w:rPr>
        <w:t xml:space="preserve"> catch shares</w:t>
      </w:r>
      <w:r w:rsidR="005139F5">
        <w:rPr>
          <w:rFonts w:ascii="Times New Roman" w:hAnsi="Times New Roman"/>
          <w:b/>
          <w:color w:val="000000" w:themeColor="text1"/>
        </w:rPr>
        <w:t xml:space="preserve"> implementation</w:t>
      </w:r>
    </w:p>
    <w:p w14:paraId="2645F00B" w14:textId="76FE45BB" w:rsidR="00587148" w:rsidRDefault="00063A51" w:rsidP="004A0E79">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587148">
        <w:rPr>
          <w:rFonts w:ascii="Times New Roman" w:hAnsi="Times New Roman"/>
          <w:color w:val="000000" w:themeColor="text1"/>
        </w:rPr>
        <w:t xml:space="preserve">used linear regressions to </w:t>
      </w:r>
      <w:r w:rsidR="00C62CCE" w:rsidRPr="00577BE2">
        <w:rPr>
          <w:rFonts w:ascii="Times New Roman" w:hAnsi="Times New Roman"/>
          <w:color w:val="000000" w:themeColor="text1"/>
        </w:rPr>
        <w:t xml:space="preserve">determine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w:t>
      </w:r>
      <w:r w:rsidR="00587148">
        <w:rPr>
          <w:rFonts w:ascii="Times New Roman" w:hAnsi="Times New Roman"/>
          <w:color w:val="000000" w:themeColor="text1"/>
        </w:rPr>
        <w:t xml:space="preserve"> </w:t>
      </w:r>
      <w:r w:rsidR="004A0E79">
        <w:rPr>
          <w:rFonts w:ascii="Times New Roman" w:hAnsi="Times New Roman"/>
          <w:color w:val="000000" w:themeColor="text1"/>
        </w:rPr>
        <w:t>We</w:t>
      </w:r>
      <w:r w:rsidR="00587148" w:rsidRPr="00577BE2">
        <w:rPr>
          <w:rFonts w:ascii="Times New Roman" w:hAnsi="Times New Roman"/>
          <w:color w:val="000000" w:themeColor="text1"/>
        </w:rPr>
        <w:t xml:space="preserve"> assigned vessels to one of three categories </w:t>
      </w:r>
      <w:r w:rsidR="00587148" w:rsidRPr="00577BE2">
        <w:rPr>
          <w:rFonts w:ascii="Times New Roman" w:hAnsi="Times New Roman"/>
          <w:i/>
          <w:color w:val="000000" w:themeColor="text1"/>
        </w:rPr>
        <w:t>M</w:t>
      </w:r>
      <w:r w:rsidR="00587148">
        <w:rPr>
          <w:rFonts w:ascii="Times New Roman" w:hAnsi="Times New Roman"/>
          <w:i/>
          <w:color w:val="000000" w:themeColor="text1"/>
          <w:vertAlign w:val="subscript"/>
        </w:rPr>
        <w:t>n</w:t>
      </w:r>
      <w:r w:rsidR="00587148" w:rsidRPr="00577BE2">
        <w:rPr>
          <w:rFonts w:ascii="Times New Roman" w:hAnsi="Times New Roman"/>
          <w:color w:val="000000" w:themeColor="text1"/>
        </w:rPr>
        <w:t xml:space="preserve">. First, we defined vessels unaffected by catch shares as the </w:t>
      </w:r>
      <w:r w:rsidR="00587148" w:rsidRPr="00577BE2">
        <w:rPr>
          <w:rFonts w:ascii="Times New Roman" w:hAnsi="Times New Roman"/>
          <w:i/>
          <w:color w:val="000000" w:themeColor="text1"/>
        </w:rPr>
        <w:t>general fleet</w:t>
      </w:r>
      <w:r w:rsidR="00587148" w:rsidRPr="00577BE2">
        <w:rPr>
          <w:rFonts w:ascii="Times New Roman" w:hAnsi="Times New Roman"/>
          <w:color w:val="000000" w:themeColor="text1"/>
        </w:rPr>
        <w:t>, which included only those vessels for which we observed no commercial landings in the catch-shares affected fishery in 2009-2010 or 2012-2013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1</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1,878). Second, we defined </w:t>
      </w:r>
      <w:r w:rsidR="00587148" w:rsidRPr="00577BE2">
        <w:rPr>
          <w:rFonts w:ascii="Times New Roman" w:hAnsi="Times New Roman"/>
          <w:i/>
          <w:color w:val="000000" w:themeColor="text1"/>
        </w:rPr>
        <w:t>catch share participants</w:t>
      </w:r>
      <w:r w:rsidR="00587148" w:rsidRPr="00577BE2">
        <w:rPr>
          <w:rFonts w:ascii="Times New Roman" w:hAnsi="Times New Roman"/>
          <w:color w:val="000000" w:themeColor="text1"/>
        </w:rPr>
        <w:t xml:space="preserve"> as those vessels that fished in the limited entry trawl fishery prior to 2011 and continued to fish by using catch share quota to land fish after 2011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2</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71). Third, we defined </w:t>
      </w:r>
      <w:r w:rsidR="00587148" w:rsidRPr="00577BE2">
        <w:rPr>
          <w:rFonts w:ascii="Times New Roman" w:hAnsi="Times New Roman"/>
          <w:i/>
          <w:color w:val="000000" w:themeColor="text1"/>
        </w:rPr>
        <w:t>limited entry exits</w:t>
      </w:r>
      <w:r w:rsidR="00587148" w:rsidRPr="00577BE2">
        <w:rPr>
          <w:rFonts w:ascii="Times New Roman" w:hAnsi="Times New Roman"/>
          <w:color w:val="000000" w:themeColor="text1"/>
        </w:rPr>
        <w:t xml:space="preserve"> as those vessels that fished in the limited entry trawl fishery prior to 2011, but exited the fishery with the implementation of catch shares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3</w:t>
      </w:r>
      <w:r w:rsidR="00587148" w:rsidRPr="00577BE2">
        <w:rPr>
          <w:rFonts w:ascii="Times New Roman" w:hAnsi="Times New Roman"/>
          <w:i/>
          <w:color w:val="000000" w:themeColor="text1"/>
        </w:rPr>
        <w:t xml:space="preserve">, n = </w:t>
      </w:r>
      <w:r w:rsidR="00587148" w:rsidRPr="00577BE2">
        <w:rPr>
          <w:rFonts w:ascii="Times New Roman" w:hAnsi="Times New Roman"/>
          <w:color w:val="000000" w:themeColor="text1"/>
        </w:rPr>
        <w:t xml:space="preserve">35, Fig. 2). </w:t>
      </w:r>
      <w:r w:rsidR="004A0E79">
        <w:rPr>
          <w:rFonts w:ascii="Times New Roman" w:hAnsi="Times New Roman"/>
          <w:color w:val="000000" w:themeColor="text1"/>
        </w:rPr>
        <w:t>By comparing the general fleet to vessels affected by catch shares (</w:t>
      </w:r>
      <w:r w:rsidR="004A0E79">
        <w:rPr>
          <w:rFonts w:ascii="Times New Roman" w:hAnsi="Times New Roman"/>
          <w:i/>
          <w:color w:val="000000" w:themeColor="text1"/>
        </w:rPr>
        <w:t>catch share participants</w:t>
      </w:r>
      <w:r w:rsidR="004A0E79">
        <w:rPr>
          <w:rFonts w:ascii="Times New Roman" w:hAnsi="Times New Roman"/>
          <w:color w:val="000000" w:themeColor="text1"/>
        </w:rPr>
        <w:t xml:space="preserve"> and </w:t>
      </w:r>
      <w:r w:rsidR="004A0E79">
        <w:rPr>
          <w:rFonts w:ascii="Times New Roman" w:hAnsi="Times New Roman"/>
          <w:i/>
          <w:color w:val="000000" w:themeColor="text1"/>
        </w:rPr>
        <w:t>limit entry exits</w:t>
      </w:r>
      <w:r w:rsidR="004A0E79">
        <w:rPr>
          <w:rFonts w:ascii="Times New Roman" w:hAnsi="Times New Roman"/>
          <w:color w:val="000000" w:themeColor="text1"/>
        </w:rPr>
        <w:t xml:space="preserve">) we’re able to control for inter-annual variation in revenue diversity. </w:t>
      </w:r>
    </w:p>
    <w:p w14:paraId="34B05F47" w14:textId="7F21A457" w:rsidR="003154F1" w:rsidRPr="00577BE2" w:rsidRDefault="00063A51" w:rsidP="00587148">
      <w:pPr>
        <w:spacing w:line="480" w:lineRule="auto"/>
        <w:jc w:val="both"/>
        <w:rPr>
          <w:rFonts w:ascii="Times New Roman" w:hAnsi="Times New Roman"/>
          <w:color w:val="000000" w:themeColor="text1"/>
        </w:rPr>
      </w:pPr>
      <w:r w:rsidRPr="00577BE2">
        <w:rPr>
          <w:rFonts w:ascii="Times New Roman" w:hAnsi="Times New Roman"/>
          <w:color w:val="000000" w:themeColor="text1"/>
        </w:rPr>
        <w:t xml:space="preserve"> </w:t>
      </w:r>
      <w:commentRangeStart w:id="167"/>
      <w:commentRangeStart w:id="168"/>
      <w:del w:id="169" w:author=" " w:date="2016-01-05T11:50:00Z">
        <w:r w:rsidR="003154F1" w:rsidRPr="00577BE2" w:rsidDel="00E11580">
          <w:rPr>
            <w:rFonts w:ascii="Times New Roman" w:hAnsi="Times New Roman"/>
            <w:color w:val="000000" w:themeColor="text1"/>
          </w:rPr>
          <w:delText xml:space="preserve">At the </w:delText>
        </w:r>
      </w:del>
      <w:ins w:id="170" w:author=" " w:date="2016-01-05T11:50:00Z">
        <w:r w:rsidR="00E11580">
          <w:rPr>
            <w:rFonts w:ascii="Times New Roman" w:hAnsi="Times New Roman"/>
            <w:color w:val="000000" w:themeColor="text1"/>
          </w:rPr>
          <w:t xml:space="preserve">For each </w:t>
        </w:r>
      </w:ins>
      <w:r w:rsidR="003154F1" w:rsidRPr="00577BE2">
        <w:rPr>
          <w:rFonts w:ascii="Times New Roman" w:hAnsi="Times New Roman"/>
          <w:color w:val="000000" w:themeColor="text1"/>
        </w:rPr>
        <w:t xml:space="preserve">vessel </w:t>
      </w:r>
      <w:del w:id="171" w:author=" " w:date="2016-01-05T11:50:00Z">
        <w:r w:rsidR="003154F1" w:rsidRPr="00577BE2" w:rsidDel="00E11580">
          <w:rPr>
            <w:rFonts w:ascii="Times New Roman" w:hAnsi="Times New Roman"/>
            <w:color w:val="000000" w:themeColor="text1"/>
          </w:rPr>
          <w:delText xml:space="preserve">level </w:delText>
        </w:r>
      </w:del>
      <w:ins w:id="172" w:author=" " w:date="2016-01-05T11:46:00Z">
        <w:r w:rsidR="00D81BB2">
          <w:rPr>
            <w:rFonts w:ascii="Times New Roman" w:hAnsi="Times New Roman"/>
            <w:color w:val="000000" w:themeColor="text1"/>
          </w:rPr>
          <w:t>and for each port (henceforth we drop the</w:t>
        </w:r>
      </w:ins>
      <w:r w:rsidR="00587148">
        <w:rPr>
          <w:rFonts w:ascii="Times New Roman" w:hAnsi="Times New Roman"/>
          <w:color w:val="000000" w:themeColor="text1"/>
        </w:rPr>
        <w:t xml:space="preserve"> indices for vessel and port</w:t>
      </w:r>
      <w:ins w:id="173" w:author=" " w:date="2016-01-05T11:46:00Z">
        <w:r w:rsidR="00D81BB2">
          <w:rPr>
            <w:rFonts w:ascii="Times New Roman" w:hAnsi="Times New Roman"/>
            <w:color w:val="000000" w:themeColor="text1"/>
          </w:rPr>
          <w:t xml:space="preserve"> </w:t>
        </w:r>
        <w:r w:rsidR="00D81BB2" w:rsidRPr="00D81BB2">
          <w:rPr>
            <w:rFonts w:ascii="Times New Roman" w:hAnsi="Times New Roman"/>
            <w:color w:val="000000" w:themeColor="text1"/>
            <w:rPrChange w:id="174" w:author=" " w:date="2016-01-05T11:46:00Z">
              <w:rPr>
                <w:rFonts w:ascii="Times New Roman" w:hAnsi="Times New Roman"/>
                <w:i/>
                <w:color w:val="000000" w:themeColor="text1"/>
              </w:rPr>
            </w:rPrChange>
          </w:rPr>
          <w:t>for brevity)</w:t>
        </w:r>
        <w:r w:rsidR="00D81BB2">
          <w:rPr>
            <w:rFonts w:ascii="Times New Roman" w:hAnsi="Times New Roman"/>
            <w:i/>
            <w:color w:val="000000" w:themeColor="text1"/>
          </w:rPr>
          <w:t xml:space="preserve"> </w:t>
        </w:r>
      </w:ins>
      <w:r w:rsidR="003154F1" w:rsidRPr="00577BE2">
        <w:rPr>
          <w:rFonts w:ascii="Times New Roman" w:hAnsi="Times New Roman"/>
          <w:color w:val="000000" w:themeColor="text1"/>
        </w:rPr>
        <w:t xml:space="preserve">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2D37DCE7" w14:textId="77777777">
        <w:trPr>
          <w:trHeight w:val="738"/>
        </w:trPr>
        <w:tc>
          <w:tcPr>
            <w:tcW w:w="8864" w:type="dxa"/>
            <w:tcBorders>
              <w:top w:val="nil"/>
              <w:left w:val="nil"/>
              <w:bottom w:val="nil"/>
              <w:right w:val="nil"/>
            </w:tcBorders>
            <w:shd w:val="clear" w:color="auto" w:fill="auto"/>
            <w:vAlign w:val="center"/>
          </w:tcPr>
          <w:p w14:paraId="6D43ECEC" w14:textId="659842FF" w:rsidR="003154F1" w:rsidRPr="00577BE2" w:rsidRDefault="003154F1"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w:lastRenderedPageBreak/>
                  <m:t>Δ</m:t>
                </m:r>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75"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76" w:author=" " w:date="2016-01-05T11:47:00Z">
                      <m:r>
                        <w:rPr>
                          <w:rFonts w:ascii="Cambria Math" w:hAnsi="Cambria Math" w:cs="STIXGeneral-Regular"/>
                          <w:color w:val="000000" w:themeColor="text1"/>
                        </w:rPr>
                        <m:t>j</m:t>
                      </m:r>
                      <m:r>
                        <w:rPr>
                          <w:rFonts w:ascii="Cambria Math" w:hAnsi="Cambria Math"/>
                          <w:color w:val="000000" w:themeColor="text1"/>
                        </w:rPr>
                        <m:t xml:space="preserve">,  </m:t>
                      </m:r>
                    </w:del>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61E51A89"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5322494E"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We defined a change in connectance </w:t>
      </w:r>
      <w:del w:id="177" w:author=" " w:date="2016-01-05T11:46:00Z">
        <w:r w:rsidRPr="00577BE2" w:rsidDel="00D81BB2">
          <w:rPr>
            <w:rFonts w:ascii="Times New Roman" w:hAnsi="Times New Roman"/>
            <w:color w:val="000000" w:themeColor="text1"/>
          </w:rPr>
          <w:delText xml:space="preserve">at </w:delText>
        </w:r>
      </w:del>
      <w:ins w:id="178" w:author=" " w:date="2016-01-05T11:46:00Z">
        <w:r w:rsidR="00D81BB2">
          <w:rPr>
            <w:rFonts w:ascii="Times New Roman" w:hAnsi="Times New Roman"/>
            <w:color w:val="000000" w:themeColor="text1"/>
          </w:rPr>
          <w:t>for each</w:t>
        </w:r>
      </w:ins>
      <w:ins w:id="179" w:author=" " w:date="2016-01-05T11:47:00Z">
        <w:r w:rsidR="00D81BB2">
          <w:rPr>
            <w:rFonts w:ascii="Times New Roman" w:hAnsi="Times New Roman"/>
            <w:color w:val="000000" w:themeColor="text1"/>
          </w:rPr>
          <w:t xml:space="preserve"> </w:t>
        </w:r>
      </w:ins>
      <w:del w:id="180" w:author=" " w:date="2016-01-05T11:47:00Z">
        <w:r w:rsidRPr="00577BE2" w:rsidDel="00D81BB2">
          <w:rPr>
            <w:rFonts w:ascii="Times New Roman" w:hAnsi="Times New Roman"/>
            <w:color w:val="000000" w:themeColor="text1"/>
          </w:rPr>
          <w:delText xml:space="preserve">the </w:delText>
        </w:r>
      </w:del>
      <w:r w:rsidRPr="00577BE2">
        <w:rPr>
          <w:rFonts w:ascii="Times New Roman" w:hAnsi="Times New Roman"/>
          <w:color w:val="000000" w:themeColor="text1"/>
        </w:rPr>
        <w:t xml:space="preserve">port </w:t>
      </w:r>
      <w:del w:id="181" w:author=" " w:date="2016-01-05T11:47:00Z">
        <w:r w:rsidRPr="00577BE2" w:rsidDel="00D81BB2">
          <w:rPr>
            <w:rFonts w:ascii="Times New Roman" w:hAnsi="Times New Roman"/>
            <w:color w:val="000000" w:themeColor="text1"/>
          </w:rPr>
          <w:delText xml:space="preserve">level </w:delText>
        </w:r>
      </w:del>
      <w:r w:rsidRPr="00577BE2">
        <w:rPr>
          <w:rFonts w:ascii="Times New Roman" w:hAnsi="Times New Roman"/>
          <w:color w:val="000000" w:themeColor="text1"/>
        </w:rPr>
        <w: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187426D1" w14:textId="77777777">
        <w:trPr>
          <w:trHeight w:val="738"/>
        </w:trPr>
        <w:tc>
          <w:tcPr>
            <w:tcW w:w="8864" w:type="dxa"/>
            <w:tcBorders>
              <w:top w:val="nil"/>
              <w:left w:val="nil"/>
              <w:bottom w:val="nil"/>
              <w:right w:val="nil"/>
            </w:tcBorders>
            <w:shd w:val="clear" w:color="auto" w:fill="auto"/>
            <w:vAlign w:val="center"/>
          </w:tcPr>
          <w:p w14:paraId="656328CC" w14:textId="24747193" w:rsidR="001006B5" w:rsidRPr="00577BE2" w:rsidRDefault="001006B5"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82"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83"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olor w:val="000000" w:themeColor="text1"/>
                      </w:rPr>
                      <m:t xml:space="preserve">  </m:t>
                    </m:r>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82116CB" w14:textId="7777777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3B01D4D3" w14:textId="77777777"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 xml:space="preserve">there was no change </w:t>
      </w:r>
      <w:commentRangeEnd w:id="167"/>
      <w:r w:rsidR="00804191">
        <w:rPr>
          <w:rStyle w:val="CommentReference"/>
        </w:rPr>
        <w:commentReference w:id="167"/>
      </w:r>
      <w:commentRangeEnd w:id="168"/>
      <w:r w:rsidR="00B32671">
        <w:rPr>
          <w:rStyle w:val="CommentReference"/>
        </w:rPr>
        <w:commentReference w:id="168"/>
      </w:r>
      <w:r w:rsidRPr="00577BE2">
        <w:rPr>
          <w:rFonts w:ascii="Times New Roman" w:hAnsi="Times New Roman"/>
          <w:color w:val="000000" w:themeColor="text1"/>
        </w:rPr>
        <w:t>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 xml:space="preserve">or </w:t>
      </w:r>
      <w:del w:id="184" w:author=" " w:date="2016-01-05T11:47:00Z">
        <w:r w:rsidR="00063A51" w:rsidRPr="00577BE2" w:rsidDel="00385D1A">
          <w:rPr>
            <w:rFonts w:ascii="Times New Roman" w:hAnsi="Times New Roman"/>
            <w:color w:val="000000" w:themeColor="text1"/>
          </w:rPr>
          <w:delText xml:space="preserve">port </w:delText>
        </w:r>
      </w:del>
      <w:r w:rsidR="00063A51" w:rsidRPr="00577BE2">
        <w:rPr>
          <w:rFonts w:ascii="Times New Roman" w:hAnsi="Times New Roman"/>
          <w:color w:val="000000" w:themeColor="text1"/>
        </w:rPr>
        <w:t>connectance</w:t>
      </w:r>
      <w:ins w:id="185" w:author=" " w:date="2016-01-05T11:47:00Z">
        <w:r w:rsidR="00385D1A">
          <w:rPr>
            <w:rFonts w:ascii="Times New Roman" w:hAnsi="Times New Roman"/>
            <w:color w:val="000000" w:themeColor="text1"/>
          </w:rPr>
          <w:t xml:space="preserve"> for given port</w:t>
        </w:r>
      </w:ins>
      <w:r w:rsidR="00063A51" w:rsidRPr="00577BE2">
        <w:rPr>
          <w:rFonts w:ascii="Times New Roman" w:hAnsi="Times New Roman"/>
          <w:color w:val="000000" w:themeColor="text1"/>
        </w:rPr>
        <w:t xml:space="preserv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6F696FAA"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would, on average, demonstrate increased revenue diversity after the implementation of catch shares. To this end</w:t>
      </w:r>
      <w:ins w:id="186" w:author="Joshua Stoll" w:date="2016-01-03T13:20:00Z">
        <w:r w:rsidR="008E7A94">
          <w:rPr>
            <w:rFonts w:ascii="Times New Roman" w:hAnsi="Times New Roman"/>
            <w:color w:val="000000" w:themeColor="text1"/>
          </w:rPr>
          <w:t>,</w:t>
        </w:r>
      </w:ins>
      <w:r w:rsidRPr="00577BE2">
        <w:rPr>
          <w:rFonts w:ascii="Times New Roman" w:hAnsi="Times New Roman"/>
          <w:color w:val="000000" w:themeColor="text1"/>
        </w:rPr>
        <w:t xml:space="preserve"> we fit the following </w:t>
      </w:r>
      <w:ins w:id="187" w:author=" " w:date="2016-01-05T11:43:00Z">
        <w:r w:rsidR="00D81BB2">
          <w:rPr>
            <w:rFonts w:ascii="Times New Roman" w:hAnsi="Times New Roman"/>
            <w:color w:val="000000" w:themeColor="text1"/>
          </w:rPr>
          <w:t xml:space="preserve">linear </w:t>
        </w:r>
      </w:ins>
      <w:r w:rsidRPr="00577BE2">
        <w:rPr>
          <w:rFonts w:ascii="Times New Roman" w:hAnsi="Times New Roman"/>
          <w:color w:val="000000" w:themeColor="text1"/>
        </w:rPr>
        <w:t>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063A51" w:rsidRPr="00577BE2" w14:paraId="0BE82675" w14:textId="77777777">
        <w:trPr>
          <w:trHeight w:val="702"/>
        </w:trPr>
        <w:tc>
          <w:tcPr>
            <w:tcW w:w="7650" w:type="dxa"/>
            <w:tcBorders>
              <w:top w:val="nil"/>
              <w:left w:val="nil"/>
              <w:bottom w:val="nil"/>
              <w:right w:val="nil"/>
            </w:tcBorders>
            <w:shd w:val="clear" w:color="auto" w:fill="auto"/>
            <w:vAlign w:val="center"/>
          </w:tcPr>
          <w:p w14:paraId="3AEDC877" w14:textId="26821E1D"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4F3052DF"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6</w:t>
            </w:r>
            <w:r w:rsidRPr="00577BE2">
              <w:rPr>
                <w:rFonts w:ascii="Times New Roman" w:hAnsi="Times New Roman"/>
                <w:color w:val="000000" w:themeColor="text1"/>
              </w:rPr>
              <w:t>)</w:t>
            </w:r>
          </w:p>
        </w:tc>
      </w:tr>
    </w:tbl>
    <w:p w14:paraId="64180A21" w14:textId="6203464C" w:rsidR="00063A51" w:rsidRPr="00577BE2" w:rsidRDefault="004A0E79" w:rsidP="00063A51">
      <w:pPr>
        <w:spacing w:line="480" w:lineRule="auto"/>
        <w:rPr>
          <w:rFonts w:ascii="Times New Roman" w:hAnsi="Times New Roman"/>
          <w:color w:val="000000" w:themeColor="text1"/>
        </w:rPr>
      </w:pPr>
      <w:r>
        <w:rPr>
          <w:rFonts w:ascii="Times New Roman" w:hAnsi="Times New Roman"/>
          <w:color w:val="000000" w:themeColor="text1"/>
        </w:rPr>
        <w:t>The</w:t>
      </w:r>
      <w:r w:rsidR="006C570C" w:rsidRPr="00577BE2">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006C570C" w:rsidRPr="00577BE2">
        <w:rPr>
          <w:rFonts w:ascii="Times New Roman" w:hAnsi="Times New Roman"/>
          <w:color w:val="000000" w:themeColor="text1"/>
        </w:rPr>
        <w:t xml:space="preserve">), then it is impossible for that vessel to drop in diversity and any random variation will bias </w:t>
      </w:r>
      <w:r w:rsidR="006C570C"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006C570C" w:rsidRPr="00577BE2">
        <w:rPr>
          <w:rFonts w:ascii="Times New Roman" w:hAnsi="Times New Roman"/>
          <w:color w:val="000000" w:themeColor="text1"/>
        </w:rPr>
        <w:t xml:space="preserve"> upwards. Similarly, if a vessel was maximally diversified, then the vessel could either remain the same or with random variation drop in diversity. Thus, w</w:t>
      </w:r>
      <w:r w:rsidR="00063A51" w:rsidRPr="00577BE2">
        <w:rPr>
          <w:rFonts w:ascii="Times New Roman" w:hAnsi="Times New Roman"/>
          <w:color w:val="000000" w:themeColor="text1"/>
        </w:rPr>
        <w:t xml:space="preserve">e also </w:t>
      </w:r>
      <w:r w:rsidR="006C570C" w:rsidRPr="00577BE2">
        <w:rPr>
          <w:rFonts w:ascii="Times New Roman" w:hAnsi="Times New Roman"/>
          <w:color w:val="000000" w:themeColor="text1"/>
        </w:rPr>
        <w:t>evaluated a model</w:t>
      </w:r>
      <w:r w:rsidR="00063A51" w:rsidRPr="00577BE2">
        <w:rPr>
          <w:rFonts w:ascii="Times New Roman" w:hAnsi="Times New Roman"/>
          <w:color w:val="000000" w:themeColor="text1"/>
        </w:rPr>
        <w:t xml:space="preserve"> in which </w:t>
      </w:r>
      <w:r w:rsidR="006C570C" w:rsidRPr="00577BE2">
        <w:rPr>
          <w:rFonts w:ascii="Times New Roman" w:hAnsi="Times New Roman"/>
          <w:color w:val="000000" w:themeColor="text1"/>
        </w:rPr>
        <w:t xml:space="preserve">the </w:t>
      </w:r>
      <w:r w:rsidR="00063A51" w:rsidRPr="00577BE2">
        <w:rPr>
          <w:rFonts w:ascii="Times New Roman" w:hAnsi="Times New Roman"/>
          <w:color w:val="000000" w:themeColor="text1"/>
        </w:rPr>
        <w:t xml:space="preserve">pre-catch share </w:t>
      </w:r>
      <w:r w:rsidR="006C570C" w:rsidRPr="00577BE2">
        <w:rPr>
          <w:rFonts w:ascii="Times New Roman" w:hAnsi="Times New Roman"/>
          <w:color w:val="000000" w:themeColor="text1"/>
        </w:rPr>
        <w:t xml:space="preserve">revenue </w:t>
      </w:r>
      <w:r w:rsidR="00063A51" w:rsidRPr="00577BE2">
        <w:rPr>
          <w:rFonts w:ascii="Times New Roman" w:hAnsi="Times New Roman"/>
          <w:color w:val="000000" w:themeColor="text1"/>
        </w:rPr>
        <w:t xml:space="preserve">diversity </w:t>
      </w:r>
      <w:r w:rsidR="006C570C" w:rsidRPr="00577BE2">
        <w:rPr>
          <w:rFonts w:ascii="Times New Roman" w:hAnsi="Times New Roman"/>
          <w:color w:val="000000" w:themeColor="text1"/>
        </w:rPr>
        <w:t xml:space="preserve">of each vessel </w:t>
      </w:r>
      <w:r w:rsidR="00063A51" w:rsidRPr="00577BE2">
        <w:rPr>
          <w:rFonts w:ascii="Times New Roman" w:hAnsi="Times New Roman"/>
          <w:color w:val="000000" w:themeColor="text1"/>
        </w:rPr>
        <w:t>was a covariate</w:t>
      </w:r>
      <w:r w:rsidR="006C570C" w:rsidRPr="00577BE2">
        <w:rPr>
          <w:rFonts w:ascii="Times New Roman" w:hAnsi="Times New Roman"/>
          <w:color w:val="000000" w:themeColor="text1"/>
        </w:rPr>
        <w:t xml:space="preserve"> as</w:t>
      </w:r>
      <w:r w:rsidR="00063A51" w:rsidRPr="00577BE2">
        <w:rPr>
          <w:rFonts w:ascii="Times New Roman" w:hAnsi="Times New Roman"/>
          <w:color w:val="000000" w:themeColor="text1"/>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063A51" w:rsidRPr="00577BE2" w14:paraId="16EB25E9" w14:textId="77777777">
        <w:trPr>
          <w:trHeight w:val="702"/>
        </w:trPr>
        <w:tc>
          <w:tcPr>
            <w:tcW w:w="8820" w:type="dxa"/>
            <w:tcBorders>
              <w:top w:val="nil"/>
              <w:left w:val="nil"/>
              <w:bottom w:val="nil"/>
              <w:right w:val="nil"/>
            </w:tcBorders>
            <w:shd w:val="clear" w:color="auto" w:fill="auto"/>
            <w:vAlign w:val="center"/>
          </w:tcPr>
          <w:p w14:paraId="0949739A" w14:textId="4AE91B15"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540" w:type="dxa"/>
            <w:tcBorders>
              <w:top w:val="nil"/>
              <w:left w:val="nil"/>
              <w:bottom w:val="nil"/>
              <w:right w:val="nil"/>
            </w:tcBorders>
            <w:shd w:val="clear" w:color="auto" w:fill="auto"/>
            <w:vAlign w:val="center"/>
          </w:tcPr>
          <w:p w14:paraId="61E485BA"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7</w:t>
            </w:r>
            <w:r w:rsidRPr="00577BE2">
              <w:rPr>
                <w:rFonts w:ascii="Times New Roman" w:hAnsi="Times New Roman"/>
                <w:color w:val="000000" w:themeColor="text1"/>
              </w:rPr>
              <w:t>)</w:t>
            </w:r>
          </w:p>
        </w:tc>
      </w:tr>
    </w:tbl>
    <w:p w14:paraId="561A205A" w14:textId="77777777" w:rsidR="00062FAC"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paralleled the vessel-level model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577BE2" w:rsidRPr="00577BE2" w14:paraId="419CCDD8" w14:textId="77777777">
        <w:trPr>
          <w:trHeight w:val="702"/>
        </w:trPr>
        <w:tc>
          <w:tcPr>
            <w:tcW w:w="7650" w:type="dxa"/>
            <w:tcBorders>
              <w:top w:val="nil"/>
              <w:left w:val="nil"/>
              <w:bottom w:val="nil"/>
              <w:right w:val="nil"/>
            </w:tcBorders>
            <w:shd w:val="clear" w:color="auto" w:fill="auto"/>
            <w:vAlign w:val="center"/>
          </w:tcPr>
          <w:p w14:paraId="43580C30" w14:textId="70A52667" w:rsidR="001006B5" w:rsidRPr="00577BE2" w:rsidRDefault="001006B5" w:rsidP="004A0E79">
            <w:pPr>
              <w:jc w:val="right"/>
              <w:rPr>
                <w:rFonts w:ascii="Times New Roman" w:hAnsi="Times New Roman"/>
                <w:color w:val="000000" w:themeColor="text1"/>
              </w:rPr>
            </w:pPr>
            <m:oMathPara>
              <m:oMath>
                <m:r>
                  <w:rPr>
                    <w:rFonts w:ascii="Cambria Math" w:hAnsi="Cambria Math" w:cs="STIXGeneral-Regular"/>
                    <w:color w:val="000000" w:themeColor="text1"/>
                  </w:rPr>
                  <m:t>Δ</m:t>
                </m:r>
                <m:r>
                  <w:rPr>
                    <w:rFonts w:ascii="Cambria Math" w:hAnsi="Cambria Math"/>
                    <w:color w:val="000000" w:themeColor="text1"/>
                  </w:rPr>
                  <m:t>=</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23D87211" w14:textId="77777777" w:rsidR="001006B5" w:rsidRPr="00577BE2" w:rsidRDefault="001006B5" w:rsidP="0042789E">
            <w:pPr>
              <w:jc w:val="right"/>
              <w:rPr>
                <w:rFonts w:ascii="Times New Roman" w:hAnsi="Times New Roman"/>
                <w:color w:val="000000" w:themeColor="text1"/>
              </w:rPr>
            </w:pPr>
            <w:r w:rsidRPr="00577BE2">
              <w:rPr>
                <w:rFonts w:ascii="Times New Roman" w:hAnsi="Times New Roman"/>
                <w:color w:val="000000" w:themeColor="text1"/>
              </w:rPr>
              <w:t>(8)</w:t>
            </w:r>
          </w:p>
        </w:tc>
      </w:tr>
    </w:tbl>
    <w:p w14:paraId="37919EE0" w14:textId="09868C2F" w:rsidR="002B7F03" w:rsidRPr="00577BE2" w:rsidRDefault="006C570C"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&lt;citation&gt;&lt;uuid&gt;07B59C51-7E03-4207-AA6F-D2986403550D&lt;/uuid&gt;&lt;priority&gt;0&lt;/priority&gt;&lt;publications&gt;&lt;publication&gt;&lt;publication_date&gt;99200200001200000000200000&lt;/publication_date&gt;&lt;title&gt;Model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The Ak</w:t>
      </w:r>
      <w:r w:rsidR="00681FF7" w:rsidRPr="00577BE2">
        <w:rPr>
          <w:rFonts w:ascii="Times New Roman" w:hAnsi="Times New Roman"/>
          <w:color w:val="000000" w:themeColor="text1"/>
        </w:rPr>
        <w:t>aike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better the model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&lt;citation&gt;&lt;uuid&gt;27D008CC-CF49-4A24-BF02-2568FFB091BA&lt;/uuid&gt;&lt;priority&gt;0&lt;/priority&gt;&lt;publications&gt;&lt;publication&gt;&lt;publication_date&gt;99200200001200000000200000&lt;/publication_date&gt;&lt;title&gt;Model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w:t>
      </w:r>
    </w:p>
    <w:p w14:paraId="6888D52F"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lastRenderedPageBreak/>
        <w:t>Results</w:t>
      </w:r>
    </w:p>
    <w:p w14:paraId="646755CC" w14:textId="77777777"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6B535843" w14:textId="4FEE8369"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3958E4">
        <w:rPr>
          <w:rFonts w:ascii="Times New Roman" w:hAnsi="Times New Roman"/>
          <w:color w:val="000000" w:themeColor="text1"/>
        </w:rPr>
        <w:t xml:space="preserve"> (Appendix</w:t>
      </w:r>
      <w:r w:rsidR="000B62C3">
        <w:rPr>
          <w:rFonts w:ascii="Times New Roman" w:hAnsi="Times New Roman"/>
          <w:color w:val="000000" w:themeColor="text1"/>
        </w:rPr>
        <w:t>, Table 1</w:t>
      </w:r>
      <w:r w:rsidR="003958E4">
        <w:rPr>
          <w:rFonts w:ascii="Times New Roman" w:hAnsi="Times New Roman"/>
          <w:color w:val="000000" w:themeColor="text1"/>
        </w:rPr>
        <w:t>)</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a single species</w:t>
      </w:r>
      <w:ins w:id="188" w:author="Joshua Stoll" w:date="2016-01-03T13:23:00Z">
        <w:r w:rsidR="008E7A94">
          <w:rPr>
            <w:rFonts w:ascii="Times New Roman" w:hAnsi="Times New Roman"/>
            <w:color w:val="000000" w:themeColor="text1"/>
          </w:rPr>
          <w:t>,</w:t>
        </w:r>
      </w:ins>
      <w:r w:rsidR="00DC6D80" w:rsidRPr="00577BE2">
        <w:rPr>
          <w:rFonts w:ascii="Times New Roman" w:hAnsi="Times New Roman"/>
          <w:color w:val="000000" w:themeColor="text1"/>
        </w:rPr>
        <w:t xml:space="preserve">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776DE46B" w14:textId="1B724B26"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3A0B07">
        <w:rPr>
          <w:rFonts w:ascii="Times New Roman" w:hAnsi="Times New Roman"/>
          <w:color w:val="000000" w:themeColor="text1"/>
        </w:rPr>
        <w:t>9</w:t>
      </w:r>
      <w:r w:rsidR="00DC6D80" w:rsidRPr="00577BE2">
        <w:rPr>
          <w:rFonts w:ascii="Times New Roman" w:hAnsi="Times New Roman"/>
          <w:color w:val="000000" w:themeColor="text1"/>
        </w:rPr>
        <w:t xml:space="preserve">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ich have been well-studied</w:t>
      </w:r>
      <w:ins w:id="189" w:author="Joshua Stoll" w:date="2016-01-03T09:52:00Z">
        <w:r w:rsidR="00425367">
          <w:rPr>
            <w:rFonts w:ascii="Times New Roman" w:hAnsi="Times New Roman"/>
            <w:color w:val="000000" w:themeColor="text1"/>
          </w:rPr>
          <w:t>,</w:t>
        </w:r>
      </w:ins>
      <w:r w:rsidRPr="00577BE2">
        <w:rPr>
          <w:rFonts w:ascii="Times New Roman" w:hAnsi="Times New Roman"/>
          <w:color w:val="000000" w:themeColor="text1"/>
        </w:rPr>
        <w:t xml:space="preserve"> but not quantit</w:t>
      </w:r>
      <w:r w:rsidR="001425BA">
        <w:rPr>
          <w:rFonts w:ascii="Times New Roman" w:hAnsi="Times New Roman"/>
          <w:color w:val="000000" w:themeColor="text1"/>
        </w:rPr>
        <w:t xml:space="preserve">atively described prior to now </w:t>
      </w:r>
      <w:r w:rsidRPr="00577BE2">
        <w:rPr>
          <w:rFonts w:ascii="Times New Roman" w:hAnsi="Times New Roman"/>
          <w:color w:val="000000" w:themeColor="text1"/>
        </w:rPr>
        <w:t xml:space="preserve">e.g., </w:t>
      </w:r>
      <w:r w:rsidR="00F24B84" w:rsidRPr="00577BE2">
        <w:rPr>
          <w:rFonts w:ascii="Times New Roman" w:hAnsi="Times New Roman"/>
          <w:noProof/>
          <w:color w:val="000000" w:themeColor="text1"/>
        </w:rPr>
        <w:t>dungeness crab pots</w:t>
      </w:r>
      <w:r w:rsidR="003958E4">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F4FA9113-8F9A-4720-B46F-F68C247F0CBE&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{Botsford:1978jy}</w:t>
      </w:r>
      <w:r w:rsidR="003958E4">
        <w:rPr>
          <w:rFonts w:ascii="Times New Roman" w:hAnsi="Times New Roman"/>
          <w:noProof/>
          <w:color w:val="000000" w:themeColor="text1"/>
        </w:rPr>
        <w:fldChar w:fldCharType="end"/>
      </w:r>
      <w:r w:rsidR="003958E4">
        <w:rPr>
          <w:rFonts w:ascii="Times New Roman" w:hAnsi="Times New Roman"/>
          <w:noProof/>
          <w:color w:val="000000" w:themeColor="text1"/>
        </w:rPr>
        <w:t xml:space="preserve">, </w:t>
      </w:r>
      <w:r w:rsidR="00F24B84" w:rsidRPr="00577BE2">
        <w:rPr>
          <w:rFonts w:ascii="Times New Roman" w:hAnsi="Times New Roman"/>
          <w:noProof/>
          <w:color w:val="000000" w:themeColor="text1"/>
        </w:rPr>
        <w:t>spiny lobster pots</w:t>
      </w:r>
      <w:r w:rsidR="001203AA" w:rsidRPr="00577BE2">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246A9DCA-E8A2-43F0-94EC-625A914BE27B&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{Kay:2012uq}</w:t>
      </w:r>
      <w:r w:rsidR="003958E4">
        <w:rPr>
          <w:rFonts w:ascii="Times New Roman" w:hAnsi="Times New Roman"/>
          <w:noProof/>
          <w:color w:val="000000" w:themeColor="text1"/>
        </w:rPr>
        <w:fldChar w:fldCharType="end"/>
      </w:r>
      <w:r w:rsidR="00F24B84" w:rsidRPr="00577BE2">
        <w:rPr>
          <w:rFonts w:ascii="Times New Roman" w:hAnsi="Times New Roman"/>
          <w:noProof/>
          <w:color w:val="000000" w:themeColor="text1"/>
        </w:rPr>
        <w:t>, or red urchin diving</w:t>
      </w:r>
      <w:r w:rsidR="003958E4">
        <w:rPr>
          <w:rFonts w:ascii="Times New Roman" w:hAnsi="Times New Roman"/>
          <w:noProof/>
          <w:color w:val="000000" w:themeColor="text1"/>
        </w:rPr>
        <w:t xml:space="preserve"> </w:t>
      </w:r>
      <w:r w:rsidR="00820C02">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E38D2C67-F4AE-4116-B0FC-9B986DB38552&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Pr>
          <w:rFonts w:ascii="Times New Roman" w:hAnsi="Times New Roman"/>
          <w:noProof/>
          <w:color w:val="000000" w:themeColor="text1"/>
        </w:rPr>
        <w:fldChar w:fldCharType="separate"/>
      </w:r>
      <w:r w:rsidR="00A1091A">
        <w:rPr>
          <w:rFonts w:ascii="Times New Roman" w:hAnsi="Times New Roman"/>
        </w:rPr>
        <w:t>{Smith:2003bm}</w:t>
      </w:r>
      <w:r w:rsidR="00820C02">
        <w:rPr>
          <w:rFonts w:ascii="Times New Roman" w:hAnsi="Times New Roman"/>
          <w:noProof/>
          <w:color w:val="000000" w:themeColor="text1"/>
        </w:rPr>
        <w:fldChar w:fldCharType="end"/>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DE0D43B"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453AC2E9" w14:textId="5CBAD287" w:rsidR="009A63EC" w:rsidRPr="00577BE2" w:rsidRDefault="009A63EC"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nd that between 2009-2010, 66</w:t>
      </w:r>
      <w:r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00EA2BA6" w:rsidRPr="00577BE2">
        <w:rPr>
          <w:rFonts w:ascii="Times New Roman" w:hAnsi="Times New Roman"/>
          <w:color w:val="000000" w:themeColor="text1"/>
        </w:rPr>
        <w:t>a)</w:t>
      </w:r>
      <w:r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w:t>
      </w:r>
      <w:ins w:id="190" w:author="Joshua Stoll" w:date="2016-01-03T13:29:00Z">
        <w:r w:rsidR="002B1A25">
          <w:rPr>
            <w:rFonts w:ascii="Times New Roman" w:hAnsi="Times New Roman"/>
            <w:color w:val="000000" w:themeColor="text1"/>
          </w:rPr>
          <w:t>,</w:t>
        </w:r>
      </w:ins>
      <w:r w:rsidR="005A584F" w:rsidRPr="00577BE2">
        <w:rPr>
          <w:rFonts w:ascii="Times New Roman" w:hAnsi="Times New Roman"/>
          <w:color w:val="000000" w:themeColor="text1"/>
        </w:rPr>
        <w:t xml:space="preserve"> but had a few landings in additional fisheries to those </w:t>
      </w:r>
      <w:r w:rsidR="005A584F" w:rsidRPr="00577BE2">
        <w:rPr>
          <w:rFonts w:ascii="Times New Roman" w:hAnsi="Times New Roman"/>
          <w:color w:val="000000" w:themeColor="text1"/>
        </w:rPr>
        <w:lastRenderedPageBreak/>
        <w:t>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Pr="00577BE2">
        <w:rPr>
          <w:rFonts w:ascii="Times New Roman" w:hAnsi="Times New Roman"/>
          <w:color w:val="000000" w:themeColor="text1"/>
        </w:rPr>
        <w:t xml:space="preserve">.  </w:t>
      </w:r>
    </w:p>
    <w:p w14:paraId="7A543890" w14:textId="20FA5247"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r w:rsidR="00A84DF7" w:rsidRPr="00577BE2">
        <w:rPr>
          <w:rFonts w:ascii="Times New Roman" w:hAnsi="Times New Roman"/>
          <w:color w:val="000000" w:themeColor="text1"/>
        </w:rPr>
        <w:t>Neah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w:t>
      </w:r>
      <w:del w:id="191" w:author=" " w:date="2016-01-05T11:57:00Z">
        <w:r w:rsidRPr="00577BE2" w:rsidDel="008E0006">
          <w:rPr>
            <w:rFonts w:ascii="Times New Roman" w:hAnsi="Times New Roman"/>
            <w:color w:val="000000" w:themeColor="text1"/>
          </w:rPr>
          <w:delText xml:space="preserve">much more </w:delText>
        </w:r>
      </w:del>
      <w:r w:rsidRPr="00577BE2">
        <w:rPr>
          <w:rFonts w:ascii="Times New Roman" w:hAnsi="Times New Roman"/>
          <w:color w:val="000000" w:themeColor="text1"/>
        </w:rPr>
        <w:t>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r w:rsidR="00A84DF7" w:rsidRPr="00577BE2">
        <w:rPr>
          <w:rFonts w:ascii="Times New Roman" w:hAnsi="Times New Roman"/>
          <w:color w:val="000000" w:themeColor="text1"/>
        </w:rPr>
        <w:t>Neah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 xml:space="preserve">not a </w:t>
      </w:r>
      <w:r w:rsidR="001425BA">
        <w:rPr>
          <w:rFonts w:ascii="Times New Roman" w:hAnsi="Times New Roman"/>
          <w:color w:val="000000" w:themeColor="text1"/>
        </w:rPr>
        <w:t>significant</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0C0AD6F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16E47AF3" w14:textId="45D8657C" w:rsidR="00D376C4" w:rsidRDefault="00D376C4" w:rsidP="00016B9B">
      <w:pPr>
        <w:spacing w:line="480" w:lineRule="auto"/>
        <w:rPr>
          <w:rFonts w:ascii="Times New Roman" w:hAnsi="Times New Roman"/>
          <w:color w:val="000000" w:themeColor="text1"/>
        </w:rPr>
      </w:pPr>
      <w:commentRangeStart w:id="192"/>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r w:rsidRPr="00D376C4">
        <w:rPr>
          <w:rFonts w:ascii="Times New Roman" w:hAnsi="Times New Roman"/>
          <w:i/>
          <w:color w:val="000000" w:themeColor="text1"/>
        </w:rPr>
        <w:t>H</w:t>
      </w:r>
      <w:r>
        <w:rPr>
          <w:rFonts w:ascii="Times New Roman" w:hAnsi="Times New Roman"/>
          <w:color w:val="000000" w:themeColor="text1"/>
          <w:vertAlign w:val="subscript"/>
        </w:rPr>
        <w:t>pre</w:t>
      </w:r>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r>
        <w:rPr>
          <w:rFonts w:ascii="Times New Roman" w:hAnsi="Times New Roman"/>
          <w:i/>
          <w:color w:val="000000" w:themeColor="text1"/>
        </w:rPr>
        <w:t>M</w:t>
      </w:r>
      <w:r w:rsidR="001425BA">
        <w:rPr>
          <w:rFonts w:ascii="Times New Roman" w:hAnsi="Times New Roman"/>
          <w:i/>
          <w:color w:val="000000" w:themeColor="text1"/>
          <w:vertAlign w:val="subscript"/>
        </w:rPr>
        <w:t>n</w:t>
      </w:r>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w:t>
      </w:r>
      <w:r w:rsidR="001425BA">
        <w:rPr>
          <w:rFonts w:ascii="Times New Roman" w:hAnsi="Times New Roman"/>
          <w:color w:val="000000" w:themeColor="text1"/>
        </w:rPr>
        <w:t xml:space="preserve"> This suggests that the changes in revenue diversity are best explained by both pre-catch shares diversity and relationship to catch shares. </w:t>
      </w:r>
      <w:r w:rsidR="007633B9" w:rsidRPr="00577BE2">
        <w:rPr>
          <w:rFonts w:ascii="Times New Roman" w:hAnsi="Times New Roman"/>
          <w:color w:val="000000" w:themeColor="text1"/>
        </w:rPr>
        <w:t xml:space="preserve"> </w:t>
      </w:r>
      <w:commentRangeEnd w:id="192"/>
      <w:r w:rsidR="008E0006">
        <w:rPr>
          <w:rStyle w:val="CommentReference"/>
        </w:rPr>
        <w:commentReference w:id="192"/>
      </w:r>
      <w:commentRangeStart w:id="193"/>
      <w:commentRangeStart w:id="194"/>
      <w:r>
        <w:rPr>
          <w:rFonts w:ascii="Times New Roman" w:hAnsi="Times New Roman"/>
          <w:color w:val="000000" w:themeColor="text1"/>
        </w:rPr>
        <w:t xml:space="preserve">Vessels with higher participation diversity prior to catch shares were more likely to show a reduction in diversity following catch shares (Fig 4a). </w:t>
      </w:r>
      <w:commentRangeEnd w:id="193"/>
      <w:r w:rsidR="003658FD">
        <w:rPr>
          <w:rStyle w:val="CommentReference"/>
        </w:rPr>
        <w:commentReference w:id="193"/>
      </w:r>
      <w:commentRangeEnd w:id="194"/>
      <w:r w:rsidR="00FC1C6D">
        <w:rPr>
          <w:rStyle w:val="CommentReference"/>
        </w:rPr>
        <w:commentReference w:id="194"/>
      </w:r>
      <w:r w:rsidR="003658FD" w:rsidRPr="003658FD">
        <w:rPr>
          <w:rFonts w:ascii="Times New Roman" w:hAnsi="Times New Roman"/>
          <w:color w:val="000000" w:themeColor="text1"/>
        </w:rPr>
        <w:t xml:space="preserve"> </w:t>
      </w:r>
      <w:commentRangeStart w:id="195"/>
      <w:r w:rsidR="003658FD" w:rsidRPr="00577BE2">
        <w:rPr>
          <w:rFonts w:ascii="Times New Roman" w:hAnsi="Times New Roman"/>
          <w:color w:val="000000" w:themeColor="text1"/>
        </w:rPr>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w:t>
      </w:r>
      <w:r w:rsidR="003658FD" w:rsidRPr="00577BE2">
        <w:rPr>
          <w:rFonts w:ascii="Times New Roman" w:hAnsi="Times New Roman"/>
          <w:color w:val="000000" w:themeColor="text1"/>
        </w:rPr>
        <w:lastRenderedPageBreak/>
        <w:t xml:space="preserve">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commentRangeEnd w:id="195"/>
      <w:r w:rsidR="003658FD">
        <w:rPr>
          <w:rStyle w:val="CommentReference"/>
        </w:rPr>
        <w:commentReference w:id="195"/>
      </w:r>
    </w:p>
    <w:p w14:paraId="564D73E0" w14:textId="77777777"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1B428866" w14:textId="77777777" w:rsidR="007A1AA1" w:rsidRDefault="000161AF" w:rsidP="007A1AA1">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Discussion</w:t>
      </w:r>
    </w:p>
    <w:p w14:paraId="16432F8F" w14:textId="4E19FF9E"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As we continue to move along the management spectrum towards system-level approaches, there is widespread recognition that we need to identify better ways to account for the interconnectivity within and between the human and ecological dimensions of marine systems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C3B55BB-B2C9-49AE-BA7F-31188E0D1584&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{Anderson:2015et}</w:t>
      </w:r>
      <w:r w:rsidRPr="00CB4643">
        <w:rPr>
          <w:rFonts w:ascii="Times New Roman" w:hAnsi="Times New Roman"/>
          <w:color w:val="000000"/>
        </w:rPr>
        <w:fldChar w:fldCharType="end"/>
      </w:r>
      <w:r w:rsidRPr="00CB4643">
        <w:rPr>
          <w:rFonts w:ascii="Times New Roman" w:hAnsi="Times New Roman"/>
          <w:color w:val="000000"/>
        </w:rPr>
        <w:t xml:space="preserve">. This is particularly important in fisheries, where socioeconomic or ecological changes in one fishery often have cascading affects that ultimately influencing others. Yet despite this recognition, social dynamics continue to be poorly characterized and as such fishing fleets are often represented as homogenous or monolithic forms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&lt;citation&gt;&lt;uuid&gt;27436558-E4E2-487F-8658-D83713A9201B&lt;/uuid&gt;&lt;priority&gt;0&lt;/priority&gt;&lt;publications&gt;&lt;publication&gt;&lt;startpage&gt;1&lt;/startpage&gt;&lt;title&gt;Application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even though they are highly heterogeneous and continually change in size, effort levels, and composition as numerous exogenous and endogenous forces influence them. Acknowledging this </w:t>
      </w:r>
      <w:r w:rsidRPr="00CB4643">
        <w:rPr>
          <w:rFonts w:ascii="Times New Roman" w:hAnsi="Times New Roman"/>
          <w:color w:val="000000"/>
        </w:rPr>
        <w:lastRenderedPageBreak/>
        <w:t xml:space="preserve">issue, we use this paper to investigate the socioeconomic connectivity within and across fisheries on the west coast of the US. </w:t>
      </w:r>
    </w:p>
    <w:p w14:paraId="2EF2CA38" w14:textId="01344C68" w:rsidR="00CB4643" w:rsidRPr="00086632" w:rsidRDefault="00CB4643" w:rsidP="00CB4643">
      <w:pPr>
        <w:spacing w:line="480" w:lineRule="auto"/>
        <w:rPr>
          <w:rFonts w:ascii="Times New Roman" w:hAnsi="Times New Roman"/>
          <w:b/>
          <w:color w:val="000000"/>
        </w:rPr>
      </w:pPr>
      <w:r w:rsidRPr="00CB4643">
        <w:rPr>
          <w:rFonts w:ascii="Times New Roman" w:hAnsi="Times New Roman"/>
          <w:color w:val="000000"/>
        </w:rPr>
        <w:t xml:space="preserve">We find that more than 60% of vessels participating in west coast fisheries are generalists. Each of these generalists is socioeconomically connected to multiple fisheries, effectively connecting fisheries on the west coast. This is the first time to our knowledge that these connections have been documented. This finding runs counter to conventional ways of thinking about the human dimension of fisheries. Historically, theoretical models of fishing routinely define fleets as homogenous groups of specialist vessels focusing a set of species with a particular gear and ignoring the other fisheries in which the vessels may participate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&lt;citation&gt;&lt;uuid&gt;85D485BC-C5E9-4322-9153-C7C7DBCE3E0D&lt;/uuid&gt;&lt;priority&gt;0&lt;/priority&gt;&lt;publications&gt;&lt;publication&gt;&lt;volume&gt;1&lt;/volume&gt;&lt;number&gt;2&lt;/number&gt;&lt;startpage&gt;27&lt;/startpage&gt;&lt;title&gt;Some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gt;&lt;publication_date&gt;99200800001200000000200000&lt;/publication_date&gt;&lt;title&gt;Mapping Community Use of Fisheries Resources in the U.S. Northeast&lt;/title&gt;&lt;type&gt;400&lt;/type&gt;&lt;subtype&gt;400&lt;/subtype&gt;&lt;uuid&gt;289D63B7-B316-4334-A6C7-0B3799457759&lt;/uuid&gt;&lt;bundle&gt;&lt;publication&gt;&lt;title&gt;Journal of Maps&lt;/title&gt;&lt;type&gt;-100&lt;/type&gt;&lt;subtype&gt;-100&lt;/subtype&gt;&lt;uuid&gt;7E0D5F67-A752-4C5D-B4E2-94A6337EEF7C&lt;/uuid&gt;&lt;/publication&gt;&lt;/bundle&gt;&lt;authors&gt;&lt;author&gt;&lt;firstName&gt;Kevin&lt;/firstName&gt;&lt;middleNames&gt;St&lt;/middleNames&gt;&lt;lastName&gt;Martin&lt;/lastName&gt;&lt;/author&gt;&lt;/authors&gt;&lt;/publication&gt;&lt;/publications&gt;&lt;cites&gt;&lt;cite&gt;&lt;/cite&gt;&lt;cite&gt;&lt;/cite&gt;&lt;cite&gt;&lt;prefix&gt;but see&lt;/prefix&gt;&lt;/cite&gt;&lt;/cites&gt;&lt;/citation&gt;</w:instrText>
      </w:r>
      <w:r w:rsidRPr="00CB4643">
        <w:rPr>
          <w:rFonts w:ascii="Times New Roman" w:hAnsi="Times New Roman"/>
          <w:color w:val="000000"/>
        </w:rPr>
        <w:fldChar w:fldCharType="separate"/>
      </w:r>
      <w:r w:rsidR="00A1091A">
        <w:rPr>
          <w:rFonts w:ascii="Times New Roman" w:hAnsi="Times New Roman"/>
        </w:rPr>
        <w:t>{Schaefer:1954vr, Mangel:1982vb, but see Martin:2008uf}</w:t>
      </w:r>
      <w:r w:rsidRPr="00CB4643">
        <w:rPr>
          <w:rFonts w:ascii="Times New Roman" w:hAnsi="Times New Roman"/>
          <w:color w:val="000000"/>
        </w:rPr>
        <w:fldChar w:fldCharType="end"/>
      </w:r>
      <w:r w:rsidRPr="00CB4643">
        <w:rPr>
          <w:rFonts w:ascii="Times New Roman" w:hAnsi="Times New Roman"/>
          <w:color w:val="000000"/>
        </w:rPr>
        <w:t xml:space="preserve">. Following these formulations, most empirical analyses have also taken a similar approach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8714E5AC-686F-490B-9F39-E9675A0F1172&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{vanPutten:2012bj}</w:t>
      </w:r>
      <w:r w:rsidRPr="00CB4643">
        <w:rPr>
          <w:rFonts w:ascii="Times New Roman" w:hAnsi="Times New Roman"/>
          <w:color w:val="000000"/>
        </w:rPr>
        <w:fldChar w:fldCharType="end"/>
      </w:r>
      <w:r w:rsidRPr="00CB4643">
        <w:rPr>
          <w:rFonts w:ascii="Times New Roman" w:hAnsi="Times New Roman"/>
          <w:color w:val="000000"/>
        </w:rPr>
        <w:t xml:space="preserve">. Even those advocating for EBM, with a focus on systems-level analyses and species interactions, commonly treat fleets as unconnected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&lt;citation&gt;&lt;uuid&gt;7892D5C0-449F-4E65-ADC9-8128EB42D580&lt;/uuid&gt;&lt;priority&gt;0&lt;/priority&gt;&lt;publications&gt;&lt;publication&gt;&lt;startpage&gt;1&lt;/startpage&gt;&lt;title&gt;Application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This gap is problematic as fisher behavior ultimately mediates how changes in management translate into changes in the marine environment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77C7E9C5-4367-434E-AC1B-D00E1681F5C1&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{Fulton:2010jw}</w:t>
      </w:r>
      <w:r w:rsidRPr="00CB4643">
        <w:rPr>
          <w:rFonts w:ascii="Times New Roman" w:hAnsi="Times New Roman"/>
          <w:color w:val="000000"/>
        </w:rPr>
        <w:fldChar w:fldCharType="end"/>
      </w:r>
      <w:r w:rsidRPr="00CB4643">
        <w:rPr>
          <w:rFonts w:ascii="Times New Roman" w:hAnsi="Times New Roman"/>
          <w:color w:val="000000"/>
        </w:rPr>
        <w:t>.</w:t>
      </w:r>
    </w:p>
    <w:p w14:paraId="3344976B" w14:textId="0E612C96"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The social implications of this generalism have been most directly related to reduced exposure to financial risk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DD34FF0-65FD-46FD-AF69-DED01103A3CA&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 Sethi:2012kj}</w:t>
      </w:r>
      <w:r w:rsidRPr="00CB4643">
        <w:rPr>
          <w:rFonts w:ascii="Times New Roman" w:hAnsi="Times New Roman"/>
          <w:color w:val="000000"/>
        </w:rPr>
        <w:fldChar w:fldCharType="end"/>
      </w:r>
      <w:r w:rsidRPr="00CB4643">
        <w:rPr>
          <w:rFonts w:ascii="Times New Roman" w:hAnsi="Times New Roman"/>
          <w:color w:val="000000"/>
        </w:rPr>
        <w:t xml:space="preserve">.  Previous work has demonstrated that vessels with increased revenue diversity have less variable revenues, and that changes in management have been associated with reduced revenue diversity in these fisheries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6F0CF0DD-CDCC-454A-9028-7B8BCB62F170&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w:t>
      </w:r>
      <w:r w:rsidRPr="00CB4643">
        <w:rPr>
          <w:rFonts w:ascii="Times New Roman" w:hAnsi="Times New Roman"/>
          <w:color w:val="000000"/>
        </w:rPr>
        <w:fldChar w:fldCharType="end"/>
      </w:r>
      <w:r w:rsidRPr="00CB4643">
        <w:rPr>
          <w:rFonts w:ascii="Times New Roman" w:hAnsi="Times New Roman"/>
          <w:color w:val="000000"/>
        </w:rPr>
        <w:t>. Thus measuring revenue diversity across vessels before and after a management change helps to understand how changes in system characteristics affect one facet of human well-being.</w:t>
      </w:r>
      <w:r w:rsidRPr="00CB4643">
        <w:rPr>
          <w:rFonts w:ascii="Times New Roman" w:hAnsi="Times New Roman"/>
          <w:vanish/>
          <w:color w:val="000000"/>
        </w:rPr>
        <w:annotationRef/>
      </w:r>
      <w:r w:rsidRPr="00CB4643">
        <w:rPr>
          <w:rFonts w:ascii="Times New Roman" w:hAnsi="Times New Roman"/>
          <w:color w:val="000000"/>
        </w:rPr>
        <w:t xml:space="preserve"> </w:t>
      </w:r>
    </w:p>
    <w:p w14:paraId="5070CA30" w14:textId="45AA867A" w:rsidR="00086632" w:rsidRPr="00CB4643" w:rsidRDefault="00CB4643" w:rsidP="00086632">
      <w:pPr>
        <w:spacing w:line="480" w:lineRule="auto"/>
        <w:rPr>
          <w:rFonts w:ascii="Times New Roman" w:hAnsi="Times New Roman"/>
          <w:color w:val="000000"/>
        </w:rPr>
      </w:pPr>
      <w:r w:rsidRPr="00CB4643">
        <w:rPr>
          <w:rFonts w:ascii="Times New Roman" w:hAnsi="Times New Roman"/>
          <w:color w:val="000000"/>
        </w:rPr>
        <w:t xml:space="preserve">There is also a large literature demonstrating the importance of accounting for apparent competition, where the competition between two species is obscured by the predation by a common predator. Failing to account for apparent competition has resulted in being unable to </w:t>
      </w:r>
      <w:r w:rsidRPr="00CB4643">
        <w:rPr>
          <w:rFonts w:ascii="Times New Roman" w:hAnsi="Times New Roman"/>
          <w:color w:val="000000"/>
        </w:rPr>
        <w:lastRenderedPageBreak/>
        <w:t xml:space="preserve">predict the impact of extinction in a food web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FEE1FD44-5AF7-47BB-97A9-E29D5BEA2928&lt;/uuid&gt;&lt;priority&gt;0&lt;/priority&gt;&lt;publications&gt;&lt;publication&gt;&lt;volume&gt;12&lt;/volume&gt;&lt;publication_date&gt;99197710001200000000220000&lt;/publication_date&gt;&lt;number&gt;2&lt;/number&gt;&lt;startpage&gt;197&lt;/startpage&gt;&lt;title&gt;Predation, apparent competition, and the structure of prey communities.&lt;/title&gt;&lt;uuid&gt;7B810598-6FA6-49DE-9AB0-9E5E3F097E8E&lt;/uuid&gt;&lt;subtype&gt;400&lt;/subtype&gt;&lt;endpage&gt;129&lt;/endpage&gt;&lt;type&gt;400&lt;/type&gt;&lt;url&gt;http://eutils.ncbi.nlm.nih.gov/entrez/eutils/elink.fcgi?dbfrom=pubmed&amp;amp;id=929457&amp;amp;retmode=ref&amp;amp;cmd=prlinks&lt;/url&gt;&lt;bundle&gt;&lt;publication&gt;&lt;publisher&gt;Elsevier Inc.&lt;/publisher&gt;&lt;title&gt;Theoretical Population Biology&lt;/title&gt;&lt;type&gt;-100&lt;/type&gt;&lt;subtype&gt;-100&lt;/subtype&gt;&lt;uuid&gt;BEAA1EE9-9034-4629-BD15-99C9461027E4&lt;/uuid&gt;&lt;/publication&gt;&lt;/bundle&gt;&lt;authors&gt;&lt;author&gt;&lt;firstName&gt;R&lt;/firstName&gt;&lt;middleNames&gt;D&lt;/middleNames&gt;&lt;lastName&gt;Hol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{Holt:1977up}</w:t>
      </w:r>
      <w:r w:rsidRPr="00CB4643">
        <w:rPr>
          <w:rFonts w:ascii="Times New Roman" w:hAnsi="Times New Roman"/>
          <w:color w:val="000000"/>
        </w:rPr>
        <w:fldChar w:fldCharType="end"/>
      </w:r>
      <w:r w:rsidRPr="00CB4643">
        <w:rPr>
          <w:rFonts w:ascii="Times New Roman" w:hAnsi="Times New Roman"/>
          <w:color w:val="000000"/>
        </w:rPr>
        <w:t xml:space="preserve">. Similarly, failing to account for the socioeconomic connectivity among fisheries may result in changes in one fishery unexpectedly affecting the participation in a fishery targeting a species which is ecologically unconnected. </w:t>
      </w:r>
      <w:r w:rsidR="009F4F78" w:rsidRPr="00CB4643">
        <w:rPr>
          <w:rFonts w:ascii="Times New Roman" w:hAnsi="Times New Roman"/>
          <w:color w:val="000000"/>
        </w:rPr>
        <w:t xml:space="preserve">Dungeness crab and albacore tuna fisheries on the </w:t>
      </w:r>
      <w:r w:rsidR="009F4F78">
        <w:rPr>
          <w:rFonts w:ascii="Times New Roman" w:hAnsi="Times New Roman"/>
          <w:color w:val="000000"/>
        </w:rPr>
        <w:t xml:space="preserve">US </w:t>
      </w:r>
      <w:r w:rsidR="009F4F78" w:rsidRPr="00CB4643">
        <w:rPr>
          <w:rFonts w:ascii="Times New Roman" w:hAnsi="Times New Roman"/>
          <w:color w:val="000000"/>
        </w:rPr>
        <w:t xml:space="preserve">west coast provide an appealing, but untested example. Here, we find these two fishing practices to be commonly connected by vessels at the port level, yet are unrelated ecologically. </w:t>
      </w:r>
      <w:r w:rsidR="009F4F78">
        <w:rPr>
          <w:rFonts w:ascii="Times New Roman" w:hAnsi="Times New Roman"/>
          <w:color w:val="000000"/>
        </w:rPr>
        <w:t>E</w:t>
      </w:r>
      <w:r w:rsidR="009F4F78" w:rsidRPr="00CB4643">
        <w:rPr>
          <w:rFonts w:ascii="Times New Roman" w:hAnsi="Times New Roman"/>
          <w:color w:val="000000"/>
        </w:rPr>
        <w:t xml:space="preserve">xamining changes in revenue diversity and vessel participation after the recent closure of the Dungeness crab fishery in Washington and Oregon would be an excellent test of these results. </w:t>
      </w:r>
      <w:r w:rsidR="00086632">
        <w:rPr>
          <w:rFonts w:ascii="Times New Roman" w:hAnsi="Times New Roman"/>
          <w:color w:val="000000"/>
        </w:rPr>
        <w:t>P</w:t>
      </w:r>
      <w:r w:rsidR="00086632" w:rsidRPr="00086632">
        <w:rPr>
          <w:rFonts w:ascii="Times New Roman" w:hAnsi="Times New Roman"/>
          <w:color w:val="000000"/>
        </w:rPr>
        <w:t>erturbations</w:t>
      </w:r>
      <w:r w:rsidR="00086632">
        <w:rPr>
          <w:rFonts w:ascii="Times New Roman" w:hAnsi="Times New Roman"/>
          <w:color w:val="000000"/>
        </w:rPr>
        <w:t>,</w:t>
      </w:r>
      <w:r w:rsidR="00086632" w:rsidRPr="00086632">
        <w:rPr>
          <w:rFonts w:ascii="Times New Roman" w:hAnsi="Times New Roman"/>
          <w:color w:val="000000"/>
        </w:rPr>
        <w:t xml:space="preserve"> </w:t>
      </w:r>
      <w:r w:rsidR="00086632">
        <w:rPr>
          <w:rFonts w:ascii="Times New Roman" w:hAnsi="Times New Roman"/>
          <w:color w:val="000000"/>
        </w:rPr>
        <w:t xml:space="preserve">whether they be environmental </w:t>
      </w:r>
      <w:r w:rsidR="00086632" w:rsidRPr="00086632">
        <w:rPr>
          <w:rFonts w:ascii="Times New Roman" w:hAnsi="Times New Roman"/>
          <w:color w:val="000000"/>
        </w:rPr>
        <w:t xml:space="preserve">or </w:t>
      </w:r>
      <w:r w:rsidR="00086632">
        <w:rPr>
          <w:rFonts w:ascii="Times New Roman" w:hAnsi="Times New Roman"/>
          <w:color w:val="000000"/>
        </w:rPr>
        <w:t xml:space="preserve">due to a management change, </w:t>
      </w:r>
      <w:r w:rsidR="00086632" w:rsidRPr="00086632">
        <w:rPr>
          <w:rFonts w:ascii="Times New Roman" w:hAnsi="Times New Roman"/>
          <w:color w:val="000000"/>
        </w:rPr>
        <w:t xml:space="preserve">will ripple through these networks, and that the topology of these networks (from </w:t>
      </w:r>
      <w:r w:rsidR="00086632">
        <w:rPr>
          <w:rFonts w:ascii="Times New Roman" w:hAnsi="Times New Roman"/>
          <w:color w:val="000000"/>
        </w:rPr>
        <w:t>port</w:t>
      </w:r>
      <w:r w:rsidR="00086632" w:rsidRPr="00086632">
        <w:rPr>
          <w:rFonts w:ascii="Times New Roman" w:hAnsi="Times New Roman"/>
          <w:color w:val="000000"/>
        </w:rPr>
        <w:t xml:space="preserve"> to </w:t>
      </w:r>
      <w:r w:rsidR="00086632">
        <w:rPr>
          <w:rFonts w:ascii="Times New Roman" w:hAnsi="Times New Roman"/>
          <w:color w:val="000000"/>
        </w:rPr>
        <w:t>port</w:t>
      </w:r>
      <w:r w:rsidR="00086632" w:rsidRPr="00086632">
        <w:rPr>
          <w:rFonts w:ascii="Times New Roman" w:hAnsi="Times New Roman"/>
          <w:color w:val="000000"/>
        </w:rPr>
        <w:t>) will largely determine how individual fishers experience these perturbation</w:t>
      </w:r>
      <w:r w:rsidR="00086632">
        <w:rPr>
          <w:rFonts w:ascii="Times New Roman" w:hAnsi="Times New Roman"/>
          <w:color w:val="000000"/>
        </w:rPr>
        <w:t>s.</w:t>
      </w:r>
    </w:p>
    <w:p w14:paraId="15AB8FE6"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In addition to revealing connectively across fisheries, we examined the effects of a catch share program on vessels and communities. We define a </w:t>
      </w:r>
      <w:r w:rsidRPr="00CB4643">
        <w:rPr>
          <w:rFonts w:ascii="Times New Roman" w:hAnsi="Times New Roman"/>
          <w:i/>
          <w:color w:val="000000"/>
        </w:rPr>
        <w:t>fishing portfolio</w:t>
      </w:r>
      <w:r w:rsidRPr="00CB4643">
        <w:rPr>
          <w:rFonts w:ascii="Times New Roman" w:hAnsi="Times New Roman"/>
          <w:color w:val="000000"/>
        </w:rPr>
        <w:t xml:space="preserve"> as the group of fisheries a vessel combines within a time period (in this case two, two year periods 2009-2010 and 2012-2013). We found that the implementation of catch shares is associated with a minority (6%) of vessels leaving commercial fishing altogether while 66% of vessels continued to participate in the affected fishery. Of vessels which continued fishing in the affect fishery, only 13% of vessels continued to participate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qualitatively matched the patterns of participation among fisheries at a community level. </w:t>
      </w:r>
    </w:p>
    <w:p w14:paraId="5B9C0AC3"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lastRenderedPageBreak/>
        <w:t>If previously documented relationships between vessel participation diversity and revenue variability hold, catch shares thus has reduced these vessels’ exposure to risk. It is important to note, however, that not all groundfish trawl boats made the transition into the catch shares regime. Most analyses of the impacts of catch shares have focused on the vessels that continue fishing, assuming that vessels that exit also exit commercial fishing. This work demonstrates that the majority of vessels continued fishing, albeit in other fisheries. Closely examining what happens to trawlers that exited groundfish fisheries, and whether these patterns in of connectivity can predict new entries is an important next step for this work as we seek to more fully account for the socioeconomic connectivity of the system.</w:t>
      </w:r>
    </w:p>
    <w:p w14:paraId="178C6C11" w14:textId="607397B3" w:rsidR="00247EBC" w:rsidRDefault="00CB4643">
      <w:pPr>
        <w:spacing w:line="480" w:lineRule="auto"/>
        <w:rPr>
          <w:rFonts w:ascii="Times New Roman" w:hAnsi="Times New Roman"/>
          <w:color w:val="000000"/>
        </w:rPr>
        <w:pPrChange w:id="196" w:author="Joshua Stoll" w:date="2016-01-03T13:58:00Z">
          <w:pPr>
            <w:spacing w:line="480" w:lineRule="auto"/>
            <w:ind w:firstLine="720"/>
          </w:pPr>
        </w:pPrChange>
      </w:pPr>
      <w:r w:rsidRPr="00CB4643">
        <w:rPr>
          <w:rFonts w:ascii="Times New Roman" w:hAnsi="Times New Roman"/>
          <w:color w:val="000000"/>
        </w:rPr>
        <w:t>Overall,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 Similarly we also recognize that fishermen frequently have employment outside of the fishing industry, vessels constitute more than one person. To more fully include the social aspects of these social-ecological systems all these issues need additional attention. An important next step would be to develop fishing portfolios, or characteristic combinations of fisheries that vessels participate in annually, in order to better map changes in marine species abundance and range to changes in fishing livelihoods.</w:t>
      </w:r>
      <w:r w:rsidR="00D77386" w:rsidRPr="00577BE2">
        <w:rPr>
          <w:rFonts w:ascii="Times New Roman" w:hAnsi="Times New Roman"/>
          <w:b/>
          <w:noProof/>
          <w:color w:val="000000" w:themeColor="text1"/>
          <w:sz w:val="28"/>
        </w:rPr>
        <w:br w:type="page"/>
      </w:r>
    </w:p>
    <w:p w14:paraId="011A7357" w14:textId="77777777"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lastRenderedPageBreak/>
        <w:t>References</w:t>
      </w:r>
      <w:r w:rsidRPr="00577BE2">
        <w:rPr>
          <w:rFonts w:ascii="Times New Roman" w:hAnsi="Times New Roman"/>
          <w:noProof/>
          <w:color w:val="000000" w:themeColor="text1"/>
        </w:rPr>
        <w:t>:</w:t>
      </w:r>
    </w:p>
    <w:p w14:paraId="3EB210D5" w14:textId="74B63F05" w:rsidR="00296557" w:rsidRPr="00577BE2" w:rsidRDefault="007020E6" w:rsidP="00A109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noProof/>
          <w:color w:val="000000" w:themeColor="text1"/>
        </w:rPr>
      </w:pPr>
      <w:r w:rsidRPr="00577BE2">
        <w:rPr>
          <w:rFonts w:ascii="Times New Roman" w:hAnsi="Times New Roman"/>
          <w:noProof/>
          <w:color w:val="000000" w:themeColor="text1"/>
        </w:rPr>
        <w:fldChar w:fldCharType="begin"/>
      </w:r>
      <w:r w:rsidR="008267FA"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A1091A">
        <w:rPr>
          <w:rFonts w:ascii="Times New Roman" w:hAnsi="Times New Roman"/>
        </w:rPr>
        <w:t>{papers2_bibliography}</w:t>
      </w:r>
      <w:r w:rsidRPr="00577BE2">
        <w:rPr>
          <w:rFonts w:ascii="Times New Roman" w:hAnsi="Times New Roman"/>
          <w:noProof/>
          <w:color w:val="000000" w:themeColor="text1"/>
        </w:rPr>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Joshua Stoll" w:date="2016-01-03T12:49:00Z" w:initials="JS">
    <w:p w14:paraId="24213BE3" w14:textId="77777777" w:rsidR="00820C02" w:rsidRDefault="00820C02">
      <w:pPr>
        <w:pStyle w:val="CommentText"/>
      </w:pPr>
      <w:r>
        <w:rPr>
          <w:rStyle w:val="CommentReference"/>
        </w:rPr>
        <w:annotationRef/>
      </w:r>
      <w:r>
        <w:t xml:space="preserve">[This could also go above] I think it would be helpful to add a section about the Trawl Rationalization program as context for the analysis and briefly describe why it makes sense to use as the focus of this study. I could help write this if you think it would be helpful. </w:t>
      </w:r>
    </w:p>
  </w:comment>
  <w:comment w:id="90" w:author="Joshua Stoll" w:date="2016-01-03T09:39:00Z" w:initials="JS">
    <w:p w14:paraId="2A032645" w14:textId="77777777" w:rsidR="00820C02" w:rsidRDefault="00820C02">
      <w:pPr>
        <w:pStyle w:val="CommentText"/>
      </w:pPr>
      <w:r>
        <w:rPr>
          <w:rStyle w:val="CommentReference"/>
        </w:rPr>
        <w:annotationRef/>
      </w:r>
      <w:r>
        <w:t xml:space="preserve">I am not entirely sure why this matters. </w:t>
      </w:r>
    </w:p>
  </w:comment>
  <w:comment w:id="91" w:author="Joshua Stoll" w:date="2016-01-03T12:51:00Z" w:initials="JS">
    <w:p w14:paraId="55DFDE63" w14:textId="77777777" w:rsidR="00820C02" w:rsidRDefault="00820C02">
      <w:pPr>
        <w:pStyle w:val="CommentText"/>
      </w:pPr>
      <w:r>
        <w:rPr>
          <w:rStyle w:val="CommentReference"/>
        </w:rPr>
        <w:annotationRef/>
      </w:r>
      <w:r>
        <w:t>If this is not too important, consider deleting and starting with: “We restricted our…”</w:t>
      </w:r>
    </w:p>
  </w:comment>
  <w:comment w:id="113" w:author="Joshua Stoll" w:date="2016-01-03T13:02:00Z" w:initials="JS">
    <w:p w14:paraId="3015A3F6" w14:textId="77777777" w:rsidR="00820C02" w:rsidRDefault="00820C02">
      <w:pPr>
        <w:pStyle w:val="CommentText"/>
      </w:pPr>
      <w:r>
        <w:rPr>
          <w:rStyle w:val="CommentReference"/>
        </w:rPr>
        <w:annotationRef/>
      </w:r>
      <w:r>
        <w:t>Suggest removing?</w:t>
      </w:r>
    </w:p>
  </w:comment>
  <w:comment w:id="120" w:author=" " w:date="2016-01-05T11:30:00Z" w:initials=" ">
    <w:p w14:paraId="3329A9DE" w14:textId="77777777" w:rsidR="00820C02" w:rsidRDefault="00820C02">
      <w:pPr>
        <w:pStyle w:val="CommentText"/>
      </w:pPr>
      <w:r>
        <w:rPr>
          <w:rStyle w:val="CommentReference"/>
        </w:rPr>
        <w:annotationRef/>
      </w:r>
      <w:r>
        <w:t>Yes, this section doesn’t make a lot of sense. My suggestion is write out a step by step bullet point list of what you did, then delete the bullets and add connecting language.</w:t>
      </w:r>
    </w:p>
  </w:comment>
  <w:comment w:id="146" w:author="Joshua Stoll" w:date="2016-01-03T13:14:00Z" w:initials="JS">
    <w:p w14:paraId="1B2EE5A2" w14:textId="77777777" w:rsidR="00820C02" w:rsidRDefault="00820C02">
      <w:pPr>
        <w:pStyle w:val="CommentText"/>
      </w:pPr>
      <w:r>
        <w:rPr>
          <w:rStyle w:val="CommentReference"/>
        </w:rPr>
        <w:annotationRef/>
      </w:r>
      <w:r>
        <w:t>Question: did you set a limit on the %? I.e., was someone classified as a generalist no matter how little he/she landed so long as two species were landed? If so, this may over estimate generalists because someone who landed 99% of one species and 1% of another species could be called a generalist.  Not sure if it matters, but we might want to note that someone.</w:t>
      </w:r>
    </w:p>
  </w:comment>
  <w:comment w:id="147" w:author=" " w:date="2016-01-05T11:34:00Z" w:initials=" ">
    <w:p w14:paraId="712C2B53" w14:textId="77777777" w:rsidR="00820C02" w:rsidRDefault="00820C02">
      <w:pPr>
        <w:pStyle w:val="CommentText"/>
      </w:pPr>
      <w:r>
        <w:rPr>
          <w:rStyle w:val="CommentReference"/>
        </w:rPr>
        <w:annotationRef/>
      </w:r>
      <w:r>
        <w:t>Why is this even necessary?</w:t>
      </w:r>
    </w:p>
  </w:comment>
  <w:comment w:id="148" w:author="Emma Fuller" w:date="2016-01-10T21:35:00Z" w:initials="EF">
    <w:p w14:paraId="14E6CA2F" w14:textId="2B41BAE0" w:rsidR="00820C02" w:rsidRDefault="00820C02">
      <w:pPr>
        <w:pStyle w:val="CommentText"/>
      </w:pPr>
      <w:r>
        <w:rPr>
          <w:rStyle w:val="CommentReference"/>
        </w:rPr>
        <w:annotationRef/>
      </w:r>
      <w:r w:rsidRPr="00F201FA">
        <w:rPr>
          <w:b/>
        </w:rPr>
        <w:t>Josh:</w:t>
      </w:r>
      <w:r>
        <w:t xml:space="preserve"> change “species” to “fishing practices</w:t>
      </w:r>
      <w:r w:rsidR="00B1649C">
        <w:t>/fishery</w:t>
      </w:r>
      <w:r>
        <w:t>” and yes you’re correct. It’s definitely arbitrary and I agree this should be discussed.</w:t>
      </w:r>
    </w:p>
    <w:p w14:paraId="4CDA2F6B" w14:textId="77777777" w:rsidR="00820C02" w:rsidRDefault="00820C02">
      <w:pPr>
        <w:pStyle w:val="CommentText"/>
      </w:pPr>
    </w:p>
    <w:p w14:paraId="5E4718F4" w14:textId="37B8855B" w:rsidR="00820C02" w:rsidRPr="00F201FA" w:rsidRDefault="00820C02">
      <w:pPr>
        <w:pStyle w:val="CommentText"/>
      </w:pPr>
      <w:r w:rsidRPr="00F201FA">
        <w:rPr>
          <w:b/>
        </w:rPr>
        <w:t xml:space="preserve">James: </w:t>
      </w:r>
      <w:r>
        <w:t>Necessary because this is how I’m “</w:t>
      </w:r>
      <w:r>
        <w:rPr>
          <w:rFonts w:ascii="Times New Roman" w:hAnsi="Times New Roman"/>
          <w:color w:val="000000" w:themeColor="text1"/>
        </w:rPr>
        <w:t xml:space="preserve">determin[g] </w:t>
      </w:r>
      <w:r w:rsidRPr="00577BE2">
        <w:rPr>
          <w:rFonts w:ascii="Times New Roman" w:hAnsi="Times New Roman"/>
          <w:color w:val="000000" w:themeColor="text1"/>
        </w:rPr>
        <w:t xml:space="preserve">emergent diversification of </w:t>
      </w:r>
      <w:r>
        <w:rPr>
          <w:rFonts w:ascii="Times New Roman" w:hAnsi="Times New Roman"/>
          <w:color w:val="000000" w:themeColor="text1"/>
        </w:rPr>
        <w:t>a vessel’s</w:t>
      </w:r>
      <w:r w:rsidRPr="00577BE2">
        <w:rPr>
          <w:rFonts w:ascii="Times New Roman" w:hAnsi="Times New Roman"/>
          <w:color w:val="000000" w:themeColor="text1"/>
        </w:rPr>
        <w:t xml:space="preserve"> participation across fisheries</w:t>
      </w:r>
      <w:r>
        <w:rPr>
          <w:rFonts w:ascii="Times New Roman" w:hAnsi="Times New Roman"/>
          <w:color w:val="000000" w:themeColor="text1"/>
        </w:rPr>
        <w:t xml:space="preserve">” </w:t>
      </w:r>
      <w:r>
        <w:t xml:space="preserve">introduce the methods here. </w:t>
      </w:r>
    </w:p>
  </w:comment>
  <w:comment w:id="165" w:author=" " w:date="2016-01-05T11:37:00Z" w:initials=" ">
    <w:p w14:paraId="452B95FA" w14:textId="77777777" w:rsidR="00820C02" w:rsidRDefault="00820C02">
      <w:pPr>
        <w:pStyle w:val="CommentText"/>
      </w:pPr>
      <w:r>
        <w:rPr>
          <w:rStyle w:val="CommentReference"/>
        </w:rPr>
        <w:annotationRef/>
      </w:r>
      <w:r>
        <w:t>Did you try Bodin’s centralization metric? It is useful to use work that has been published on previously. i.e. You will probably get one network scientists as a reviewer.</w:t>
      </w:r>
    </w:p>
  </w:comment>
  <w:comment w:id="166" w:author="Emma Fuller" w:date="2016-01-10T21:43:00Z" w:initials="EF">
    <w:p w14:paraId="0152D019" w14:textId="61158FCC" w:rsidR="00820C02" w:rsidRDefault="00820C02">
      <w:pPr>
        <w:pStyle w:val="CommentText"/>
      </w:pPr>
      <w:r>
        <w:rPr>
          <w:rStyle w:val="CommentReference"/>
        </w:rPr>
        <w:annotationRef/>
      </w:r>
      <w:r>
        <w:t>I think that the results should be very similar, can I wait until pressed by a reviewer?</w:t>
      </w:r>
    </w:p>
  </w:comment>
  <w:comment w:id="167" w:author=" " w:date="2016-01-05T11:40:00Z" w:initials=" ">
    <w:p w14:paraId="60C2622D" w14:textId="77777777" w:rsidR="00820C02" w:rsidRDefault="00820C02">
      <w:pPr>
        <w:pStyle w:val="CommentText"/>
      </w:pPr>
      <w:r>
        <w:rPr>
          <w:rStyle w:val="CommentReference"/>
        </w:rPr>
        <w:annotationRef/>
      </w:r>
      <w:r>
        <w:t>Also, how do you measure significance of these changes? How do they compare to natural year-to-year variability you might expect in these quantities.</w:t>
      </w:r>
    </w:p>
  </w:comment>
  <w:comment w:id="168" w:author="Emma Fuller" w:date="2016-01-11T08:37:00Z" w:initials="EF">
    <w:p w14:paraId="57DBCF41" w14:textId="2BA53449" w:rsidR="00820C02" w:rsidRDefault="00820C02">
      <w:pPr>
        <w:pStyle w:val="CommentText"/>
      </w:pPr>
      <w:r>
        <w:rPr>
          <w:rStyle w:val="CommentReference"/>
        </w:rPr>
        <w:annotationRef/>
      </w:r>
      <w:r>
        <w:t xml:space="preserve">I think if we were looking at just vessels that participated in catch shares, we’d need to go down this route. </w:t>
      </w:r>
    </w:p>
    <w:p w14:paraId="5BC9E161" w14:textId="77777777" w:rsidR="00820C02" w:rsidRDefault="00820C02">
      <w:pPr>
        <w:pStyle w:val="CommentText"/>
      </w:pPr>
    </w:p>
    <w:p w14:paraId="612EA217" w14:textId="799E6316" w:rsidR="00820C02" w:rsidRDefault="00820C02">
      <w:pPr>
        <w:pStyle w:val="CommentText"/>
      </w:pPr>
      <w:r>
        <w:t xml:space="preserve">Rearranged above and tried to answer concern explicitly. </w:t>
      </w:r>
    </w:p>
  </w:comment>
  <w:comment w:id="192" w:author=" " w:date="2016-01-05T12:00:00Z" w:initials=" ">
    <w:p w14:paraId="5E368756" w14:textId="77777777" w:rsidR="00820C02" w:rsidRDefault="00820C02">
      <w:pPr>
        <w:pStyle w:val="CommentText"/>
      </w:pPr>
      <w:r>
        <w:rPr>
          <w:rStyle w:val="CommentReference"/>
        </w:rPr>
        <w:annotationRef/>
      </w:r>
      <w:r>
        <w:t>What is the interpretation of this?</w:t>
      </w:r>
    </w:p>
  </w:comment>
  <w:comment w:id="193" w:author="Emma Fuller" w:date="2015-12-19T14:27:00Z" w:initials="EF">
    <w:p w14:paraId="6CF2DA49" w14:textId="77777777" w:rsidR="00820C02" w:rsidRDefault="00820C02">
      <w:pPr>
        <w:pStyle w:val="CommentText"/>
      </w:pPr>
      <w:r>
        <w:rPr>
          <w:rStyle w:val="CommentReference"/>
        </w:rPr>
        <w:annotationRef/>
      </w:r>
      <w:r>
        <w:t>This isn’t currently in figure 4, should it be? Not sure how to add a continuous covariate, do I need a new plot showing the negative relationship between H_pre and delta H?</w:t>
      </w:r>
    </w:p>
  </w:comment>
  <w:comment w:id="194" w:author=" " w:date="2016-01-05T12:06:00Z" w:initials=" ">
    <w:p w14:paraId="3BAD1FE0" w14:textId="77777777" w:rsidR="00820C02" w:rsidRDefault="00820C02">
      <w:pPr>
        <w:pStyle w:val="CommentText"/>
      </w:pPr>
      <w:r>
        <w:rPr>
          <w:rStyle w:val="CommentReference"/>
        </w:rPr>
        <w:annotationRef/>
      </w:r>
      <w:r>
        <w:t>I’d add it. Better to provide more info than less. Are we limited by the number of figures we can have? What journal are we going for?</w:t>
      </w:r>
    </w:p>
  </w:comment>
  <w:comment w:id="195" w:author="Emma Fuller" w:date="2015-12-19T14:21:00Z" w:initials="EF">
    <w:p w14:paraId="7BACA9DD" w14:textId="77777777" w:rsidR="00820C02" w:rsidRDefault="00820C02" w:rsidP="003658FD">
      <w:pPr>
        <w:pStyle w:val="CommentText"/>
      </w:pPr>
      <w:r>
        <w:rPr>
          <w:rStyle w:val="CommentReference"/>
        </w:rPr>
        <w:annotationRef/>
      </w:r>
      <w:r>
        <w:t xml:space="preserve">Jameal: the values come from population means, and the p values are  comes from the best fit regression model. If this isn’t correct, assistance on what to report would be appreciated.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13BE3" w15:done="0"/>
  <w15:commentEx w15:paraId="2A032645" w15:done="0"/>
  <w15:commentEx w15:paraId="55DFDE63" w15:done="0"/>
  <w15:commentEx w15:paraId="3015A3F6" w15:done="0"/>
  <w15:commentEx w15:paraId="3329A9DE" w15:done="0"/>
  <w15:commentEx w15:paraId="1B2EE5A2" w15:done="0"/>
  <w15:commentEx w15:paraId="712C2B53" w15:done="0"/>
  <w15:commentEx w15:paraId="5E4718F4" w15:paraIdParent="712C2B53" w15:done="0"/>
  <w15:commentEx w15:paraId="452B95FA" w15:done="0"/>
  <w15:commentEx w15:paraId="0152D019" w15:paraIdParent="452B95FA" w15:done="0"/>
  <w15:commentEx w15:paraId="60C2622D" w15:done="0"/>
  <w15:commentEx w15:paraId="612EA217" w15:paraIdParent="60C2622D" w15:done="0"/>
  <w15:commentEx w15:paraId="5E368756" w15:done="0"/>
  <w15:commentEx w15:paraId="6CF2DA49" w15:done="0"/>
  <w15:commentEx w15:paraId="3BAD1FE0" w15:paraIdParent="6CF2DA49" w15:done="0"/>
  <w15:commentEx w15:paraId="7BACA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A46F2" w14:textId="77777777" w:rsidR="00986748" w:rsidRDefault="00986748">
      <w:pPr>
        <w:spacing w:before="0" w:after="0"/>
      </w:pPr>
      <w:r>
        <w:separator/>
      </w:r>
    </w:p>
  </w:endnote>
  <w:endnote w:type="continuationSeparator" w:id="0">
    <w:p w14:paraId="48031452" w14:textId="77777777" w:rsidR="00986748" w:rsidRDefault="009867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820C02" w:rsidRDefault="00820C02"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6BB">
      <w:rPr>
        <w:rStyle w:val="PageNumber"/>
        <w:noProof/>
      </w:rPr>
      <w:t>4</w:t>
    </w:r>
    <w:r>
      <w:rPr>
        <w:rStyle w:val="PageNumber"/>
      </w:rPr>
      <w:fldChar w:fldCharType="end"/>
    </w:r>
  </w:p>
  <w:p w14:paraId="38AE2E6B" w14:textId="77777777" w:rsidR="00820C02" w:rsidRDefault="00820C02"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788B3" w14:textId="77777777" w:rsidR="00986748" w:rsidRDefault="00986748">
      <w:pPr>
        <w:spacing w:before="0" w:after="0"/>
      </w:pPr>
      <w:r>
        <w:separator/>
      </w:r>
    </w:p>
  </w:footnote>
  <w:footnote w:type="continuationSeparator" w:id="0">
    <w:p w14:paraId="38419F0A" w14:textId="77777777" w:rsidR="00986748" w:rsidRDefault="00986748">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5"/>
  </w:num>
  <w:num w:numId="12">
    <w:abstractNumId w:val="7"/>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05A8"/>
    <w:rsid w:val="00002FB9"/>
    <w:rsid w:val="0000456A"/>
    <w:rsid w:val="00006C16"/>
    <w:rsid w:val="000070D1"/>
    <w:rsid w:val="00007898"/>
    <w:rsid w:val="00011C8B"/>
    <w:rsid w:val="00012488"/>
    <w:rsid w:val="0001535C"/>
    <w:rsid w:val="000153EA"/>
    <w:rsid w:val="00015C9F"/>
    <w:rsid w:val="000161AF"/>
    <w:rsid w:val="0001646F"/>
    <w:rsid w:val="00016B9B"/>
    <w:rsid w:val="00020695"/>
    <w:rsid w:val="00020881"/>
    <w:rsid w:val="00023C43"/>
    <w:rsid w:val="00027871"/>
    <w:rsid w:val="00030665"/>
    <w:rsid w:val="000329D1"/>
    <w:rsid w:val="00040F41"/>
    <w:rsid w:val="00043F00"/>
    <w:rsid w:val="0004415B"/>
    <w:rsid w:val="00061828"/>
    <w:rsid w:val="00062FAC"/>
    <w:rsid w:val="00063A51"/>
    <w:rsid w:val="00063E95"/>
    <w:rsid w:val="00071CE6"/>
    <w:rsid w:val="00076B26"/>
    <w:rsid w:val="00083EEF"/>
    <w:rsid w:val="00086632"/>
    <w:rsid w:val="00087E4D"/>
    <w:rsid w:val="000A2E92"/>
    <w:rsid w:val="000A7097"/>
    <w:rsid w:val="000B5A78"/>
    <w:rsid w:val="000B62C3"/>
    <w:rsid w:val="000B6F04"/>
    <w:rsid w:val="000B71BA"/>
    <w:rsid w:val="000C1520"/>
    <w:rsid w:val="000D3858"/>
    <w:rsid w:val="000D3DD4"/>
    <w:rsid w:val="000D4D37"/>
    <w:rsid w:val="000E0004"/>
    <w:rsid w:val="000E77D9"/>
    <w:rsid w:val="000F0C28"/>
    <w:rsid w:val="001006B5"/>
    <w:rsid w:val="00100CC4"/>
    <w:rsid w:val="001036A5"/>
    <w:rsid w:val="00104456"/>
    <w:rsid w:val="001051C6"/>
    <w:rsid w:val="001134BE"/>
    <w:rsid w:val="00115B85"/>
    <w:rsid w:val="001163DE"/>
    <w:rsid w:val="001203AA"/>
    <w:rsid w:val="00123CBD"/>
    <w:rsid w:val="001240E0"/>
    <w:rsid w:val="001425BA"/>
    <w:rsid w:val="001449BC"/>
    <w:rsid w:val="0014654F"/>
    <w:rsid w:val="00152C89"/>
    <w:rsid w:val="0015411E"/>
    <w:rsid w:val="00172153"/>
    <w:rsid w:val="00173F7E"/>
    <w:rsid w:val="00177542"/>
    <w:rsid w:val="001800B9"/>
    <w:rsid w:val="001838ED"/>
    <w:rsid w:val="00184C11"/>
    <w:rsid w:val="00185BCD"/>
    <w:rsid w:val="001934AD"/>
    <w:rsid w:val="00194C37"/>
    <w:rsid w:val="001958EA"/>
    <w:rsid w:val="00196F9A"/>
    <w:rsid w:val="001A7183"/>
    <w:rsid w:val="001B0EA9"/>
    <w:rsid w:val="001B652B"/>
    <w:rsid w:val="001B78DE"/>
    <w:rsid w:val="001C014E"/>
    <w:rsid w:val="001C03A8"/>
    <w:rsid w:val="001C1BD4"/>
    <w:rsid w:val="001C2E95"/>
    <w:rsid w:val="001C4CC0"/>
    <w:rsid w:val="001C627B"/>
    <w:rsid w:val="001C6EBA"/>
    <w:rsid w:val="001D2D3C"/>
    <w:rsid w:val="001D3958"/>
    <w:rsid w:val="001D6F5C"/>
    <w:rsid w:val="001E0872"/>
    <w:rsid w:val="001E303B"/>
    <w:rsid w:val="001F08CF"/>
    <w:rsid w:val="00206AA0"/>
    <w:rsid w:val="002078A3"/>
    <w:rsid w:val="00216435"/>
    <w:rsid w:val="00226AE8"/>
    <w:rsid w:val="0023534C"/>
    <w:rsid w:val="002361BB"/>
    <w:rsid w:val="0024012C"/>
    <w:rsid w:val="00241581"/>
    <w:rsid w:val="002469E2"/>
    <w:rsid w:val="00246F1C"/>
    <w:rsid w:val="00247EBC"/>
    <w:rsid w:val="002632DB"/>
    <w:rsid w:val="00264857"/>
    <w:rsid w:val="0027000B"/>
    <w:rsid w:val="00274F4D"/>
    <w:rsid w:val="0027734A"/>
    <w:rsid w:val="002940DA"/>
    <w:rsid w:val="00296557"/>
    <w:rsid w:val="002A24DA"/>
    <w:rsid w:val="002A7534"/>
    <w:rsid w:val="002B0C93"/>
    <w:rsid w:val="002B0EE8"/>
    <w:rsid w:val="002B1A25"/>
    <w:rsid w:val="002B220B"/>
    <w:rsid w:val="002B5FBA"/>
    <w:rsid w:val="002B7F03"/>
    <w:rsid w:val="002E08E6"/>
    <w:rsid w:val="002E3B9D"/>
    <w:rsid w:val="002F1399"/>
    <w:rsid w:val="002F3712"/>
    <w:rsid w:val="002F5195"/>
    <w:rsid w:val="00304D22"/>
    <w:rsid w:val="00304FA7"/>
    <w:rsid w:val="00305018"/>
    <w:rsid w:val="00305737"/>
    <w:rsid w:val="00310B53"/>
    <w:rsid w:val="003154F1"/>
    <w:rsid w:val="00317386"/>
    <w:rsid w:val="003205EB"/>
    <w:rsid w:val="00326CF3"/>
    <w:rsid w:val="003400A6"/>
    <w:rsid w:val="00341E34"/>
    <w:rsid w:val="00343D3F"/>
    <w:rsid w:val="0034412A"/>
    <w:rsid w:val="00351035"/>
    <w:rsid w:val="00362D13"/>
    <w:rsid w:val="00363587"/>
    <w:rsid w:val="00364CCE"/>
    <w:rsid w:val="003658FD"/>
    <w:rsid w:val="0037799E"/>
    <w:rsid w:val="00380CB6"/>
    <w:rsid w:val="00381E73"/>
    <w:rsid w:val="00382383"/>
    <w:rsid w:val="00385D1A"/>
    <w:rsid w:val="00386FF1"/>
    <w:rsid w:val="003928EB"/>
    <w:rsid w:val="003944B1"/>
    <w:rsid w:val="00395500"/>
    <w:rsid w:val="003958E4"/>
    <w:rsid w:val="0039672C"/>
    <w:rsid w:val="003A0B07"/>
    <w:rsid w:val="003B07A8"/>
    <w:rsid w:val="003D0E9F"/>
    <w:rsid w:val="003F4D7A"/>
    <w:rsid w:val="003F4F92"/>
    <w:rsid w:val="00401583"/>
    <w:rsid w:val="00401978"/>
    <w:rsid w:val="004036F2"/>
    <w:rsid w:val="004056F3"/>
    <w:rsid w:val="00420E3C"/>
    <w:rsid w:val="004217F6"/>
    <w:rsid w:val="00424C78"/>
    <w:rsid w:val="00425367"/>
    <w:rsid w:val="004275BD"/>
    <w:rsid w:val="0042789E"/>
    <w:rsid w:val="0043160F"/>
    <w:rsid w:val="00431CB1"/>
    <w:rsid w:val="00433681"/>
    <w:rsid w:val="00433AC0"/>
    <w:rsid w:val="00433E24"/>
    <w:rsid w:val="004464D4"/>
    <w:rsid w:val="004532EF"/>
    <w:rsid w:val="00454892"/>
    <w:rsid w:val="00457271"/>
    <w:rsid w:val="004612D1"/>
    <w:rsid w:val="004646BA"/>
    <w:rsid w:val="00467647"/>
    <w:rsid w:val="00474EA9"/>
    <w:rsid w:val="00480615"/>
    <w:rsid w:val="00481B6E"/>
    <w:rsid w:val="004867E3"/>
    <w:rsid w:val="004A0E79"/>
    <w:rsid w:val="004A17DB"/>
    <w:rsid w:val="004A3FD7"/>
    <w:rsid w:val="004A425C"/>
    <w:rsid w:val="004B0D64"/>
    <w:rsid w:val="004B2075"/>
    <w:rsid w:val="004B3211"/>
    <w:rsid w:val="004B3408"/>
    <w:rsid w:val="004B6E22"/>
    <w:rsid w:val="004B7D87"/>
    <w:rsid w:val="004C4FD8"/>
    <w:rsid w:val="004C575B"/>
    <w:rsid w:val="004D5DF1"/>
    <w:rsid w:val="004E1958"/>
    <w:rsid w:val="004E29B3"/>
    <w:rsid w:val="004E2CEF"/>
    <w:rsid w:val="004E3E3B"/>
    <w:rsid w:val="004E49D1"/>
    <w:rsid w:val="004E5955"/>
    <w:rsid w:val="004F16B0"/>
    <w:rsid w:val="004F4FEA"/>
    <w:rsid w:val="004F6592"/>
    <w:rsid w:val="004F6E38"/>
    <w:rsid w:val="00504C2E"/>
    <w:rsid w:val="005079E4"/>
    <w:rsid w:val="00507FBA"/>
    <w:rsid w:val="0051291E"/>
    <w:rsid w:val="005139F5"/>
    <w:rsid w:val="00515F03"/>
    <w:rsid w:val="005215F0"/>
    <w:rsid w:val="00532F69"/>
    <w:rsid w:val="00534122"/>
    <w:rsid w:val="005351F8"/>
    <w:rsid w:val="00536937"/>
    <w:rsid w:val="00540934"/>
    <w:rsid w:val="00542841"/>
    <w:rsid w:val="00542FBA"/>
    <w:rsid w:val="0054323D"/>
    <w:rsid w:val="005503A6"/>
    <w:rsid w:val="00550E12"/>
    <w:rsid w:val="0055278C"/>
    <w:rsid w:val="00557EAA"/>
    <w:rsid w:val="00564B3C"/>
    <w:rsid w:val="00567315"/>
    <w:rsid w:val="005721AF"/>
    <w:rsid w:val="00577BE2"/>
    <w:rsid w:val="0058550B"/>
    <w:rsid w:val="00587148"/>
    <w:rsid w:val="00587BEE"/>
    <w:rsid w:val="00590D07"/>
    <w:rsid w:val="00592E98"/>
    <w:rsid w:val="00593765"/>
    <w:rsid w:val="005939DF"/>
    <w:rsid w:val="00594B6F"/>
    <w:rsid w:val="00594FC5"/>
    <w:rsid w:val="005A40FB"/>
    <w:rsid w:val="005A584F"/>
    <w:rsid w:val="005A6CB3"/>
    <w:rsid w:val="005B4FBB"/>
    <w:rsid w:val="005B79A1"/>
    <w:rsid w:val="005C1BD9"/>
    <w:rsid w:val="005C716E"/>
    <w:rsid w:val="005D49AA"/>
    <w:rsid w:val="005E2049"/>
    <w:rsid w:val="005E4B44"/>
    <w:rsid w:val="005E589A"/>
    <w:rsid w:val="005E7F1E"/>
    <w:rsid w:val="005F4195"/>
    <w:rsid w:val="00600093"/>
    <w:rsid w:val="00600813"/>
    <w:rsid w:val="00602220"/>
    <w:rsid w:val="00602684"/>
    <w:rsid w:val="00612425"/>
    <w:rsid w:val="00617789"/>
    <w:rsid w:val="00620434"/>
    <w:rsid w:val="006207A9"/>
    <w:rsid w:val="00626AF1"/>
    <w:rsid w:val="00626D4C"/>
    <w:rsid w:val="00632293"/>
    <w:rsid w:val="00632495"/>
    <w:rsid w:val="00634E89"/>
    <w:rsid w:val="00635A77"/>
    <w:rsid w:val="00636863"/>
    <w:rsid w:val="006403E7"/>
    <w:rsid w:val="006423B9"/>
    <w:rsid w:val="0064439C"/>
    <w:rsid w:val="00645CB2"/>
    <w:rsid w:val="00646072"/>
    <w:rsid w:val="00651919"/>
    <w:rsid w:val="006521F8"/>
    <w:rsid w:val="0066192E"/>
    <w:rsid w:val="00661EB5"/>
    <w:rsid w:val="00662C7A"/>
    <w:rsid w:val="00663218"/>
    <w:rsid w:val="00664703"/>
    <w:rsid w:val="006714D7"/>
    <w:rsid w:val="006807EC"/>
    <w:rsid w:val="00681FF7"/>
    <w:rsid w:val="0068248C"/>
    <w:rsid w:val="00682C80"/>
    <w:rsid w:val="00683BF7"/>
    <w:rsid w:val="00683C8A"/>
    <w:rsid w:val="00683DCA"/>
    <w:rsid w:val="006920DF"/>
    <w:rsid w:val="00692753"/>
    <w:rsid w:val="006A3431"/>
    <w:rsid w:val="006A3823"/>
    <w:rsid w:val="006A6434"/>
    <w:rsid w:val="006A6E4D"/>
    <w:rsid w:val="006A7016"/>
    <w:rsid w:val="006A7068"/>
    <w:rsid w:val="006B767E"/>
    <w:rsid w:val="006B7E30"/>
    <w:rsid w:val="006C1F67"/>
    <w:rsid w:val="006C570C"/>
    <w:rsid w:val="006C695E"/>
    <w:rsid w:val="006C7020"/>
    <w:rsid w:val="006D323F"/>
    <w:rsid w:val="006D3403"/>
    <w:rsid w:val="006E573A"/>
    <w:rsid w:val="006E5E6A"/>
    <w:rsid w:val="006E6229"/>
    <w:rsid w:val="006F7857"/>
    <w:rsid w:val="00702099"/>
    <w:rsid w:val="007020E6"/>
    <w:rsid w:val="00713FA6"/>
    <w:rsid w:val="00722181"/>
    <w:rsid w:val="007424DE"/>
    <w:rsid w:val="007449C2"/>
    <w:rsid w:val="00745855"/>
    <w:rsid w:val="0074669F"/>
    <w:rsid w:val="00747664"/>
    <w:rsid w:val="00755244"/>
    <w:rsid w:val="00757546"/>
    <w:rsid w:val="007610C8"/>
    <w:rsid w:val="007633B9"/>
    <w:rsid w:val="00765CBF"/>
    <w:rsid w:val="00767626"/>
    <w:rsid w:val="00772B2B"/>
    <w:rsid w:val="00775D8C"/>
    <w:rsid w:val="00784D58"/>
    <w:rsid w:val="00787D5F"/>
    <w:rsid w:val="0079472C"/>
    <w:rsid w:val="007A0D35"/>
    <w:rsid w:val="007A1AA1"/>
    <w:rsid w:val="007A27E0"/>
    <w:rsid w:val="007B0C40"/>
    <w:rsid w:val="007B1E56"/>
    <w:rsid w:val="007B2CB4"/>
    <w:rsid w:val="007C0492"/>
    <w:rsid w:val="007C0C88"/>
    <w:rsid w:val="007C2BF7"/>
    <w:rsid w:val="007D4EF6"/>
    <w:rsid w:val="007D7965"/>
    <w:rsid w:val="007E37EA"/>
    <w:rsid w:val="007E4212"/>
    <w:rsid w:val="0080078B"/>
    <w:rsid w:val="00804191"/>
    <w:rsid w:val="00810344"/>
    <w:rsid w:val="008119EC"/>
    <w:rsid w:val="00812471"/>
    <w:rsid w:val="00812E91"/>
    <w:rsid w:val="008142BF"/>
    <w:rsid w:val="0081443A"/>
    <w:rsid w:val="00820C02"/>
    <w:rsid w:val="008231E2"/>
    <w:rsid w:val="008267FA"/>
    <w:rsid w:val="00826AE2"/>
    <w:rsid w:val="00832184"/>
    <w:rsid w:val="00832556"/>
    <w:rsid w:val="00832B45"/>
    <w:rsid w:val="00835CAC"/>
    <w:rsid w:val="008404DA"/>
    <w:rsid w:val="00841AF4"/>
    <w:rsid w:val="00845B2E"/>
    <w:rsid w:val="00846F90"/>
    <w:rsid w:val="0085290B"/>
    <w:rsid w:val="00860A6E"/>
    <w:rsid w:val="00862298"/>
    <w:rsid w:val="00862AC3"/>
    <w:rsid w:val="00863811"/>
    <w:rsid w:val="00864761"/>
    <w:rsid w:val="00872D91"/>
    <w:rsid w:val="008743B9"/>
    <w:rsid w:val="008806CA"/>
    <w:rsid w:val="008810FF"/>
    <w:rsid w:val="008876C0"/>
    <w:rsid w:val="0089385D"/>
    <w:rsid w:val="008955DA"/>
    <w:rsid w:val="0089752F"/>
    <w:rsid w:val="008A0009"/>
    <w:rsid w:val="008A536C"/>
    <w:rsid w:val="008B067B"/>
    <w:rsid w:val="008B143F"/>
    <w:rsid w:val="008B425C"/>
    <w:rsid w:val="008C2C9C"/>
    <w:rsid w:val="008D4D52"/>
    <w:rsid w:val="008D6194"/>
    <w:rsid w:val="008D6863"/>
    <w:rsid w:val="008E0006"/>
    <w:rsid w:val="008E107D"/>
    <w:rsid w:val="008E263D"/>
    <w:rsid w:val="008E57B4"/>
    <w:rsid w:val="008E7A94"/>
    <w:rsid w:val="008F09FA"/>
    <w:rsid w:val="008F0D28"/>
    <w:rsid w:val="009011E5"/>
    <w:rsid w:val="009030E5"/>
    <w:rsid w:val="00905191"/>
    <w:rsid w:val="00905409"/>
    <w:rsid w:val="009115D5"/>
    <w:rsid w:val="00912DA3"/>
    <w:rsid w:val="00913710"/>
    <w:rsid w:val="00917BEB"/>
    <w:rsid w:val="00933309"/>
    <w:rsid w:val="0094314F"/>
    <w:rsid w:val="00956AC5"/>
    <w:rsid w:val="00957D77"/>
    <w:rsid w:val="00961CEE"/>
    <w:rsid w:val="00964330"/>
    <w:rsid w:val="0097392A"/>
    <w:rsid w:val="009746D5"/>
    <w:rsid w:val="00986748"/>
    <w:rsid w:val="00992942"/>
    <w:rsid w:val="0099370A"/>
    <w:rsid w:val="009939FC"/>
    <w:rsid w:val="00993BB9"/>
    <w:rsid w:val="00995482"/>
    <w:rsid w:val="009A2FFC"/>
    <w:rsid w:val="009A4329"/>
    <w:rsid w:val="009A5437"/>
    <w:rsid w:val="009A63EC"/>
    <w:rsid w:val="009B4E8E"/>
    <w:rsid w:val="009B5733"/>
    <w:rsid w:val="009B656C"/>
    <w:rsid w:val="009B7D93"/>
    <w:rsid w:val="009C4DFC"/>
    <w:rsid w:val="009D0CA7"/>
    <w:rsid w:val="009D1D43"/>
    <w:rsid w:val="009D38CA"/>
    <w:rsid w:val="009D5FB6"/>
    <w:rsid w:val="009D7A93"/>
    <w:rsid w:val="009E259D"/>
    <w:rsid w:val="009F1C84"/>
    <w:rsid w:val="009F4F78"/>
    <w:rsid w:val="00A00D82"/>
    <w:rsid w:val="00A05E76"/>
    <w:rsid w:val="00A106BB"/>
    <w:rsid w:val="00A1091A"/>
    <w:rsid w:val="00A33A55"/>
    <w:rsid w:val="00A35760"/>
    <w:rsid w:val="00A422AA"/>
    <w:rsid w:val="00A423F6"/>
    <w:rsid w:val="00A4416E"/>
    <w:rsid w:val="00A50331"/>
    <w:rsid w:val="00A53D8A"/>
    <w:rsid w:val="00A57565"/>
    <w:rsid w:val="00A60E0C"/>
    <w:rsid w:val="00A75461"/>
    <w:rsid w:val="00A76DFC"/>
    <w:rsid w:val="00A80036"/>
    <w:rsid w:val="00A8017A"/>
    <w:rsid w:val="00A84DF7"/>
    <w:rsid w:val="00A9053F"/>
    <w:rsid w:val="00A94A86"/>
    <w:rsid w:val="00AA09BC"/>
    <w:rsid w:val="00AA1ED7"/>
    <w:rsid w:val="00AA388B"/>
    <w:rsid w:val="00AA5BEE"/>
    <w:rsid w:val="00AB5D32"/>
    <w:rsid w:val="00AD4042"/>
    <w:rsid w:val="00AD5CF0"/>
    <w:rsid w:val="00AE71DB"/>
    <w:rsid w:val="00AE7FB3"/>
    <w:rsid w:val="00B000FB"/>
    <w:rsid w:val="00B029E5"/>
    <w:rsid w:val="00B03910"/>
    <w:rsid w:val="00B04914"/>
    <w:rsid w:val="00B07402"/>
    <w:rsid w:val="00B115CE"/>
    <w:rsid w:val="00B15265"/>
    <w:rsid w:val="00B1649C"/>
    <w:rsid w:val="00B207C5"/>
    <w:rsid w:val="00B21AD9"/>
    <w:rsid w:val="00B233BA"/>
    <w:rsid w:val="00B27FF4"/>
    <w:rsid w:val="00B32671"/>
    <w:rsid w:val="00B33A1B"/>
    <w:rsid w:val="00B40D68"/>
    <w:rsid w:val="00B41E3B"/>
    <w:rsid w:val="00B42763"/>
    <w:rsid w:val="00B42FDE"/>
    <w:rsid w:val="00B4375D"/>
    <w:rsid w:val="00B451E9"/>
    <w:rsid w:val="00B465A1"/>
    <w:rsid w:val="00B55624"/>
    <w:rsid w:val="00B61A0D"/>
    <w:rsid w:val="00B64BF8"/>
    <w:rsid w:val="00B72D7A"/>
    <w:rsid w:val="00B7417E"/>
    <w:rsid w:val="00B751B5"/>
    <w:rsid w:val="00B80A26"/>
    <w:rsid w:val="00B86062"/>
    <w:rsid w:val="00B86B75"/>
    <w:rsid w:val="00BA243B"/>
    <w:rsid w:val="00BA3F88"/>
    <w:rsid w:val="00BA40BB"/>
    <w:rsid w:val="00BA74CD"/>
    <w:rsid w:val="00BB2DD6"/>
    <w:rsid w:val="00BB6121"/>
    <w:rsid w:val="00BC2637"/>
    <w:rsid w:val="00BC2EFE"/>
    <w:rsid w:val="00BC2F9C"/>
    <w:rsid w:val="00BC48D5"/>
    <w:rsid w:val="00BC61EA"/>
    <w:rsid w:val="00BC69CB"/>
    <w:rsid w:val="00BC7095"/>
    <w:rsid w:val="00BD0A4B"/>
    <w:rsid w:val="00BD104E"/>
    <w:rsid w:val="00BD451F"/>
    <w:rsid w:val="00BE0FE6"/>
    <w:rsid w:val="00BE114C"/>
    <w:rsid w:val="00BE2539"/>
    <w:rsid w:val="00BF1DD3"/>
    <w:rsid w:val="00C04995"/>
    <w:rsid w:val="00C05A9D"/>
    <w:rsid w:val="00C14C65"/>
    <w:rsid w:val="00C16FDE"/>
    <w:rsid w:val="00C17C48"/>
    <w:rsid w:val="00C3452D"/>
    <w:rsid w:val="00C351A6"/>
    <w:rsid w:val="00C36279"/>
    <w:rsid w:val="00C402CE"/>
    <w:rsid w:val="00C43021"/>
    <w:rsid w:val="00C5042C"/>
    <w:rsid w:val="00C538BE"/>
    <w:rsid w:val="00C53EB1"/>
    <w:rsid w:val="00C61387"/>
    <w:rsid w:val="00C62CCE"/>
    <w:rsid w:val="00C63C3D"/>
    <w:rsid w:val="00C67D6D"/>
    <w:rsid w:val="00C72CBC"/>
    <w:rsid w:val="00C72D42"/>
    <w:rsid w:val="00C76240"/>
    <w:rsid w:val="00C96D9D"/>
    <w:rsid w:val="00CA0239"/>
    <w:rsid w:val="00CA503D"/>
    <w:rsid w:val="00CB07BB"/>
    <w:rsid w:val="00CB4643"/>
    <w:rsid w:val="00CC0526"/>
    <w:rsid w:val="00CC500D"/>
    <w:rsid w:val="00CC7C7C"/>
    <w:rsid w:val="00CD15F0"/>
    <w:rsid w:val="00CE0D42"/>
    <w:rsid w:val="00CE67EE"/>
    <w:rsid w:val="00CF3021"/>
    <w:rsid w:val="00CF4A42"/>
    <w:rsid w:val="00D01A2F"/>
    <w:rsid w:val="00D057AE"/>
    <w:rsid w:val="00D11CB6"/>
    <w:rsid w:val="00D126FF"/>
    <w:rsid w:val="00D140C4"/>
    <w:rsid w:val="00D15678"/>
    <w:rsid w:val="00D16D82"/>
    <w:rsid w:val="00D20352"/>
    <w:rsid w:val="00D234A2"/>
    <w:rsid w:val="00D308EF"/>
    <w:rsid w:val="00D3108E"/>
    <w:rsid w:val="00D376C4"/>
    <w:rsid w:val="00D448FC"/>
    <w:rsid w:val="00D44E67"/>
    <w:rsid w:val="00D45972"/>
    <w:rsid w:val="00D50AE6"/>
    <w:rsid w:val="00D50ED2"/>
    <w:rsid w:val="00D56BEF"/>
    <w:rsid w:val="00D60DCF"/>
    <w:rsid w:val="00D61488"/>
    <w:rsid w:val="00D633B4"/>
    <w:rsid w:val="00D67475"/>
    <w:rsid w:val="00D72851"/>
    <w:rsid w:val="00D73C1A"/>
    <w:rsid w:val="00D75845"/>
    <w:rsid w:val="00D77386"/>
    <w:rsid w:val="00D81BB2"/>
    <w:rsid w:val="00D83AE2"/>
    <w:rsid w:val="00D84E3A"/>
    <w:rsid w:val="00D941A7"/>
    <w:rsid w:val="00D97C72"/>
    <w:rsid w:val="00DA08A2"/>
    <w:rsid w:val="00DA3CBA"/>
    <w:rsid w:val="00DA5F16"/>
    <w:rsid w:val="00DC036A"/>
    <w:rsid w:val="00DC0E12"/>
    <w:rsid w:val="00DC6D80"/>
    <w:rsid w:val="00DC7095"/>
    <w:rsid w:val="00DD1238"/>
    <w:rsid w:val="00DE2FD1"/>
    <w:rsid w:val="00DE5E0A"/>
    <w:rsid w:val="00DF07B2"/>
    <w:rsid w:val="00DF268A"/>
    <w:rsid w:val="00DF550E"/>
    <w:rsid w:val="00DF650E"/>
    <w:rsid w:val="00DF71E2"/>
    <w:rsid w:val="00E009E5"/>
    <w:rsid w:val="00E02040"/>
    <w:rsid w:val="00E02CB1"/>
    <w:rsid w:val="00E10D32"/>
    <w:rsid w:val="00E11580"/>
    <w:rsid w:val="00E25309"/>
    <w:rsid w:val="00E2566B"/>
    <w:rsid w:val="00E26196"/>
    <w:rsid w:val="00E27784"/>
    <w:rsid w:val="00E30963"/>
    <w:rsid w:val="00E312FC"/>
    <w:rsid w:val="00E315A3"/>
    <w:rsid w:val="00E33905"/>
    <w:rsid w:val="00E353FD"/>
    <w:rsid w:val="00E36AC3"/>
    <w:rsid w:val="00E36C85"/>
    <w:rsid w:val="00E41733"/>
    <w:rsid w:val="00E46DD6"/>
    <w:rsid w:val="00E51A2B"/>
    <w:rsid w:val="00E7659E"/>
    <w:rsid w:val="00E8453F"/>
    <w:rsid w:val="00E87315"/>
    <w:rsid w:val="00E87595"/>
    <w:rsid w:val="00E87997"/>
    <w:rsid w:val="00E91926"/>
    <w:rsid w:val="00E95A80"/>
    <w:rsid w:val="00E95D50"/>
    <w:rsid w:val="00EA2BA6"/>
    <w:rsid w:val="00EA3B29"/>
    <w:rsid w:val="00EC0315"/>
    <w:rsid w:val="00ED08A2"/>
    <w:rsid w:val="00ED3185"/>
    <w:rsid w:val="00EE06D8"/>
    <w:rsid w:val="00EE371A"/>
    <w:rsid w:val="00EE6D5D"/>
    <w:rsid w:val="00EF5810"/>
    <w:rsid w:val="00EF695F"/>
    <w:rsid w:val="00F06D29"/>
    <w:rsid w:val="00F12FB9"/>
    <w:rsid w:val="00F132F9"/>
    <w:rsid w:val="00F175DD"/>
    <w:rsid w:val="00F201FA"/>
    <w:rsid w:val="00F24B84"/>
    <w:rsid w:val="00F2507A"/>
    <w:rsid w:val="00F337D3"/>
    <w:rsid w:val="00F342BF"/>
    <w:rsid w:val="00F41BD1"/>
    <w:rsid w:val="00F437E5"/>
    <w:rsid w:val="00F43FF0"/>
    <w:rsid w:val="00F46A19"/>
    <w:rsid w:val="00F4741F"/>
    <w:rsid w:val="00F5286B"/>
    <w:rsid w:val="00F5588F"/>
    <w:rsid w:val="00F81B22"/>
    <w:rsid w:val="00F82732"/>
    <w:rsid w:val="00F83B5B"/>
    <w:rsid w:val="00F94A3F"/>
    <w:rsid w:val="00F9612B"/>
    <w:rsid w:val="00F97973"/>
    <w:rsid w:val="00F97E0A"/>
    <w:rsid w:val="00FA515B"/>
    <w:rsid w:val="00FB04D1"/>
    <w:rsid w:val="00FB0694"/>
    <w:rsid w:val="00FB10D7"/>
    <w:rsid w:val="00FB7928"/>
    <w:rsid w:val="00FC1048"/>
    <w:rsid w:val="00FC1C6D"/>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744686800">
          <w:marLeft w:val="0"/>
          <w:marRight w:val="0"/>
          <w:marTop w:val="0"/>
          <w:marBottom w:val="0"/>
          <w:divBdr>
            <w:top w:val="none" w:sz="0" w:space="0" w:color="auto"/>
            <w:left w:val="none" w:sz="0" w:space="0" w:color="auto"/>
            <w:bottom w:val="none" w:sz="0" w:space="0" w:color="auto"/>
            <w:right w:val="none" w:sz="0" w:space="0" w:color="auto"/>
          </w:divBdr>
        </w:div>
        <w:div w:id="671416826">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77556">
          <w:marLeft w:val="0"/>
          <w:marRight w:val="0"/>
          <w:marTop w:val="0"/>
          <w:marBottom w:val="0"/>
          <w:divBdr>
            <w:top w:val="none" w:sz="0" w:space="0" w:color="auto"/>
            <w:left w:val="none" w:sz="0" w:space="0" w:color="auto"/>
            <w:bottom w:val="none" w:sz="0" w:space="0" w:color="auto"/>
            <w:right w:val="none" w:sz="0" w:space="0" w:color="auto"/>
          </w:divBdr>
        </w:div>
        <w:div w:id="1677730757">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537162354">
          <w:marLeft w:val="0"/>
          <w:marRight w:val="0"/>
          <w:marTop w:val="0"/>
          <w:marBottom w:val="0"/>
          <w:divBdr>
            <w:top w:val="none" w:sz="0" w:space="0" w:color="auto"/>
            <w:left w:val="none" w:sz="0" w:space="0" w:color="auto"/>
            <w:bottom w:val="none" w:sz="0" w:space="0" w:color="auto"/>
            <w:right w:val="none" w:sz="0" w:space="0" w:color="auto"/>
          </w:divBdr>
        </w:div>
        <w:div w:id="481434213">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1968856875">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83844279">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1320843062">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512648028">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7BE3C-C427-864B-984D-E7A5090E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17</Pages>
  <Words>11296</Words>
  <Characters>64393</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75538</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121</cp:revision>
  <dcterms:created xsi:type="dcterms:W3CDTF">2016-01-03T14:03:00Z</dcterms:created>
  <dcterms:modified xsi:type="dcterms:W3CDTF">2016-01-28T02:53:00Z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citations="33" publications="36"/&gt;&lt;/info&gt;PAPERS2_INFO_END</vt:lpwstr>
  </property>
</Properties>
</file>