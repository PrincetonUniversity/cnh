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F865A" w14:textId="143CEB8A" w:rsidR="004D5DF1" w:rsidRPr="004C792C" w:rsidRDefault="004D5DF1" w:rsidP="004C792C">
      <w:pPr>
        <w:jc w:val="center"/>
      </w:pPr>
      <w:r w:rsidRPr="004C792C">
        <w:rPr>
          <w:rFonts w:ascii="Times New Roman" w:hAnsi="Times New Roman"/>
        </w:rPr>
        <w:t>Fisheries connectivity and the effects of management on an inter</w:t>
      </w:r>
      <w:r w:rsidR="0066192E" w:rsidRPr="004C792C">
        <w:rPr>
          <w:rFonts w:ascii="Times New Roman" w:hAnsi="Times New Roman"/>
        </w:rPr>
        <w:t>connected</w:t>
      </w:r>
      <w:r w:rsidR="00381E73" w:rsidRPr="004C792C">
        <w:rPr>
          <w:rFonts w:ascii="Times New Roman" w:hAnsi="Times New Roman"/>
        </w:rPr>
        <w:t xml:space="preserve"> marine</w:t>
      </w:r>
      <w:r w:rsidR="0066192E" w:rsidRPr="004C792C">
        <w:rPr>
          <w:rFonts w:ascii="Times New Roman" w:hAnsi="Times New Roman"/>
        </w:rPr>
        <w:t xml:space="preserve"> socio-economic system</w:t>
      </w:r>
    </w:p>
    <w:p w14:paraId="19E1E2D2" w14:textId="6BDD3A45" w:rsidR="008743B9" w:rsidRDefault="007E4212" w:rsidP="008743B9">
      <w:pPr>
        <w:pStyle w:val="Author"/>
        <w:spacing w:line="480" w:lineRule="auto"/>
        <w:rPr>
          <w:rFonts w:ascii="Times New Roman" w:hAnsi="Times New Roman"/>
          <w:smallCaps/>
          <w:color w:val="000000" w:themeColor="text1"/>
          <w:vertAlign w:val="superscript"/>
        </w:rPr>
      </w:pPr>
      <w:r w:rsidRPr="004C792C">
        <w:rPr>
          <w:rFonts w:ascii="Times New Roman" w:hAnsi="Times New Roman"/>
          <w:smallCaps/>
          <w:color w:val="000000" w:themeColor="text1"/>
        </w:rPr>
        <w:t>Emma Fuller</w:t>
      </w:r>
      <w:r>
        <w:rPr>
          <w:rFonts w:ascii="Times New Roman" w:hAnsi="Times New Roman"/>
          <w:smallCaps/>
          <w:color w:val="000000" w:themeColor="text1"/>
          <w:vertAlign w:val="superscript"/>
        </w:rPr>
        <w:t>1</w:t>
      </w:r>
      <w:r w:rsidRPr="004C792C">
        <w:rPr>
          <w:rFonts w:ascii="Times New Roman" w:hAnsi="Times New Roman"/>
          <w:smallCaps/>
          <w:color w:val="000000" w:themeColor="text1"/>
        </w:rPr>
        <w:t>, Jameal Samhouri</w:t>
      </w:r>
      <w:r>
        <w:rPr>
          <w:rFonts w:ascii="Times New Roman" w:hAnsi="Times New Roman"/>
          <w:smallCaps/>
          <w:color w:val="000000" w:themeColor="text1"/>
          <w:vertAlign w:val="superscript"/>
        </w:rPr>
        <w:t>2</w:t>
      </w:r>
      <w:r w:rsidRPr="004C792C">
        <w:rPr>
          <w:rFonts w:ascii="Times New Roman" w:hAnsi="Times New Roman"/>
          <w:smallCaps/>
          <w:color w:val="000000" w:themeColor="text1"/>
        </w:rPr>
        <w:t>, Joshua Stoll</w:t>
      </w:r>
      <w:r>
        <w:rPr>
          <w:rFonts w:ascii="Times New Roman" w:hAnsi="Times New Roman"/>
          <w:smallCaps/>
          <w:color w:val="000000" w:themeColor="text1"/>
          <w:vertAlign w:val="superscript"/>
        </w:rPr>
        <w:t>3</w:t>
      </w:r>
      <w:r>
        <w:rPr>
          <w:rFonts w:ascii="Times New Roman" w:hAnsi="Times New Roman"/>
          <w:smallCaps/>
          <w:color w:val="000000" w:themeColor="text1"/>
        </w:rPr>
        <w:t xml:space="preserve">, </w:t>
      </w:r>
      <w:r w:rsidRPr="00992065">
        <w:rPr>
          <w:rFonts w:ascii="Times New Roman" w:hAnsi="Times New Roman"/>
          <w:smallCaps/>
          <w:color w:val="000000" w:themeColor="text1"/>
        </w:rPr>
        <w:t>James Watson</w:t>
      </w:r>
      <w:r>
        <w:rPr>
          <w:rFonts w:ascii="Times New Roman" w:hAnsi="Times New Roman"/>
          <w:smallCaps/>
          <w:color w:val="000000" w:themeColor="text1"/>
          <w:vertAlign w:val="superscript"/>
        </w:rPr>
        <w:t>4</w:t>
      </w:r>
    </w:p>
    <w:p w14:paraId="09C747A4" w14:textId="11218BB8" w:rsidR="007E4212" w:rsidRPr="004C792C" w:rsidRDefault="007E4212" w:rsidP="004C792C">
      <w:pPr>
        <w:spacing w:before="0" w:after="0"/>
        <w:jc w:val="center"/>
        <w:rPr>
          <w:rFonts w:ascii="Times New Roman" w:hAnsi="Times New Roman"/>
          <w:sz w:val="22"/>
        </w:rPr>
      </w:pPr>
      <w:r w:rsidRPr="004C792C">
        <w:rPr>
          <w:rFonts w:ascii="Times New Roman" w:hAnsi="Times New Roman"/>
          <w:sz w:val="22"/>
          <w:vertAlign w:val="superscript"/>
        </w:rPr>
        <w:t>1</w:t>
      </w:r>
      <w:r w:rsidRPr="004C792C">
        <w:rPr>
          <w:rFonts w:ascii="Times New Roman" w:hAnsi="Times New Roman"/>
          <w:sz w:val="22"/>
        </w:rPr>
        <w:t>Department of Ecology and Evolutionary Biology, Princeton University, USA</w:t>
      </w:r>
    </w:p>
    <w:p w14:paraId="3D141EA4" w14:textId="17EB357E" w:rsidR="007E4212" w:rsidRPr="004C792C" w:rsidRDefault="007E4212" w:rsidP="004C792C">
      <w:pPr>
        <w:spacing w:before="0" w:after="0"/>
        <w:jc w:val="center"/>
        <w:rPr>
          <w:rFonts w:ascii="Times New Roman" w:hAnsi="Times New Roman"/>
          <w:sz w:val="22"/>
        </w:rPr>
      </w:pPr>
      <w:r w:rsidRPr="004C792C">
        <w:rPr>
          <w:rFonts w:ascii="Times New Roman" w:hAnsi="Times New Roman"/>
          <w:sz w:val="22"/>
          <w:vertAlign w:val="superscript"/>
        </w:rPr>
        <w:t>2</w:t>
      </w:r>
      <w:r w:rsidR="00AA5BEE" w:rsidRPr="00AA5BEE">
        <w:rPr>
          <w:rFonts w:ascii="Times New Roman" w:hAnsi="Times New Roman"/>
          <w:sz w:val="22"/>
        </w:rPr>
        <w:t>Conservation Biology Division, Northwest Fisheries Science Center, National Marine Fisheries Service, National Oceanic and Atmospheric Administration, Seattle, Washington</w:t>
      </w:r>
      <w:r w:rsidR="00635A77">
        <w:rPr>
          <w:rFonts w:ascii="Times New Roman" w:hAnsi="Times New Roman"/>
          <w:sz w:val="22"/>
        </w:rPr>
        <w:t>,</w:t>
      </w:r>
      <w:r w:rsidR="00AA5BEE" w:rsidRPr="00AA5BEE">
        <w:rPr>
          <w:rFonts w:ascii="Times New Roman" w:hAnsi="Times New Roman"/>
          <w:sz w:val="22"/>
        </w:rPr>
        <w:t xml:space="preserve"> USA</w:t>
      </w:r>
    </w:p>
    <w:p w14:paraId="47E85F08" w14:textId="7F4C982B" w:rsidR="007E4212" w:rsidRPr="004C792C" w:rsidRDefault="007E4212" w:rsidP="004C792C">
      <w:pPr>
        <w:spacing w:before="0" w:after="0"/>
        <w:jc w:val="center"/>
        <w:rPr>
          <w:rFonts w:ascii="Times New Roman" w:hAnsi="Times New Roman"/>
          <w:sz w:val="22"/>
        </w:rPr>
      </w:pPr>
      <w:r w:rsidRPr="004C792C">
        <w:rPr>
          <w:rFonts w:ascii="Times New Roman" w:hAnsi="Times New Roman"/>
          <w:sz w:val="22"/>
          <w:vertAlign w:val="superscript"/>
        </w:rPr>
        <w:t>3</w:t>
      </w:r>
      <w:r w:rsidR="00635A77">
        <w:rPr>
          <w:rFonts w:ascii="Times New Roman" w:hAnsi="Times New Roman"/>
          <w:sz w:val="22"/>
        </w:rPr>
        <w:t>School of Marine Sciences, University of Maine, Orono, Maine</w:t>
      </w:r>
      <w:r w:rsidR="00635A77" w:rsidRPr="00635A77">
        <w:rPr>
          <w:rFonts w:ascii="Times New Roman" w:hAnsi="Times New Roman"/>
          <w:sz w:val="22"/>
        </w:rPr>
        <w:t>, USA</w:t>
      </w:r>
    </w:p>
    <w:p w14:paraId="38928D80" w14:textId="77777777" w:rsidR="007E4212" w:rsidRPr="004C792C" w:rsidRDefault="007E4212" w:rsidP="004C792C">
      <w:pPr>
        <w:spacing w:before="0" w:after="0"/>
        <w:jc w:val="center"/>
        <w:rPr>
          <w:rFonts w:ascii="Times New Roman" w:hAnsi="Times New Roman"/>
          <w:sz w:val="22"/>
        </w:rPr>
      </w:pPr>
      <w:r w:rsidRPr="004C792C">
        <w:rPr>
          <w:rFonts w:ascii="Times New Roman" w:hAnsi="Times New Roman"/>
          <w:sz w:val="22"/>
          <w:vertAlign w:val="superscript"/>
        </w:rPr>
        <w:t>4</w:t>
      </w:r>
      <w:r w:rsidRPr="004C792C">
        <w:rPr>
          <w:rFonts w:ascii="Times New Roman" w:hAnsi="Times New Roman"/>
          <w:sz w:val="22"/>
        </w:rPr>
        <w:t>Stockholm Resilience Center, Stockholm University, Sweden</w:t>
      </w:r>
    </w:p>
    <w:p w14:paraId="694B27F0" w14:textId="77777777" w:rsidR="007E4212" w:rsidRPr="004C792C" w:rsidRDefault="007E4212" w:rsidP="004C792C">
      <w:pPr>
        <w:jc w:val="center"/>
        <w:rPr>
          <w:rFonts w:ascii="Times New Roman" w:hAnsi="Times New Roman"/>
        </w:rPr>
      </w:pPr>
    </w:p>
    <w:p w14:paraId="0348041F" w14:textId="77777777" w:rsidR="008743B9" w:rsidRDefault="008743B9" w:rsidP="004C792C">
      <w:pPr>
        <w:spacing w:before="0" w:after="0"/>
        <w:jc w:val="center"/>
        <w:rPr>
          <w:rFonts w:ascii="Times New Roman" w:eastAsia="ＭＳ ゴシック" w:hAnsi="Times New Roman"/>
          <w:b/>
          <w:color w:val="000000" w:themeColor="text1"/>
          <w:sz w:val="28"/>
        </w:rPr>
      </w:pPr>
      <w:bookmarkStart w:id="0" w:name="introduction"/>
      <w:bookmarkEnd w:id="0"/>
      <w:r>
        <w:rPr>
          <w:rFonts w:ascii="Times New Roman" w:hAnsi="Times New Roman"/>
          <w:bCs/>
          <w:color w:val="000000" w:themeColor="text1"/>
          <w:sz w:val="28"/>
        </w:rPr>
        <w:br w:type="page"/>
      </w:r>
    </w:p>
    <w:p w14:paraId="7CD2DC3F" w14:textId="77777777" w:rsidR="007A1AA1" w:rsidRDefault="007A1AA1" w:rsidP="007A1AA1">
      <w:pPr>
        <w:pStyle w:val="Heading1"/>
        <w:spacing w:line="480" w:lineRule="auto"/>
        <w:rPr>
          <w:rFonts w:ascii="Times New Roman" w:hAnsi="Times New Roman"/>
          <w:bCs w:val="0"/>
          <w:color w:val="000000" w:themeColor="text1"/>
          <w:sz w:val="28"/>
          <w:szCs w:val="24"/>
        </w:rPr>
      </w:pPr>
      <w:r>
        <w:rPr>
          <w:rFonts w:ascii="Times New Roman" w:hAnsi="Times New Roman"/>
          <w:bCs w:val="0"/>
          <w:color w:val="000000" w:themeColor="text1"/>
          <w:sz w:val="28"/>
          <w:szCs w:val="24"/>
        </w:rPr>
        <w:lastRenderedPageBreak/>
        <w:t>Abstract</w:t>
      </w:r>
    </w:p>
    <w:p w14:paraId="40584590" w14:textId="77777777" w:rsidR="007A1AA1" w:rsidRPr="007A1AA1" w:rsidRDefault="007A27E0" w:rsidP="007A1AA1">
      <w:pPr>
        <w:pStyle w:val="Heading1"/>
        <w:spacing w:line="480" w:lineRule="auto"/>
        <w:rPr>
          <w:rFonts w:ascii="Times New Roman" w:hAnsi="Times New Roman"/>
          <w:bCs w:val="0"/>
          <w:color w:val="000000" w:themeColor="text1"/>
          <w:sz w:val="28"/>
          <w:szCs w:val="24"/>
        </w:rPr>
      </w:pPr>
      <w:r w:rsidRPr="00577BE2">
        <w:rPr>
          <w:rFonts w:ascii="Times New Roman" w:hAnsi="Times New Roman"/>
          <w:bCs w:val="0"/>
          <w:color w:val="000000" w:themeColor="text1"/>
          <w:sz w:val="28"/>
          <w:szCs w:val="24"/>
        </w:rPr>
        <w:t>Introduction</w:t>
      </w:r>
    </w:p>
    <w:p w14:paraId="241EBF4D" w14:textId="326498B3" w:rsidR="00086632" w:rsidRDefault="00C0350C">
      <w:pPr>
        <w:spacing w:line="480" w:lineRule="auto"/>
        <w:rPr>
          <w:rFonts w:ascii="Times New Roman" w:hAnsi="Times New Roman"/>
          <w:color w:val="000000" w:themeColor="text1"/>
        </w:rPr>
      </w:pPr>
      <w:r w:rsidRPr="007A1AA1">
        <w:rPr>
          <w:rFonts w:ascii="Times New Roman" w:hAnsi="Times New Roman"/>
          <w:color w:val="000000" w:themeColor="text1"/>
        </w:rPr>
        <w:t>Ecosystem-based management (EBM)</w:t>
      </w:r>
      <w:r>
        <w:rPr>
          <w:rFonts w:ascii="Times New Roman" w:hAnsi="Times New Roman"/>
          <w:color w:val="000000" w:themeColor="text1"/>
        </w:rPr>
        <w:t xml:space="preserve"> and its many variants appear </w:t>
      </w:r>
      <w:r w:rsidRPr="007A1AA1">
        <w:rPr>
          <w:rFonts w:ascii="Times New Roman" w:hAnsi="Times New Roman"/>
          <w:color w:val="000000" w:themeColor="text1"/>
        </w:rPr>
        <w:t xml:space="preserve">prominently in an array of highly visible ocean and coastal conservation and stewardship policy documents </w:t>
      </w:r>
      <w:r w:rsidR="00E02CB1">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&lt;citation&gt;&lt;uuid&gt;3CC42EDF-6B1E-46EF-AE9D-2D95791B41F0&lt;/uuid&gt;&lt;priority&gt;0&lt;/priority&gt;&lt;publications&gt;&lt;publication&gt;&lt;startpage&gt;1&lt;/startpage&gt;&lt;subtitle&gt;A Report to the Nation: Recommendations for a New Ocean Policy&lt;/subtitle&gt;&lt;title&gt;America’s Living Oceans: Charting a Course for Sea Change&lt;/title&gt;&lt;uuid&gt;9ABCCE08-912A-4695-8064-2BF1CC6BB8AD&lt;/uuid&gt;&lt;subtype&gt;700&lt;/subtype&gt;&lt;endpage&gt;166&lt;/endpage&gt;&lt;type&gt;700&lt;/type&gt;&lt;place&gt;Arlington, Virginia&lt;/place&gt;&lt;publication_date&gt;99200305141200000000222000&lt;/publication_date&gt;&lt;authors&gt;&lt;author&gt;&lt;lastName&gt;Pew Oceans Commission&lt;/lastName&gt;&lt;/author&gt;&lt;/authors&gt;&lt;/publication&gt;&lt;publication&gt;&lt;institution&gt;The White House&lt;/institution&gt;&lt;publication_date&gt;99201001011200000000222000&lt;/publication_date&gt;&lt;title&gt;Stewardship of the Ocean, Our Coasts, and the Great Lakes&lt;/title&gt;&lt;type&gt;500&lt;/type&gt;&lt;subtype&gt;522&lt;/subtype&gt;&lt;uuid&gt;4267C91E-9473-4364-ACD8-91101995E81D&lt;/uuid&gt;&lt;authors&gt;&lt;author&gt;&lt;lastName&gt;President Barack Obama&lt;/lastName&gt;&lt;/author&gt;&lt;/authors&gt;&lt;/publication&gt;&lt;publication&gt;&lt;publication_date&gt;99199800001200000000200000&lt;/publication_date&gt;&lt;title&gt;Australia's Oceans Policy: caring, understanding and using wisely</w:instrText>
      </w:r>
    </w:p>
    <w:p w14:paraId="402D3590" w14:textId="1A8A3437" w:rsidR="007A1AA1" w:rsidRPr="007A1AA1" w:rsidRDefault="00086632">
      <w:pPr>
        <w:spacing w:line="480" w:lineRule="auto"/>
        <w:rPr>
          <w:rFonts w:ascii="Times New Roman" w:hAnsi="Times New Roman"/>
          <w:color w:val="000000" w:themeColor="text1"/>
        </w:rPr>
      </w:pPr>
      <w:r>
        <w:rPr>
          <w:rFonts w:ascii="Times New Roman" w:hAnsi="Times New Roman"/>
          <w:color w:val="000000" w:themeColor="text1"/>
        </w:rPr>
        <w:instrText>&lt;/title&gt;&lt;type&gt;700&lt;/type&gt;&lt;subtype&gt;700&lt;/subtype&gt;&lt;uuid&gt;0D756831-EBDE-4A5A-BEDE-9E3EF3E9DE12&lt;/uuid&gt;&lt;bundle&gt;&lt;publication&gt;&lt;title&gt;AGPS&lt;/title&gt;&lt;type&gt;-100&lt;/type&gt;&lt;subtype&gt;-100&lt;/subtype&gt;&lt;uuid&gt;C7C92D4B-22E4-4183-A7B5-446060DA1507&lt;/uuid&gt;&lt;/publication&gt;&lt;/bundle&gt;&lt;authors&gt;&lt;author&gt;&lt;lastName&gt;Commonwealth of Australia&lt;/lastName&gt;&lt;/author&gt;&lt;/authors&gt;&lt;/publication&gt;&lt;publication&gt;&lt;publication_date&gt;99199600001200000000200000&lt;/publication_date&gt;&lt;title&gt;Oceans Act: statutes of Canada &lt;/title&gt;&lt;type&gt;500&lt;/type&gt;&lt;subtype&gt;521&lt;/subtype&gt;&lt;uuid&gt;C8E3124D-F385-42B1-8D6C-A1F7694381CB&lt;/uuid&gt;&lt;authors&gt;&lt;author&gt;&lt;lastName&gt;Canada&lt;/lastName&gt;&lt;/author&gt;&lt;/authors&gt;&lt;/publication&gt;&lt;publication&gt;&lt;doi&gt;L164/19 25.06.2008&lt;/doi&gt;&lt;publication_date&gt;99200806241200000000222000&lt;/publication_date&gt;&lt;title&gt;Directive 2008/56/EC of the European Parliament and of the Council of 17 June 2008 establishing a framework for Community actions in the field of marine environmental policy (Marine Strategy Framework Directive)&lt;/title&gt;&lt;type&gt;500&lt;/type&gt;&lt;subtype&gt;523&lt;/subtype&gt;&lt;uuid&gt;5B300031-853B-4494-BEB0-6D14F4B1B59D&lt;/uuid&gt;&lt;authors&gt;&lt;author&gt;&lt;lastName&gt;European Commission&lt;/lastName&gt;&lt;/author&gt;&lt;/authors&gt;&lt;/publication&gt;&lt;publication&gt;&lt;startpage&gt;50p&lt;/startpage&gt;&lt;title&gt;The Ecosystem Approach, (CBD Guidelines)&lt;/title&gt;&lt;uuid&gt;688FE5DB-F439-48E6-B5C5-90247DFC83E2&lt;/uuid&gt;&lt;subtype&gt;702&lt;/subtype&gt;&lt;type&gt;700&lt;/type&gt;&lt;place&gt;Montreal: the Convention on Biological Diversity&lt;/place&gt;&lt;publication_date&gt;99200400001200000000200000&lt;/publication_date&gt;&lt;authors&gt;&lt;author&gt;&lt;lastName&gt;Secretariat of the Convention on Biological Diversity&lt;/lastName&gt;&lt;/author&gt;&lt;/authors&gt;&lt;/publication&gt;&lt;/publications&gt;&lt;cites&gt;&lt;/cites&gt;&lt;/citation&gt;</w:instrText>
      </w:r>
      <w:r w:rsidR="00E02CB1">
        <w:rPr>
          <w:rFonts w:ascii="Times New Roman" w:hAnsi="Times New Roman"/>
          <w:color w:val="000000" w:themeColor="text1"/>
        </w:rPr>
        <w:fldChar w:fldCharType="separate"/>
      </w:r>
      <w:r w:rsidR="00E02CB1">
        <w:rPr>
          <w:rFonts w:ascii="Times New Roman" w:hAnsi="Times New Roman"/>
        </w:rPr>
        <w:t>(Pew Oceans Commission 2003; President Barack Obama 2010; Commonwealth of Australia 1998; Canada 1996; European Commission 2008; Secretariat of the Convention on Biological Diversity 2004)</w:t>
      </w:r>
      <w:r w:rsidR="00E02CB1">
        <w:rPr>
          <w:rFonts w:ascii="Times New Roman" w:hAnsi="Times New Roman"/>
          <w:color w:val="000000" w:themeColor="text1"/>
        </w:rPr>
        <w:fldChar w:fldCharType="end"/>
      </w:r>
      <w:r w:rsidR="007A1AA1" w:rsidRPr="007A1AA1">
        <w:rPr>
          <w:rFonts w:ascii="Times New Roman" w:hAnsi="Times New Roman"/>
          <w:color w:val="000000" w:themeColor="text1"/>
        </w:rPr>
        <w:t>. The shift towards EBM is motivated by a combination of real and perceived concerns, including conflict between ocean users</w:t>
      </w:r>
      <w:r w:rsidR="00E02CB1">
        <w:rPr>
          <w:rFonts w:ascii="Times New Roman" w:hAnsi="Times New Roman"/>
          <w:color w:val="000000" w:themeColor="text1"/>
        </w:rPr>
        <w:t xml:space="preserve"> </w:t>
      </w:r>
      <w:r w:rsidR="00E02CB1">
        <w:rPr>
          <w:rFonts w:ascii="Times New Roman" w:hAnsi="Times New Roman"/>
          <w:color w:val="000000" w:themeColor="text1"/>
        </w:rPr>
        <w:fldChar w:fldCharType="begin"/>
      </w:r>
      <w:r>
        <w:rPr>
          <w:rFonts w:ascii="Times New Roman" w:hAnsi="Times New Roman"/>
          <w:color w:val="000000" w:themeColor="text1"/>
        </w:rPr>
        <w:instrText xml:space="preserve"> ADDIN PAPERS2_CITATIONS &lt;citation&gt;&lt;uuid&gt;BF111B83-810F-445E-8A0E-A982A2C4C92B&lt;/uuid&gt;&lt;priority&gt;0&lt;/priority&gt;&lt;publications&gt;&lt;publication&gt;&lt;volume&gt;32&lt;/volume&gt;&lt;publication_date&gt;99200809001200000000220000&lt;/publication_date&gt;&lt;number&gt;5&lt;/number&gt;&lt;doi&gt;10.1016/j.marpol.2008.03.012&lt;/doi&gt;&lt;startpage&gt;772&lt;/startpage&gt;&lt;title&gt;Essential ecological insights for marine ecosystem-based management and marine spatial planning&lt;/title&gt;&lt;uuid&gt;E9633702-EFA1-4E76-A6DC-5E58DDD66A37&lt;/uuid&gt;&lt;subtype&gt;400&lt;/subtype&gt;&lt;endpage&gt;778&lt;/endpage&gt;&lt;type&gt;400&lt;/type&gt;&lt;url&gt;http://linkinghub.elsevier.com/retrieve/pii/S0308597X08000651&lt;/url&gt;&lt;bundle&gt;&lt;publication&gt;&lt;publisher&gt;Elsevier&lt;/publisher&gt;&lt;title&gt;Marine Policy&lt;/title&gt;&lt;type&gt;-100&lt;/type&gt;&lt;subtype&gt;-100&lt;/subtype&gt;&lt;uuid&gt;432FF130-79AF-4423-8D62-848D2CA1A3E6&lt;/uuid&gt;&lt;/publication&gt;&lt;/bundle&gt;&lt;authors&gt;&lt;author&gt;&lt;firstName&gt;Larry&lt;/firstName&gt;&lt;lastName&gt;Crowder&lt;/lastName&gt;&lt;/author&gt;&lt;author&gt;&lt;firstName&gt;Elliott&lt;/firstName&gt;&lt;lastName&gt;Norse&lt;/lastName&gt;&lt;/author&gt;&lt;/authors&gt;&lt;/publication&gt;&lt;/publications&gt;&lt;cites&gt;&lt;/cites&gt;&lt;/citation&gt;</w:instrText>
      </w:r>
      <w:r w:rsidR="00E02CB1">
        <w:rPr>
          <w:rFonts w:ascii="Times New Roman" w:hAnsi="Times New Roman"/>
          <w:color w:val="000000" w:themeColor="text1"/>
        </w:rPr>
        <w:fldChar w:fldCharType="separate"/>
      </w:r>
      <w:r w:rsidR="00504C2E">
        <w:rPr>
          <w:rFonts w:ascii="Times New Roman" w:hAnsi="Times New Roman"/>
        </w:rPr>
        <w:t>(Crowder and Norse 2008)</w:t>
      </w:r>
      <w:r w:rsidR="00E02CB1">
        <w:rPr>
          <w:rFonts w:ascii="Times New Roman" w:hAnsi="Times New Roman"/>
          <w:color w:val="000000" w:themeColor="text1"/>
        </w:rPr>
        <w:fldChar w:fldCharType="end"/>
      </w:r>
      <w:r w:rsidR="00E02CB1">
        <w:rPr>
          <w:rFonts w:ascii="Times New Roman" w:hAnsi="Times New Roman"/>
          <w:color w:val="000000" w:themeColor="text1"/>
        </w:rPr>
        <w:t xml:space="preserve">, </w:t>
      </w:r>
      <w:r w:rsidR="007A1AA1" w:rsidRPr="007A1AA1">
        <w:rPr>
          <w:rFonts w:ascii="Times New Roman" w:hAnsi="Times New Roman"/>
          <w:color w:val="000000" w:themeColor="text1"/>
        </w:rPr>
        <w:t xml:space="preserve">poor coordination across governing bodies (Norse 2010), failure to adequately sustain living marine resources through single-species management </w:t>
      </w:r>
      <w:r w:rsidR="005F30A4">
        <w:rPr>
          <w:rFonts w:ascii="Times New Roman" w:hAnsi="Times New Roman"/>
          <w:color w:val="000000" w:themeColor="text1"/>
        </w:rPr>
        <w:tab/>
      </w:r>
      <w:r w:rsidR="00504C2E">
        <w:rPr>
          <w:rFonts w:ascii="Times New Roman" w:hAnsi="Times New Roman"/>
          <w:color w:val="000000" w:themeColor="text1"/>
        </w:rPr>
        <w:t xml:space="preserve">, </w:t>
      </w:r>
      <w:r w:rsidR="007A1AA1" w:rsidRPr="007A1AA1">
        <w:rPr>
          <w:rFonts w:ascii="Times New Roman" w:hAnsi="Times New Roman"/>
          <w:color w:val="000000" w:themeColor="text1"/>
        </w:rPr>
        <w:t xml:space="preserve">and increasing recognition of the complex, non-linear, and coupled human-natural interactions within marine systems </w:t>
      </w:r>
      <w:r w:rsidR="00504C2E">
        <w:rPr>
          <w:rFonts w:ascii="Times New Roman" w:hAnsi="Times New Roman"/>
          <w:color w:val="000000" w:themeColor="text1"/>
        </w:rPr>
        <w:fldChar w:fldCharType="begin"/>
      </w:r>
      <w:r>
        <w:rPr>
          <w:rFonts w:ascii="Times New Roman" w:hAnsi="Times New Roman"/>
          <w:color w:val="000000" w:themeColor="text1"/>
        </w:rPr>
        <w:instrText xml:space="preserve"> ADDIN PAPERS2_CITATIONS &lt;citation&gt;&lt;uuid&gt;24C8D374-A7F2-4347-A984-50C29FAD9221&lt;/uuid&gt;&lt;priority&gt;0&lt;/priority&gt;&lt;publications&gt;&lt;publication&gt;&lt;volume&gt;141&lt;/volume&gt;&lt;publication_date&gt;99201304001200000000220000&lt;/publication_date&gt;&lt;doi&gt;10.1016/j.fishres.2012.06.008&lt;/doi&gt;&lt;startpage&gt;24&lt;/startpage&gt;&lt;title&gt;The governance of diverse, multi-scale fisheries in which there is a lot to learn&lt;/title&gt;&lt;uuid&gt;F072592D-AD07-45F2-9E19-5D19B7E7AA60&lt;/uuid&gt;&lt;subtype&gt;400&lt;/subtype&gt;&lt;endpage&gt;30&lt;/endpage&gt;&lt;type&gt;400&lt;/type&gt;&lt;url&gt;http://linkinghub.elsevier.com/retrieve/pii/S0165783612001890&lt;/url&gt;&lt;bundle&gt;&lt;publication&gt;&lt;title&gt;Fisheries Research&lt;/title&gt;&lt;type&gt;-100&lt;/type&gt;&lt;subtype&gt;-100&lt;/subtype&gt;&lt;uuid&gt;9885ACBF-1CA7-41C3-9F1D-8A406733B7C0&lt;/uuid&gt;&lt;/publication&gt;&lt;/bundle&gt;&lt;authors&gt;&lt;author&gt;&lt;firstName&gt;James&lt;/firstName&gt;&lt;lastName&gt;Wilson&lt;/lastName&gt;&lt;/author&gt;&lt;author&gt;&lt;firstName&gt;Anne&lt;/firstName&gt;&lt;lastName&gt;Hayden&lt;/lastName&gt;&lt;/author&gt;&lt;author&gt;&lt;firstName&gt;Michael&lt;/firstName&gt;&lt;lastName&gt;Kersula&lt;/lastName&gt;&lt;/author&gt;&lt;/authors&gt;&lt;/publication&gt;&lt;/publications&gt;&lt;cites&gt;&lt;/cites&gt;&lt;/citation&gt;</w:instrText>
      </w:r>
      <w:r w:rsidR="00504C2E">
        <w:rPr>
          <w:rFonts w:ascii="Times New Roman" w:hAnsi="Times New Roman"/>
          <w:color w:val="000000" w:themeColor="text1"/>
        </w:rPr>
        <w:fldChar w:fldCharType="separate"/>
      </w:r>
      <w:r w:rsidR="00504C2E">
        <w:rPr>
          <w:rFonts w:ascii="Times New Roman" w:hAnsi="Times New Roman"/>
        </w:rPr>
        <w:t>(Wilson, Hayden, and Kersula 2013)</w:t>
      </w:r>
      <w:r w:rsidR="00504C2E">
        <w:rPr>
          <w:rFonts w:ascii="Times New Roman" w:hAnsi="Times New Roman"/>
          <w:color w:val="000000" w:themeColor="text1"/>
        </w:rPr>
        <w:fldChar w:fldCharType="end"/>
      </w:r>
      <w:r w:rsidR="00504C2E">
        <w:rPr>
          <w:rFonts w:ascii="Times New Roman" w:hAnsi="Times New Roman"/>
          <w:color w:val="000000" w:themeColor="text1"/>
        </w:rPr>
        <w:t xml:space="preserve">. </w:t>
      </w:r>
      <w:r w:rsidR="007A1AA1" w:rsidRPr="007A1AA1">
        <w:rPr>
          <w:rFonts w:ascii="Times New Roman" w:hAnsi="Times New Roman"/>
          <w:color w:val="000000" w:themeColor="text1"/>
        </w:rPr>
        <w:t xml:space="preserve">However, despite the increasing emphasis on EBM, the transition from EBM in theory and policy to practice has been slow </w:t>
      </w:r>
      <w:r w:rsidR="00504C2E">
        <w:rPr>
          <w:rFonts w:ascii="Times New Roman" w:hAnsi="Times New Roman"/>
          <w:color w:val="000000" w:themeColor="text1"/>
        </w:rPr>
        <w:fldChar w:fldCharType="begin"/>
      </w:r>
      <w:r>
        <w:rPr>
          <w:rFonts w:ascii="Times New Roman" w:hAnsi="Times New Roman"/>
          <w:color w:val="000000" w:themeColor="text1"/>
        </w:rPr>
        <w:instrText xml:space="preserve"> ADDIN PAPERS2_CITATIONS &lt;citation&gt;&lt;uuid&gt;8A26DEA2-F523-4807-A817-A71A25C11FFD&lt;/uuid&gt;&lt;priority&gt;0&lt;/priority&gt;&lt;publications&gt;&lt;publication&gt;&lt;publication_date&gt;99200900001200000000200000&lt;/publication_date&gt;&lt;doi&gt;10.1016/j.marpol.2008.06.002&lt;/doi&gt;&lt;title&gt;An evaluation of progress in implementing ecosystem-based management of fisheries in 33 countries&lt;/title&gt;&lt;uuid&gt;78E3D378-8869-4DC9-8835-393F871FB49D&lt;/uuid&gt;&lt;subtype&gt;400&lt;/subtype&gt;&lt;type&gt;400&lt;/type&gt;&lt;url&gt;http://www.sciencedirect.com.ezproxy.princeton.edu/science/article/pii/S0308597X08001036&lt;/url&gt;&lt;bundle&gt;&lt;publication&gt;&lt;publisher&gt;Elsevier&lt;/publisher&gt;&lt;title&gt;Marine Policy&lt;/title&gt;&lt;type&gt;-100&lt;/type&gt;&lt;subtype&gt;-100&lt;/subtype&gt;&lt;uuid&gt;432FF130-79AF-4423-8D62-848D2CA1A3E6&lt;/uuid&gt;&lt;/publication&gt;&lt;/bundle&gt;&lt;authors&gt;&lt;author&gt;&lt;firstName&gt;T&lt;/firstName&gt;&lt;middleNames&gt;J&lt;/middleNames&gt;&lt;lastName&gt;Pitcher&lt;/lastName&gt;&lt;/author&gt;&lt;author&gt;&lt;firstName&gt;D&lt;/firstName&gt;&lt;lastName&gt;Kalikoski&lt;/lastName&gt;&lt;/author&gt;&lt;author&gt;&lt;firstName&gt;K&lt;/firstName&gt;&lt;lastName&gt;Short&lt;/lastName&gt;&lt;/author&gt;&lt;author&gt;&lt;firstName&gt;D&lt;/firstName&gt;&lt;lastName&gt;Varkey&lt;/lastName&gt;&lt;/author&gt;&lt;author&gt;&lt;firstName&gt;G&lt;/firstName&gt;&lt;lastName&gt;Pramod&lt;/lastName&gt;&lt;/author&gt;&lt;/authors&gt;&lt;/publication&gt;&lt;/publications&gt;&lt;cites&gt;&lt;/cites&gt;&lt;/citation&gt;</w:instrText>
      </w:r>
      <w:r w:rsidR="00504C2E">
        <w:rPr>
          <w:rFonts w:ascii="Times New Roman" w:hAnsi="Times New Roman"/>
          <w:color w:val="000000" w:themeColor="text1"/>
        </w:rPr>
        <w:fldChar w:fldCharType="separate"/>
      </w:r>
      <w:r w:rsidR="00504C2E">
        <w:rPr>
          <w:rFonts w:ascii="Times New Roman" w:hAnsi="Times New Roman"/>
        </w:rPr>
        <w:t>(Pitcher et al. 2009)</w:t>
      </w:r>
      <w:r w:rsidR="00504C2E">
        <w:rPr>
          <w:rFonts w:ascii="Times New Roman" w:hAnsi="Times New Roman"/>
          <w:color w:val="000000" w:themeColor="text1"/>
        </w:rPr>
        <w:fldChar w:fldCharType="end"/>
      </w:r>
      <w:r w:rsidR="007A1AA1" w:rsidRPr="007A1AA1">
        <w:rPr>
          <w:rFonts w:ascii="Times New Roman" w:hAnsi="Times New Roman"/>
          <w:color w:val="000000" w:themeColor="text1"/>
        </w:rPr>
        <w:t>. This slowness, in part, underscores the technical and scientific challenges that underlie EBM and the uneven, sometimes contradictory, and difficult task of understanding the</w:t>
      </w:r>
      <w:r w:rsidR="00020881">
        <w:rPr>
          <w:rFonts w:ascii="Times New Roman" w:hAnsi="Times New Roman"/>
          <w:color w:val="000000" w:themeColor="text1"/>
        </w:rPr>
        <w:t xml:space="preserve"> often complex</w:t>
      </w:r>
      <w:r w:rsidR="007A1AA1" w:rsidRPr="007A1AA1">
        <w:rPr>
          <w:rFonts w:ascii="Times New Roman" w:hAnsi="Times New Roman"/>
          <w:color w:val="000000" w:themeColor="text1"/>
        </w:rPr>
        <w:t xml:space="preserve"> social-ecological </w:t>
      </w:r>
      <w:r w:rsidR="00020881">
        <w:rPr>
          <w:rFonts w:ascii="Times New Roman" w:hAnsi="Times New Roman"/>
          <w:color w:val="000000" w:themeColor="text1"/>
        </w:rPr>
        <w:t xml:space="preserve">context </w:t>
      </w:r>
      <w:r w:rsidR="007A1AA1" w:rsidRPr="007A1AA1">
        <w:rPr>
          <w:rFonts w:ascii="Times New Roman" w:hAnsi="Times New Roman"/>
          <w:color w:val="000000" w:themeColor="text1"/>
        </w:rPr>
        <w:t>of marine ecosystems</w:t>
      </w:r>
      <w:r w:rsidR="00504C2E">
        <w:rPr>
          <w:rFonts w:ascii="Times New Roman" w:hAnsi="Times New Roman"/>
          <w:color w:val="000000" w:themeColor="text1"/>
        </w:rPr>
        <w:t xml:space="preserve"> </w:t>
      </w:r>
      <w:r w:rsidR="00504C2E">
        <w:rPr>
          <w:rFonts w:ascii="Times New Roman" w:hAnsi="Times New Roman"/>
          <w:color w:val="000000" w:themeColor="text1"/>
        </w:rPr>
        <w:fldChar w:fldCharType="begin"/>
      </w:r>
      <w:r>
        <w:rPr>
          <w:rFonts w:ascii="Times New Roman" w:hAnsi="Times New Roman"/>
          <w:color w:val="000000" w:themeColor="text1"/>
        </w:rPr>
        <w:instrText xml:space="preserve"> ADDIN PAPERS2_CITATIONS &lt;citation&gt;&lt;uuid&gt;07D679B2-D432-4A01-821D-17CF6B605922&lt;/uuid&gt;&lt;priority&gt;0&lt;/priority&gt;&lt;publications&gt;&lt;publication&gt;&lt;volume&gt;22&lt;/volume&gt;&lt;publication_date&gt;99200800001200000000200000&lt;/publication_date&gt;&lt;number&gt;5&lt;/number&gt;&lt;doi&gt;10.1111/j.1523-1739.2008.01056.x&lt;/doi&gt;&lt;startpage&gt;1135&lt;/startpage&gt;&lt;title&gt;Obstacles to Bottom</w:instrText>
      </w:r>
      <w:r>
        <w:rPr>
          <w:rFonts w:ascii="Calibri" w:eastAsia="Calibri" w:hAnsi="Calibri" w:cs="Calibri"/>
          <w:color w:val="000000" w:themeColor="text1"/>
        </w:rPr>
        <w:instrText>‐</w:instrText>
      </w:r>
      <w:r>
        <w:rPr>
          <w:rFonts w:ascii="Times New Roman" w:hAnsi="Times New Roman"/>
          <w:color w:val="000000" w:themeColor="text1"/>
        </w:rPr>
        <w:instrText>Up Implementation of Marine Ecosystem Management&lt;/title&gt;&lt;uuid&gt;15E2388A-E9D4-47B5-A58E-027B8B6628D7&lt;/uuid&gt;&lt;subtype&gt;400&lt;/subtype&gt;&lt;endpage&gt;1143&lt;/endpage&gt;&lt;type&gt;400&lt;/type&gt;&lt;url&gt;http://onlinelibrary.wiley.com.ezproxy.princeton.edu/doi/10.1111/j.1523-1739.2008.01056.x/full&lt;/url&gt;&lt;bundle&gt;&lt;publication&gt;&lt;title&gt;Conservation Biology&lt;/title&gt;&lt;type&gt;-100&lt;/type&gt;&lt;subtype&gt;-100&lt;/subtype&gt;&lt;uuid&gt;0B8C0BE1-655A-4E80-BE8A-0A6A3E835FC7&lt;/uuid&gt;&lt;/publication&gt;&lt;/bundle&gt;&lt;authors&gt;&lt;author&gt;&lt;firstName&gt;K&lt;/firstName&gt;&lt;middleNames&gt;E&lt;/middleNames&gt;&lt;lastName&gt;Evans&lt;/lastName&gt;&lt;/author&gt;&lt;author&gt;&lt;firstName&gt;T&lt;/firstName&gt;&lt;lastName&gt;Klinger&lt;/lastName&gt;&lt;/author&gt;&lt;/authors&gt;&lt;/publication&gt;&lt;/publications&gt;&lt;cites&gt;&lt;/cites&gt;&lt;/citation&gt;</w:instrText>
      </w:r>
      <w:r w:rsidR="00504C2E">
        <w:rPr>
          <w:rFonts w:ascii="Times New Roman" w:hAnsi="Times New Roman"/>
          <w:color w:val="000000" w:themeColor="text1"/>
        </w:rPr>
        <w:fldChar w:fldCharType="separate"/>
      </w:r>
      <w:r w:rsidR="00504C2E">
        <w:rPr>
          <w:rFonts w:ascii="Times New Roman" w:hAnsi="Times New Roman"/>
        </w:rPr>
        <w:t>(Evans and Klinger 2008)</w:t>
      </w:r>
      <w:r w:rsidR="00504C2E">
        <w:rPr>
          <w:rFonts w:ascii="Times New Roman" w:hAnsi="Times New Roman"/>
          <w:color w:val="000000" w:themeColor="text1"/>
        </w:rPr>
        <w:fldChar w:fldCharType="end"/>
      </w:r>
      <w:r w:rsidR="007A1AA1" w:rsidRPr="007A1AA1">
        <w:rPr>
          <w:rFonts w:ascii="Times New Roman" w:hAnsi="Times New Roman"/>
          <w:color w:val="000000" w:themeColor="text1"/>
        </w:rPr>
        <w:t>.</w:t>
      </w:r>
    </w:p>
    <w:p w14:paraId="216CA1D1" w14:textId="7DCAC861" w:rsidR="007A1AA1" w:rsidRPr="007A1AA1" w:rsidRDefault="007A1AA1" w:rsidP="007A1AA1">
      <w:pPr>
        <w:spacing w:line="480" w:lineRule="auto"/>
        <w:rPr>
          <w:rFonts w:ascii="Times New Roman" w:hAnsi="Times New Roman"/>
          <w:color w:val="000000" w:themeColor="text1"/>
        </w:rPr>
      </w:pPr>
      <w:r w:rsidRPr="007A1AA1">
        <w:rPr>
          <w:rFonts w:ascii="Times New Roman" w:hAnsi="Times New Roman"/>
          <w:color w:val="000000" w:themeColor="text1"/>
        </w:rPr>
        <w:t xml:space="preserve">In the last decade, numerous efforts have been waged to better define </w:t>
      </w:r>
      <w:r w:rsidR="00755244">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D85E1846-5C32-4D43-AAB7-B0A1C70CBE84&lt;/uuid&gt;&lt;priority&gt;0&lt;/priority&gt;&lt;publications&gt;&lt;publication&gt;&lt;volume&gt;40&lt;/volume&gt;&lt;publication_date&gt;99199803001200000000220000&lt;/publication_date&gt;&lt;number&gt;1-3&lt;/number&gt;&lt;doi&gt;10.1016/S0169-2046(97)00096-0&lt;/doi&gt;&lt;startpage&gt;31&lt;/startpage&gt;&lt;title&gt;Lessons from experience with ecosystem-based management&lt;/title&gt;&lt;uuid&gt;9D565EE2-1244-425F-9CA6-D5C83A10B933&lt;/uuid&gt;&lt;subtype&gt;400&lt;/subtype&gt;&lt;endpage&gt;39&lt;/endpage&gt;&lt;type&gt;400&lt;/type&gt;&lt;url&gt;http://linkinghub.elsevier.com/retrieve/pii/S0169204697000960&lt;/url&gt;&lt;bundle&gt;&lt;publication&gt;&lt;title&gt;Landscape and Urban Planning&lt;/title&gt;&lt;type&gt;-100&lt;/type&gt;&lt;subtype&gt;-100&lt;/subtype&gt;&lt;uuid&gt;5AE9D8F7-5EF5-4320-A817-F6BEC24C6AC5&lt;/uuid&gt;&lt;/publication&gt;&lt;/bundle&gt;&lt;authors&gt;&lt;author&gt;&lt;firstName&gt;D&lt;/firstName&gt;&lt;middleNames&gt;Scott&lt;/middleNames&gt;&lt;lastName&gt;Slocombe&lt;/lastName&gt;&lt;/author&gt;&lt;/authors&gt;&lt;/publication&gt;&lt;publication&gt;&lt;startpage&gt;62&lt;/startpage&gt;&lt;subtitle&gt;A report to Congress by the Ecosystems Principles Advisory Panel &lt;/subtitle&gt;&lt;title&gt;ECOSYSTEM-BASED FISHERY MANAGEMENT&lt;/title&gt;&lt;uuid&gt;D8C1B3E6-12B2-45DA-B62F-1C84ED8BC8E4&lt;/uuid&gt;&lt;subtype&gt;702&lt;/subtype&gt;&lt;type&gt;700&lt;/type&gt;&lt;place&gt;Silver Spring, MD&lt;/place&gt;&lt;publication_date&gt;99199900001200000000200000&lt;/publication_date&gt;&lt;bundle&gt;&lt;publication&gt;&lt;title&gt;U.S. Department of Commerce&lt;/title&gt;&lt;type&gt;-100&lt;/type&gt;&lt;subtype&gt;-100&lt;/subtype&gt;&lt;uuid&gt;6F28AA97-8F46-451D-9DA8-09B2C76B7EED&lt;/uuid&gt;&lt;/publication&gt;&lt;/bundle&gt;&lt;authors&gt;&lt;author&gt;&lt;lastName&gt;EPAP&lt;/lastName&gt;&lt;/author&gt;&lt;/authors&gt;&lt;/publication&gt;&lt;publication&gt;&lt;uuid&gt;D421BA99-EAF7-4DCA-BFFD-D87C9EDC1C61&lt;/uuid&gt;&lt;volume&gt;305&lt;/volume&gt;&lt;doi&gt;10.1126/science.1098222&lt;/doi&gt;&lt;startpage&gt;346&lt;/startpage&gt;&lt;publication_date&gt;99200407161200000000222000&lt;/publication_date&gt;&lt;url&gt;http://www.sciencemag.org/cgi/doi/10.1126/science.1098222&lt;/url&gt;&lt;type&gt;400&lt;/type&gt;&lt;title&gt;Ecology. Ecosystem-based fishery management.&lt;/title&gt;&lt;institution&gt;Pew Institute for Ocean Science, Rosenstiel School of Marine and Atmospheric Science (RSMAS), University of Miami, New York, NY 10022, USA. epikitch@rsmas.miami.edu&lt;/institution&gt;&lt;number&gt;5682&lt;/number&gt;&lt;subtype&gt;400&lt;/subtype&gt;&lt;endpage&gt;347&lt;/endpage&gt;&lt;bundle&gt;&lt;publication&gt;&lt;publisher&gt;American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E&lt;/firstName&gt;&lt;middleNames&gt;K&lt;/middleNames&gt;&lt;lastName&gt;Pikitch&lt;/lastName&gt;&lt;/author&gt;&lt;author&gt;&lt;firstName&gt;C&lt;/firstName&gt;&lt;lastName&gt;Santora&lt;/lastName&gt;&lt;/author&gt;&lt;author&gt;&lt;firstName&gt;E&lt;/firstName&gt;&lt;middleNames&gt;A&lt;/middleNames&gt;&lt;lastName&gt;Babcock&lt;/lastName&gt;&lt;/author&gt;&lt;author&gt;&lt;firstName&gt;A&lt;/firstName&gt;&lt;lastName&gt;Bakun&lt;/lastName&gt;&lt;/author&gt;&lt;author&gt;&lt;firstName&gt;R&lt;/firstName&gt;&lt;lastName&gt;Bonfil&lt;/lastName&gt;&lt;/author&gt;&lt;author&gt;&lt;firstName&gt;D&lt;/firstName&gt;&lt;middleNames&gt;O&lt;/middleNames&gt;&lt;lastName&gt;Conover&lt;/lastName&gt;&lt;/author&gt;&lt;author&gt;&lt;firstName&gt;P&lt;/firstName&gt;&lt;lastName&gt;Dayton&lt;/lastName&gt;&lt;/author&gt;&lt;author&gt;&lt;firstName&gt;P&lt;/firstName&gt;&lt;lastName&gt;Doukakis&lt;/lastName&gt;&lt;/author&gt;&lt;author&gt;&lt;firstName&gt;D&lt;/firstName&gt;&lt;lastName&gt;Fluharty&lt;/lastName&gt;&lt;/author&gt;&lt;author&gt;&lt;firstName&gt;B&lt;/firstName&gt;&lt;lastName&gt;Heneman&lt;/lastName&gt;&lt;/author&gt;&lt;author&gt;&lt;firstName&gt;E&lt;/firstName&gt;&lt;middleNames&gt;D&lt;/middleNames&gt;&lt;lastName&gt;Houde&lt;/lastName&gt;&lt;/author&gt;&lt;author&gt;&lt;firstName&gt;J&lt;/firstName&gt;&lt;lastName&gt;Link&lt;/lastName&gt;&lt;/author&gt;&lt;author&gt;&lt;firstName&gt;P&lt;/firstName&gt;&lt;middleNames&gt;A&lt;/middleNames&gt;&lt;lastName&gt;Livingston&lt;/lastName&gt;&lt;/author&gt;&lt;author&gt;&lt;firstName&gt;M&lt;/firstName&gt;&lt;lastName&gt;Mangel&lt;/lastName&gt;&lt;/author&gt;&lt;author&gt;&lt;firstName&gt;M&lt;/firstName&gt;&lt;middleNames&gt;K&lt;/middleNames&gt;&lt;lastName&gt;McAllister&lt;/lastName&gt;&lt;/author&gt;&lt;author&gt;&lt;firstName&gt;J&lt;/firstName&gt;&lt;lastName&gt;Pope&lt;/lastName&gt;&lt;/author&gt;&lt;author&gt;&lt;firstName&gt;K&lt;/firstName&gt;&lt;middleNames&gt;J&lt;/middleNames&gt;&lt;lastName&gt;Sainsbury&lt;/lastName&gt;&lt;/author&gt;&lt;/authors&gt;&lt;/publication&gt;&lt;publication&gt;&lt;publication_date&gt;99200500001200000000200000&lt;/publication_date&gt;&lt;title&gt;Scientific Consensus Statement on Marine Ecosystem-Based Management. Signed by 221 academic scientists and policy experts with relevant expertise and published by the Communication Partnership for Science and the Sea&lt;/title&gt;&lt;type&gt;400&lt;/type&gt;&lt;subtype&gt;400&lt;/subtype&gt;&lt;uuid&gt;CFD1772D-73DB-461C-B050-357D8403C885&lt;/uuid&gt;&lt;authors&gt;&lt;author&gt;&lt;firstName&gt;K&lt;/firstName&gt;&lt;middleNames&gt;L&lt;/middleNames&gt;&lt;lastName&gt;McLeod&lt;/lastName&gt;&lt;/author&gt;&lt;author&gt;&lt;firstName&gt;J&lt;/firstName&gt;&lt;lastName&gt;Lubchenco&lt;/lastName&gt;&lt;/author&gt;&lt;author&gt;&lt;firstName&gt;S&lt;/firstName&gt;&lt;middleNames&gt;R&lt;/middleNames&gt;&lt;lastName&gt;Palumbi&lt;/lastName&gt;&lt;/author&gt;&lt;author&gt;&lt;firstName&gt;A&lt;/firstName&gt;&lt;middleNames&gt;A&lt;/middleNames&gt;&lt;lastName&gt;Rosenberg&lt;/lastName&gt;&lt;/author&gt;&lt;/authors&gt;&lt;/publication&gt;&lt;/publications&gt;&lt;cites&gt;&lt;/cites&gt;&lt;/citation&gt;</w:instrText>
      </w:r>
      <w:r w:rsidR="00755244">
        <w:rPr>
          <w:rFonts w:ascii="Times New Roman" w:hAnsi="Times New Roman"/>
          <w:color w:val="000000" w:themeColor="text1"/>
        </w:rPr>
        <w:fldChar w:fldCharType="separate"/>
      </w:r>
      <w:r w:rsidR="00C16FDE">
        <w:rPr>
          <w:rFonts w:ascii="Times New Roman" w:hAnsi="Times New Roman"/>
        </w:rPr>
        <w:t>(Slocombe 1998; EPAP 1999; Pikitch et al. 2004; McLeod et al. 2005)</w:t>
      </w:r>
      <w:r w:rsidR="00755244">
        <w:rPr>
          <w:rFonts w:ascii="Times New Roman" w:hAnsi="Times New Roman"/>
          <w:color w:val="000000" w:themeColor="text1"/>
        </w:rPr>
        <w:fldChar w:fldCharType="end"/>
      </w:r>
      <w:r w:rsidR="00755244">
        <w:rPr>
          <w:rFonts w:ascii="Times New Roman" w:hAnsi="Times New Roman"/>
          <w:color w:val="000000" w:themeColor="text1"/>
        </w:rPr>
        <w:t xml:space="preserve"> </w:t>
      </w:r>
      <w:r w:rsidRPr="007A1AA1">
        <w:rPr>
          <w:rFonts w:ascii="Times New Roman" w:hAnsi="Times New Roman"/>
          <w:color w:val="000000" w:themeColor="text1"/>
        </w:rPr>
        <w:t xml:space="preserve">and forward EBM </w:t>
      </w:r>
      <w:r w:rsidR="00B33A1B">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D98E1A48-DDD7-4993-9B26-BD22143E4226&lt;/uuid&gt;&lt;priority&gt;0&lt;/priority&gt;&lt;publications&gt;&lt;publication&gt;&lt;volume&gt;34&lt;/volume&gt;&lt;publication_date&gt;99201009001200000000220000&lt;/publication_date&gt;&lt;number&gt;5&lt;/number&gt;&lt;doi&gt;10.1016/j.marpol.2010.01.003&lt;/doi&gt;&lt;startpage&gt;821&lt;/startpage&gt;&lt;title&gt;Understanding marine ecosystem based management: A literature review&lt;/title&gt;&lt;uuid&gt;AD1E6D5E-34D6-48FF-B946-955B6C159A79&lt;/uuid&gt;&lt;subtype&gt;400&lt;/subtype&gt;&lt;endpage&gt;830&lt;/endpage&gt;&lt;type&gt;400&lt;/type&gt;&lt;url&gt;http://linkinghub.elsevier.com/retrieve/pii/S0308597X10000047&lt;/url&gt;&lt;bundle&gt;&lt;publication&gt;&lt;publisher&gt;Elsevier&lt;/publisher&gt;&lt;title&gt;Marine Policy&lt;/title&gt;&lt;type&gt;-100&lt;/type&gt;&lt;subtype&gt;-100&lt;/subtype&gt;&lt;uuid&gt;432FF130-79AF-4423-8D62-848D2CA1A3E6&lt;/uuid&gt;&lt;/publication&gt;&lt;/bundle&gt;&lt;authors&gt;&lt;author&gt;&lt;firstName&gt;Richard&lt;/firstName&gt;&lt;lastName&gt;Curtin&lt;/lastName&gt;&lt;/author&gt;&lt;author&gt;&lt;firstName&gt;Raúl&lt;/firstName&gt;&lt;lastName&gt;Prellezo&lt;/lastName&gt;&lt;/author&gt;&lt;/authors&gt;&lt;/publication&gt;&lt;publication&gt;&lt;startpage&gt;65&lt;/startpage&gt;&lt;subtitle&gt;Guidelines for Pacific Island Countries&lt;/subtitle&gt;&lt;title&gt;A community-based ecosystem approach to fisheries management&lt;/title&gt;&lt;uuid&gt;FA3AC688-A991-48C8-B76D-DCCE6EC66780&lt;/uuid&gt;&lt;subtype&gt;700&lt;/subtype&gt;&lt;type&gt;700&lt;/type&gt;&lt;place&gt;Noumea, New Caledonia&lt;/place&gt;&lt;publication_date&gt;99201004191200000000222000&lt;/publication_date&gt;&lt;bundle&gt;&lt;publication&gt;&lt;title&gt;Secretariat of the Pacific Community&lt;/title&gt;&lt;type&gt;-100&lt;/type&gt;&lt;subtype&gt;-100&lt;/subtype&gt;&lt;uuid&gt;8861CE90-6E8A-427E-85B2-AB03790A5CF7&lt;/uuid&gt;&lt;/publication&gt;&lt;/bundle&gt;&lt;authors&gt;&lt;author&gt;&lt;lastName&gt;SPC&lt;/lastName&gt;&lt;/author&gt;&lt;/authors&gt;&lt;/publication&gt;&lt;publication&gt;&lt;startpage&gt;74&lt;/startpage&gt;&lt;title&gt;Coral Triangle Regional Ecosystem Approach to Fisheries Management (EAFM) Guidelines&lt;/title&gt;&lt;uuid&gt;9665C0CB-F47C-4124-9A76-0EDE051666E8&lt;/uuid&gt;&lt;subtype&gt;700&lt;/subtype&gt;&lt;type&gt;700&lt;/type&gt;&lt;place&gt;Honolulu, Hawaii&lt;/place&gt;&lt;publication_date&gt;99201307221200000000222000&lt;/publication_date&gt;&lt;bundle&gt;&lt;publication&gt;&lt;title&gt;The USAID Coral Triangle Support Partnership&lt;/title&gt;&lt;type&gt;-100&lt;/type&gt;&lt;subtype&gt;-100&lt;/subtype&gt;&lt;uuid&gt;D51F3532-9529-4BAA-896B-2A35D1BB1550&lt;/uuid&gt;&lt;/publication&gt;&lt;/bundle&gt;&lt;authors&gt;&lt;author&gt;&lt;firstName&gt;R&lt;/firstName&gt;&lt;lastName&gt;Pomeroy&lt;/lastName&gt;&lt;/author&gt;&lt;author&gt;&lt;firstName&gt;R&lt;/firstName&gt;&lt;lastName&gt;Brainard&lt;/lastName&gt;&lt;/author&gt;&lt;author&gt;&lt;firstName&gt;M&lt;/firstName&gt;&lt;lastName&gt;Moews&lt;/lastName&gt;&lt;/author&gt;&lt;author&gt;&lt;firstName&gt;A&lt;/firstName&gt;&lt;lastName&gt;Heenan&lt;/lastName&gt;&lt;/author&gt;&lt;author&gt;&lt;firstName&gt;J&lt;/firstName&gt;&lt;lastName&gt;Shackeroff&lt;/lastName&gt;&lt;/author&gt;&lt;author&gt;&lt;firstName&gt;N&lt;/firstName&gt;&lt;lastName&gt;Armada&lt;/lastName&gt;&lt;/author&gt;&lt;/authors&gt;&lt;/publication&gt;&lt;/publications&gt;&lt;cites&gt;&lt;/cites&gt;&lt;/citation&gt;</w:instrText>
      </w:r>
      <w:r w:rsidR="00B33A1B">
        <w:rPr>
          <w:rFonts w:ascii="Times New Roman" w:hAnsi="Times New Roman"/>
          <w:color w:val="000000" w:themeColor="text1"/>
        </w:rPr>
        <w:fldChar w:fldCharType="separate"/>
      </w:r>
      <w:r w:rsidR="00C16FDE">
        <w:rPr>
          <w:rFonts w:ascii="Times New Roman" w:hAnsi="Times New Roman"/>
        </w:rPr>
        <w:t>(Curtin and Prellezo 2010; SPC 2010; Pomeroy et al. 2013)</w:t>
      </w:r>
      <w:r w:rsidR="00B33A1B">
        <w:rPr>
          <w:rFonts w:ascii="Times New Roman" w:hAnsi="Times New Roman"/>
          <w:color w:val="000000" w:themeColor="text1"/>
        </w:rPr>
        <w:fldChar w:fldCharType="end"/>
      </w:r>
      <w:r w:rsidRPr="007A1AA1">
        <w:rPr>
          <w:rFonts w:ascii="Times New Roman" w:hAnsi="Times New Roman"/>
          <w:color w:val="000000" w:themeColor="text1"/>
        </w:rPr>
        <w:t xml:space="preserve">. This progress is often cast as a sharp departure from traditional, single-species management regimes </w:t>
      </w:r>
      <w:r w:rsidR="00B33A1B">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DD96A36A-6203-463C-83E8-EFAD001ED51E&lt;/uuid&gt;&lt;priority&gt;0&lt;/priority&gt;&lt;publications&gt;&lt;publication&gt;&lt;publication_date&gt;99200911011200000000222000&lt;/publication_date&gt;&lt;doi&gt;10.5860/CHOICE.47-1379&lt;/doi&gt;&lt;title&gt;Principles of ecosystem stewardship: resilience-based natural resource management in a changing world&lt;/title&gt;&lt;uuid&gt;C873E0BE-2267-4D3C-9DAD-176D308D27CD&lt;/uuid&gt;&lt;subtype&gt;0&lt;/subtype&gt;&lt;publisher&gt;Springer Science &amp;amp; Business Media&lt;/publisher&gt;&lt;type&gt;0&lt;/type&gt;&lt;url&gt;http://www.cro3.org/cgi/doi/10.5860/CHOICE.47-1379&lt;/url&gt;&lt;editors&gt;&lt;author&gt;&lt;lastName&gt;Chapin&lt;/lastName&gt;&lt;firstName&gt;F&lt;/firstName&gt;&lt;middleNames&gt;Stuart&lt;/middleNames&gt;&lt;suffix&gt;III&lt;/suffix&gt;&lt;/author&gt;&lt;author&gt;&lt;firstName&gt;Gary&lt;/firstName&gt;&lt;middleNames&gt;P&lt;/middleNames&gt;&lt;lastName&gt;Kofinas&lt;/lastName&gt;&lt;/author&gt;&lt;author&gt;&lt;firstName&gt;Carl&lt;/firstName&gt;&lt;lastName&gt;Folke&lt;/lastName&gt;&lt;/author&gt;&lt;/editors&gt;&lt;/publication&gt;&lt;/publications&gt;&lt;cites&gt;&lt;/cites&gt;&lt;/citation&gt;</w:instrText>
      </w:r>
      <w:r w:rsidR="00B33A1B">
        <w:rPr>
          <w:rFonts w:ascii="Times New Roman" w:hAnsi="Times New Roman"/>
          <w:color w:val="000000" w:themeColor="text1"/>
        </w:rPr>
        <w:fldChar w:fldCharType="separate"/>
      </w:r>
      <w:r w:rsidR="00B451E9">
        <w:rPr>
          <w:rFonts w:ascii="Times New Roman" w:hAnsi="Times New Roman"/>
        </w:rPr>
        <w:t>(Chapin, Kofinas, and Folke 2009)</w:t>
      </w:r>
      <w:r w:rsidR="00B33A1B">
        <w:rPr>
          <w:rFonts w:ascii="Times New Roman" w:hAnsi="Times New Roman"/>
          <w:color w:val="000000" w:themeColor="text1"/>
        </w:rPr>
        <w:fldChar w:fldCharType="end"/>
      </w:r>
      <w:r w:rsidRPr="007A1AA1">
        <w:rPr>
          <w:rFonts w:ascii="Times New Roman" w:hAnsi="Times New Roman"/>
          <w:color w:val="000000" w:themeColor="text1"/>
        </w:rPr>
        <w:t xml:space="preserve">, though </w:t>
      </w:r>
      <w:r w:rsidR="00E87595">
        <w:rPr>
          <w:rFonts w:ascii="Times New Roman" w:hAnsi="Times New Roman"/>
          <w:color w:val="000000" w:themeColor="text1"/>
        </w:rPr>
        <w:t>there have been challenges</w:t>
      </w:r>
      <w:r w:rsidR="00E87595" w:rsidRPr="007A1AA1">
        <w:rPr>
          <w:rFonts w:ascii="Times New Roman" w:hAnsi="Times New Roman"/>
          <w:color w:val="000000" w:themeColor="text1"/>
        </w:rPr>
        <w:t xml:space="preserve"> </w:t>
      </w:r>
      <w:r w:rsidR="00E87595">
        <w:rPr>
          <w:rFonts w:ascii="Times New Roman" w:hAnsi="Times New Roman"/>
          <w:color w:val="000000" w:themeColor="text1"/>
        </w:rPr>
        <w:t xml:space="preserve">to the </w:t>
      </w:r>
      <w:r w:rsidRPr="007A1AA1">
        <w:rPr>
          <w:rFonts w:ascii="Times New Roman" w:hAnsi="Times New Roman"/>
          <w:color w:val="000000" w:themeColor="text1"/>
        </w:rPr>
        <w:t>“apparent duality” between existing fisheries management and proposed EBM strategies</w:t>
      </w:r>
      <w:r w:rsidR="00826AE2">
        <w:rPr>
          <w:rFonts w:ascii="Times New Roman" w:hAnsi="Times New Roman"/>
          <w:color w:val="000000" w:themeColor="text1"/>
        </w:rPr>
        <w:t xml:space="preserve"> </w:t>
      </w:r>
      <w:r w:rsidR="00826A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&lt;citation&gt;&lt;uuid&gt;0932FF38-1B38-40C4-A336-9463EB22B476&lt;/uuid&gt;&lt;priority&gt;0&lt;/priority&gt;&lt;publications&gt;&lt;publication&gt;&lt;volume&gt;27&lt;/volume&gt;&lt;number&gt;4&lt;/number&gt;&lt;startpage&gt;18&lt;/startpage&gt;&lt;title&gt;What Does Ecosystem-Based Fisheries Management Mean?&lt;/title&gt;&lt;uuid&gt;872753CD-AD9E-4E6A-9397-4A0D78B1E9FF&lt;/uuid&gt;&lt;subtype&gt;400&lt;/subtype&gt;&lt;endpage&gt;21&lt;/endpage&gt;&lt;type&gt;400&lt;/type&gt;&lt;publication_date&gt;99200203181200000000222000&lt;/publication_date&gt;&lt;bundle&gt;&lt;publication&gt;&lt;title&gt;Fisheries&lt;/title&gt;&lt;type&gt;-100&lt;/type&gt;&lt;subtype&gt;-100&lt;/subtype&gt;&lt;uuid&gt;1E6DBD57-48AF-4089-8F24-FD2F75ADB50F&lt;/uuid&gt;&lt;/publication&gt;&lt;/bundle&gt;&lt;authors&gt;&lt;author&gt;&lt;firstName&gt;Jason&lt;/firstName&gt;&lt;middleNames&gt;S&lt;/middleNames&gt;&lt;lastName&gt;Link&lt;/lastName&gt;&lt;/author&gt;&lt;/authors&gt;&lt;/publication&gt;&lt;/publications&gt;&lt;cites&gt;&lt;/cites&gt;&lt;/citation&gt;</w:instrText>
      </w:r>
      <w:r w:rsidR="00826AE2">
        <w:rPr>
          <w:rFonts w:ascii="Times New Roman" w:hAnsi="Times New Roman"/>
          <w:color w:val="000000" w:themeColor="text1"/>
        </w:rPr>
        <w:fldChar w:fldCharType="separate"/>
      </w:r>
      <w:r w:rsidR="00826AE2">
        <w:rPr>
          <w:rFonts w:ascii="Times New Roman" w:hAnsi="Times New Roman"/>
        </w:rPr>
        <w:t>(Link 2002)</w:t>
      </w:r>
      <w:r w:rsidR="00826AE2">
        <w:rPr>
          <w:rFonts w:ascii="Times New Roman" w:hAnsi="Times New Roman"/>
          <w:color w:val="000000" w:themeColor="text1"/>
        </w:rPr>
        <w:fldChar w:fldCharType="end"/>
      </w:r>
      <w:r w:rsidRPr="007A1AA1">
        <w:rPr>
          <w:rFonts w:ascii="Times New Roman" w:hAnsi="Times New Roman"/>
          <w:color w:val="000000" w:themeColor="text1"/>
        </w:rPr>
        <w:t>,</w:t>
      </w:r>
      <w:r w:rsidR="00E87595">
        <w:rPr>
          <w:rFonts w:ascii="Times New Roman" w:hAnsi="Times New Roman"/>
          <w:color w:val="000000" w:themeColor="text1"/>
        </w:rPr>
        <w:t xml:space="preserve"> with an </w:t>
      </w:r>
      <w:r w:rsidR="00864761" w:rsidRPr="007A1AA1">
        <w:rPr>
          <w:rFonts w:ascii="Times New Roman" w:hAnsi="Times New Roman"/>
          <w:color w:val="000000" w:themeColor="text1"/>
        </w:rPr>
        <w:t>argu</w:t>
      </w:r>
      <w:r w:rsidR="00864761">
        <w:rPr>
          <w:rFonts w:ascii="Times New Roman" w:hAnsi="Times New Roman"/>
          <w:color w:val="000000" w:themeColor="text1"/>
        </w:rPr>
        <w:t>ment</w:t>
      </w:r>
      <w:r w:rsidRPr="007A1AA1">
        <w:rPr>
          <w:rFonts w:ascii="Times New Roman" w:hAnsi="Times New Roman"/>
          <w:color w:val="000000" w:themeColor="text1"/>
        </w:rPr>
        <w:t xml:space="preserve"> that there is a “gradient of approaches” along the continuum of management decisions that exist.</w:t>
      </w:r>
      <w:r w:rsidR="00826AE2">
        <w:rPr>
          <w:rFonts w:ascii="Times New Roman" w:hAnsi="Times New Roman"/>
          <w:color w:val="000000" w:themeColor="text1"/>
        </w:rPr>
        <w:t xml:space="preserve"> </w:t>
      </w:r>
      <w:r w:rsidR="00826A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B326E5A7-5D4E-4CA5-8AC6-849F3DAD0AAA&lt;/uuid&gt;&lt;priority&gt;0&lt;/priority&gt;&lt;publications&gt;&lt;publication&gt;&lt;volume&gt;36&lt;/volume&gt;&lt;publication_date&gt;99201201001200000000220000&lt;/publication_date&gt;&lt;number&gt;1&lt;/number&gt;&lt;doi&gt;10.1016/j.marpol.2011.02.014&lt;/doi&gt;&lt;startpage&gt;1&lt;/startpage&gt;&lt;title&gt;The way forward with ecosystem-based management in tropical contexts: Reconciling with existing management systems&lt;/title&gt;&lt;uuid&gt;69CF0334-2DC5-486C-A5F4-1A2B48575568&lt;/uuid&gt;&lt;subtype&gt;400&lt;/subtype&gt;&lt;endpage&gt;10&lt;/endpage&gt;&lt;type&gt;400&lt;/type&gt;&lt;url&gt;http://linkinghub.elsevier.com/retrieve/pii/S0308597X11000509&lt;/url&gt;&lt;bundle&gt;&lt;publication&gt;&lt;publisher&gt;Elsevier&lt;/publisher&gt;&lt;title&gt;Marine Policy&lt;/title&gt;&lt;type&gt;-100&lt;/type&gt;&lt;subtype&gt;-100&lt;/subtype&gt;&lt;uuid&gt;432FF130-79AF-4423-8D62-848D2CA1A3E6&lt;/uuid&gt;&lt;/publication&gt;&lt;/bundle&gt;&lt;authors&gt;&lt;author&gt;&lt;firstName&gt;Shankar&lt;/firstName&gt;&lt;lastName&gt;Aswani&lt;/lastName&gt;&lt;/author&gt;&lt;author&gt;&lt;firstName&gt;Patrick&lt;/firstName&gt;&lt;lastName&gt;Christie&lt;/lastName&gt;&lt;/author&gt;&lt;author&gt;&lt;firstName&gt;Nyawira&lt;/firstName&gt;&lt;middleNames&gt;A&lt;/middleNames&gt;&lt;lastName&gt;Muthiga&lt;/lastName&gt;&lt;/author&gt;&lt;author&gt;&lt;firstName&gt;Robin&lt;/firstName&gt;&lt;lastName&gt;Mahon&lt;/lastName&gt;&lt;/author&gt;&lt;author&gt;&lt;firstName&gt;Jurgenne&lt;/firstName&gt;&lt;middleNames&gt;H&lt;/middleNames&gt;&lt;lastName&gt;Primavera&lt;/lastName&gt;&lt;/author&gt;&lt;author&gt;&lt;firstName&gt;Lori&lt;/firstName&gt;&lt;middleNames&gt;A&lt;/middleNames&gt;&lt;lastName&gt;Cramer&lt;/lastName&gt;&lt;/author&gt;&lt;author&gt;&lt;firstName&gt;Edward&lt;/firstName&gt;&lt;middleNames&gt;B&lt;/middleNames&gt;&lt;lastName&gt;Barbier&lt;/lastName&gt;&lt;/author&gt;&lt;author&gt;&lt;firstName&gt;Elise&lt;/firstName&gt;&lt;middleNames&gt;F&lt;/middleNames&gt;&lt;lastName&gt;Granek&lt;/lastName&gt;&lt;/author&gt;&lt;author&gt;&lt;firstName&gt;Chris&lt;/firstName&gt;&lt;middleNames&gt;J&lt;/middleNames&gt;&lt;lastName&gt;Kennedy&lt;/lastName&gt;&lt;/author&gt;&lt;author&gt;&lt;firstName&gt;Eric&lt;/firstName&gt;&lt;lastName&gt;Wolanski&lt;/lastName&gt;&lt;/author&gt;&lt;author&gt;&lt;firstName&gt;Sally&lt;/firstName&gt;&lt;lastName&gt;Hacker&lt;/lastName&gt;&lt;/author&gt;&lt;/authors&gt;&lt;/publication&gt;&lt;/publications&gt;&lt;cites&gt;&lt;/cites&gt;&lt;/citation&gt;</w:instrText>
      </w:r>
      <w:r w:rsidR="00826AE2">
        <w:rPr>
          <w:rFonts w:ascii="Times New Roman" w:hAnsi="Times New Roman"/>
          <w:color w:val="000000" w:themeColor="text1"/>
        </w:rPr>
        <w:fldChar w:fldCharType="separate"/>
      </w:r>
      <w:r w:rsidR="000B62C3">
        <w:rPr>
          <w:rFonts w:ascii="Times New Roman" w:hAnsi="Times New Roman"/>
        </w:rPr>
        <w:t xml:space="preserve">Aswani et al. </w:t>
      </w:r>
      <w:r w:rsidR="00EA3B29">
        <w:rPr>
          <w:rFonts w:ascii="Times New Roman" w:hAnsi="Times New Roman"/>
        </w:rPr>
        <w:t>(</w:t>
      </w:r>
      <w:r w:rsidR="000B62C3">
        <w:rPr>
          <w:rFonts w:ascii="Times New Roman" w:hAnsi="Times New Roman"/>
        </w:rPr>
        <w:t>2012)</w:t>
      </w:r>
      <w:r w:rsidR="00826AE2">
        <w:rPr>
          <w:rFonts w:ascii="Times New Roman" w:hAnsi="Times New Roman"/>
          <w:color w:val="000000" w:themeColor="text1"/>
        </w:rPr>
        <w:fldChar w:fldCharType="end"/>
      </w:r>
      <w:r w:rsidRPr="007A1AA1">
        <w:rPr>
          <w:rFonts w:ascii="Times New Roman" w:hAnsi="Times New Roman"/>
          <w:color w:val="000000" w:themeColor="text1"/>
        </w:rPr>
        <w:t xml:space="preserve"> </w:t>
      </w:r>
      <w:r w:rsidR="00826AE2">
        <w:rPr>
          <w:rFonts w:ascii="Times New Roman" w:hAnsi="Times New Roman"/>
          <w:color w:val="000000" w:themeColor="text1"/>
        </w:rPr>
        <w:t>o</w:t>
      </w:r>
      <w:r w:rsidRPr="007A1AA1">
        <w:rPr>
          <w:rFonts w:ascii="Times New Roman" w:hAnsi="Times New Roman"/>
          <w:color w:val="000000" w:themeColor="text1"/>
        </w:rPr>
        <w:t xml:space="preserve">ffer a similar view, arguing that EBM “is best thought of as an expansion of customary management and integrated coastal management, rather than a paradigm shift.” </w:t>
      </w:r>
    </w:p>
    <w:p w14:paraId="5F8893DC" w14:textId="2E8EC779" w:rsidR="007A1AA1" w:rsidRPr="007A1AA1" w:rsidRDefault="007A1AA1" w:rsidP="007A1AA1">
      <w:pPr>
        <w:spacing w:line="480" w:lineRule="auto"/>
        <w:rPr>
          <w:rFonts w:ascii="Times New Roman" w:hAnsi="Times New Roman"/>
          <w:color w:val="000000" w:themeColor="text1"/>
        </w:rPr>
      </w:pPr>
      <w:r w:rsidRPr="007A1AA1">
        <w:rPr>
          <w:rFonts w:ascii="Times New Roman" w:hAnsi="Times New Roman"/>
          <w:color w:val="000000" w:themeColor="text1"/>
        </w:rPr>
        <w:t xml:space="preserve">Much of the research </w:t>
      </w:r>
      <w:r w:rsidR="00A422AA">
        <w:rPr>
          <w:rFonts w:ascii="Times New Roman" w:hAnsi="Times New Roman"/>
          <w:color w:val="000000" w:themeColor="text1"/>
        </w:rPr>
        <w:t xml:space="preserve">on EBM </w:t>
      </w:r>
      <w:r w:rsidRPr="007A1AA1">
        <w:rPr>
          <w:rFonts w:ascii="Times New Roman" w:hAnsi="Times New Roman"/>
          <w:color w:val="000000" w:themeColor="text1"/>
        </w:rPr>
        <w:t>has sought to illuminate the connectivity within and between the biotic and abiotic components of these systems, using sophisticated modeling approaches such as OSMOSE</w:t>
      </w:r>
      <w:r w:rsidR="00A422AA">
        <w:rPr>
          <w:rFonts w:ascii="Times New Roman" w:hAnsi="Times New Roman"/>
          <w:color w:val="000000" w:themeColor="text1"/>
        </w:rPr>
        <w:t xml:space="preserve"> </w:t>
      </w:r>
      <w:r w:rsidR="007424DE">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D2DFA7A7-F685-45B6-A756-81964EB4D2BF&lt;/uuid&gt;&lt;priority&gt;0&lt;/priority&gt;&lt;publications&gt;&lt;publication&gt;&lt;volume&gt;61&lt;/volume&gt;&lt;publication_date&gt;99200403001200000000220000&lt;/publication_date&gt;&lt;number&gt;3&lt;/number&gt;&lt;doi&gt;10.1139/f03-154&lt;/doi&gt;&lt;startpage&gt;414&lt;/startpage&gt;&lt;title&gt;Using an individual-based model of fish assemblages to study the response of size spectra to changes in fishing&lt;/title&gt;&lt;uuid&gt;3DFC70B8-625C-4122-ABB0-0261FB3CD126&lt;/uuid&gt;&lt;subtype&gt;400&lt;/subtype&gt;&lt;endpage&gt;431&lt;/endpage&gt;&lt;type&gt;400&lt;/type&gt;&lt;url&gt;http://www.nrcresearchpress.com/doi/abs/10.1139/f03-154&lt;/url&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Yunne-Jai&lt;/firstName&gt;&lt;lastName&gt;Shin&lt;/lastName&gt;&lt;/author&gt;&lt;author&gt;&lt;firstName&gt;Philippe&lt;/firstName&gt;&lt;lastName&gt;Cury&lt;/lastName&gt;&lt;/author&gt;&lt;/authors&gt;&lt;/publication&gt;&lt;/publications&gt;&lt;cites&gt;&lt;/cites&gt;&lt;/citation&gt;</w:instrText>
      </w:r>
      <w:r w:rsidR="007424DE">
        <w:rPr>
          <w:rFonts w:ascii="Times New Roman" w:hAnsi="Times New Roman"/>
          <w:color w:val="000000" w:themeColor="text1"/>
        </w:rPr>
        <w:fldChar w:fldCharType="separate"/>
      </w:r>
      <w:r w:rsidR="006B7E30">
        <w:rPr>
          <w:rFonts w:ascii="Times New Roman" w:hAnsi="Times New Roman"/>
        </w:rPr>
        <w:t>(Shin and Cury 2004)</w:t>
      </w:r>
      <w:r w:rsidR="007424DE">
        <w:rPr>
          <w:rFonts w:ascii="Times New Roman" w:hAnsi="Times New Roman"/>
          <w:color w:val="000000" w:themeColor="text1"/>
        </w:rPr>
        <w:fldChar w:fldCharType="end"/>
      </w:r>
      <w:r w:rsidRPr="007A1AA1">
        <w:rPr>
          <w:rFonts w:ascii="Times New Roman" w:hAnsi="Times New Roman"/>
          <w:color w:val="000000" w:themeColor="text1"/>
        </w:rPr>
        <w:t>, Ecopath/Ecosim</w:t>
      </w:r>
      <w:r w:rsidR="001C2E95">
        <w:rPr>
          <w:rFonts w:ascii="Times New Roman" w:hAnsi="Times New Roman"/>
          <w:color w:val="000000" w:themeColor="text1"/>
        </w:rPr>
        <w:t xml:space="preserve"> </w:t>
      </w:r>
      <w:r w:rsidR="007424DE">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&lt;citation&gt;&lt;uuid&gt;53DEA46D-9810-4D4A-B51C-02E79D5E5E63&lt;/uuid&gt;&lt;priority&gt;0&lt;/priority&gt;&lt;publications&gt;&lt;publication&gt;&lt;volume&gt;61&lt;/volume&gt;&lt;startpage&gt;169&lt;/startpage&gt;&lt;title&gt;ECOPATH II -- a software for balancing steady-state ecosystem models and calculating network characteristics&lt;/title&gt;&lt;uuid&gt;DEEABD8A-79B2-4A7E-B3B7-1273DA414D44&lt;/uuid&gt;&lt;subtype&gt;400&lt;/subtype&gt;&lt;endpage&gt;185&lt;/endpage&gt;&lt;type&gt;400&lt;/type&gt;&lt;publication_date&gt;99199200001200000000200000&lt;/publication_date&gt;&lt;bundle&gt;&lt;publication&gt;&lt;title&gt;Ecological Modelling&lt;/title&gt;&lt;type&gt;-100&lt;/type&gt;&lt;subtype&gt;-100&lt;/subtype&gt;&lt;uuid&gt;EB77006C-6ED3-4C7F-B4CC-737762877EC3&lt;/uuid&gt;&lt;/publication&gt;&lt;/bundle&gt;&lt;authors&gt;&lt;author&gt;&lt;firstName&gt;V&lt;/firstName&gt;&lt;lastName&gt;Christensen&lt;/lastName&gt;&lt;/author&gt;&lt;author&gt;&lt;firstName&gt;D&lt;/firstName&gt;&lt;lastName&gt;Pauly&lt;/lastName&gt;&lt;/author&gt;&lt;/authors&gt;&lt;/publication&gt;&lt;/publications&gt;&lt;cites&gt;&lt;/cites&gt;&lt;/citation&gt;</w:instrText>
      </w:r>
      <w:r w:rsidR="007424DE">
        <w:rPr>
          <w:rFonts w:ascii="Times New Roman" w:hAnsi="Times New Roman"/>
          <w:color w:val="000000" w:themeColor="text1"/>
        </w:rPr>
        <w:fldChar w:fldCharType="separate"/>
      </w:r>
      <w:r w:rsidR="006B7E30">
        <w:rPr>
          <w:rFonts w:ascii="Times New Roman" w:hAnsi="Times New Roman"/>
        </w:rPr>
        <w:t>(Christensen and Pauly 1992)</w:t>
      </w:r>
      <w:r w:rsidR="007424DE">
        <w:rPr>
          <w:rFonts w:ascii="Times New Roman" w:hAnsi="Times New Roman"/>
          <w:color w:val="000000" w:themeColor="text1"/>
        </w:rPr>
        <w:fldChar w:fldCharType="end"/>
      </w:r>
      <w:r w:rsidRPr="007A1AA1">
        <w:rPr>
          <w:rFonts w:ascii="Times New Roman" w:hAnsi="Times New Roman"/>
          <w:color w:val="000000" w:themeColor="text1"/>
        </w:rPr>
        <w:t>, and Atlantis</w:t>
      </w:r>
      <w:r w:rsidR="001C2E95">
        <w:rPr>
          <w:rFonts w:ascii="Times New Roman" w:hAnsi="Times New Roman"/>
          <w:color w:val="000000" w:themeColor="text1"/>
        </w:rPr>
        <w:t xml:space="preserve"> </w:t>
      </w:r>
      <w:r w:rsidR="007424DE">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1E8CE4E6-EEC2-46E7-A0EA-0AAC58DF34CC&lt;/uuid&gt;&lt;priority&gt;0&lt;/priority&gt;&lt;publications&gt;&lt;publication&gt;&lt;uuid&gt;F25789DC-4966-40A5-A1E1-E361A9A08F73&lt;/uuid&gt;&lt;volume&gt;12&lt;/volume&gt;&lt;doi&gt;10.1111/j.1467-2979.2011.00412.x&lt;/doi&gt;&lt;subtitle&gt;Lessons learnt with Atlantis&lt;/subtitle&gt;&lt;startpage&gt;171&lt;/startpage&gt;&lt;publication_date&gt;99201102211200000000222000&lt;/publication_date&gt;&lt;url&gt;http://doi.wiley.com/10.1111/j.1467-2979.2011.00412.x&lt;/url&gt;&lt;type&gt;400&lt;/type&gt;&lt;title&gt;Lessons in modelling and management of marine ecosystems: the Atlantis experience&lt;/title&gt;&lt;number&gt;2&lt;/number&gt;&lt;subtype&gt;400&lt;/subtype&gt;&lt;endpage&gt;188&lt;/endpage&gt;&lt;bundle&gt;&lt;publication&gt;&lt;publisher&gt;Blackwell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Jason&lt;/firstName&gt;&lt;middleNames&gt;S&lt;/middleNames&gt;&lt;lastName&gt;Link&lt;/lastName&gt;&lt;/author&gt;&lt;author&gt;&lt;firstName&gt;Isaac&lt;/firstName&gt;&lt;middleNames&gt;C&lt;/middleNames&gt;&lt;lastName&gt;Kaplan&lt;/lastName&gt;&lt;/author&gt;&lt;author&gt;&lt;firstName&gt;Marie&lt;/firstName&gt;&lt;lastName&gt;Savina-Rolland&lt;/lastName&gt;&lt;/author&gt;&lt;author&gt;&lt;firstName&gt;Penelope&lt;/firstName&gt;&lt;lastName&gt;Johnson&lt;/lastName&gt;&lt;/author&gt;&lt;author&gt;&lt;firstName&gt;Cameron&lt;/firstName&gt;&lt;lastName&gt;Ainsworth&lt;/lastName&gt;&lt;/author&gt;&lt;author&gt;&lt;firstName&gt;Peter&lt;/firstName&gt;&lt;lastName&gt;Horne&lt;/lastName&gt;&lt;/author&gt;&lt;author&gt;&lt;firstName&gt;Rebecca&lt;/firstName&gt;&lt;lastName&gt;Gorton&lt;/lastName&gt;&lt;/author&gt;&lt;author&gt;&lt;firstName&gt;Robert&lt;/firstName&gt;&lt;middleNames&gt;J&lt;/middleNames&gt;&lt;lastName&gt;Gamble&lt;/lastName&gt;&lt;/author&gt;&lt;author&gt;&lt;firstName&gt;Anthony&lt;/firstName&gt;&lt;middleNames&gt;D M&lt;/middleNames&gt;&lt;lastName&gt;Smith&lt;/lastName&gt;&lt;/author&gt;&lt;author&gt;&lt;firstName&gt;David&lt;/firstName&gt;&lt;middleNames&gt;C&lt;/middleNames&gt;&lt;lastName&gt;Smith&lt;/lastName&gt;&lt;/author&gt;&lt;/authors&gt;&lt;/publication&gt;&lt;/publications&gt;&lt;cites&gt;&lt;/cites&gt;&lt;/citation&gt;</w:instrText>
      </w:r>
      <w:r w:rsidR="007424DE">
        <w:rPr>
          <w:rFonts w:ascii="Times New Roman" w:hAnsi="Times New Roman"/>
          <w:color w:val="000000" w:themeColor="text1"/>
        </w:rPr>
        <w:fldChar w:fldCharType="separate"/>
      </w:r>
      <w:r w:rsidR="006B7E30">
        <w:rPr>
          <w:rFonts w:ascii="Times New Roman" w:hAnsi="Times New Roman"/>
        </w:rPr>
        <w:t>(Fulton et al. 2011)</w:t>
      </w:r>
      <w:r w:rsidR="007424DE">
        <w:rPr>
          <w:rFonts w:ascii="Times New Roman" w:hAnsi="Times New Roman"/>
          <w:color w:val="000000" w:themeColor="text1"/>
        </w:rPr>
        <w:fldChar w:fldCharType="end"/>
      </w:r>
      <w:r w:rsidRPr="007A1AA1">
        <w:rPr>
          <w:rFonts w:ascii="Times New Roman" w:hAnsi="Times New Roman"/>
          <w:color w:val="000000" w:themeColor="text1"/>
        </w:rPr>
        <w:t xml:space="preserve">. For example, the latter is used in the integrated ecosystem assessment (IEA) framework proposed by </w:t>
      </w:r>
      <w:r w:rsidR="00305737">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0977EC07-029E-4255-9D04-9BB76FE6EDB6&lt;/uuid&gt;&lt;priority&gt;0&lt;/priority&gt;&lt;publications&gt;&lt;publication&gt;&lt;volume&gt;7&lt;/volume&gt;&lt;publication_date&gt;99200901201200000000222000&lt;/publication_date&gt;&lt;number&gt;1&lt;/number&gt;&lt;doi&gt;10.1371/journal.pbio.1000014&lt;/doi&gt;&lt;startpage&gt;e1000014&lt;/startpage&gt;&lt;title&gt;Integrated Ecosystem Assessments: Developing the Scientific Basis for Ecosystem-Based Management of the Ocean&lt;/title&gt;&lt;uuid&gt;0C667BDA-E37C-45B4-8F21-41CECDA75B55&lt;/uuid&gt;&lt;subtype&gt;400&lt;/subtype&gt;&lt;endpage&gt;6&lt;/endpage&gt;&lt;type&gt;400&lt;/type&gt;&lt;url&gt;http://dx.plos.org/10.1371/journal.pbio.1000014&lt;/url&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00305737">
        <w:rPr>
          <w:rFonts w:ascii="Times New Roman" w:hAnsi="Times New Roman"/>
          <w:color w:val="000000" w:themeColor="text1"/>
        </w:rPr>
        <w:fldChar w:fldCharType="separate"/>
      </w:r>
      <w:r w:rsidR="006B7E30">
        <w:rPr>
          <w:rFonts w:ascii="Times New Roman" w:hAnsi="Times New Roman"/>
        </w:rPr>
        <w:t>(Levin et al. 2009)</w:t>
      </w:r>
      <w:r w:rsidR="00305737">
        <w:rPr>
          <w:rFonts w:ascii="Times New Roman" w:hAnsi="Times New Roman"/>
          <w:color w:val="000000" w:themeColor="text1"/>
        </w:rPr>
        <w:fldChar w:fldCharType="end"/>
      </w:r>
      <w:r w:rsidR="00305737">
        <w:rPr>
          <w:rFonts w:ascii="Times New Roman" w:hAnsi="Times New Roman"/>
          <w:color w:val="000000" w:themeColor="text1"/>
        </w:rPr>
        <w:t xml:space="preserve"> </w:t>
      </w:r>
      <w:r w:rsidRPr="007A1AA1">
        <w:rPr>
          <w:rFonts w:ascii="Times New Roman" w:hAnsi="Times New Roman"/>
          <w:color w:val="000000" w:themeColor="text1"/>
        </w:rPr>
        <w:t xml:space="preserve">and adopted by the National Marine Fisheries Service to guide management decisions. Atlantis, like others, can be used to model simple trophic interactions and more highly complex ecological structures (Flower et al. 2013). These efforts represent </w:t>
      </w:r>
      <w:r w:rsidR="00023C43">
        <w:rPr>
          <w:rFonts w:ascii="Times New Roman" w:hAnsi="Times New Roman"/>
          <w:color w:val="000000" w:themeColor="text1"/>
        </w:rPr>
        <w:t xml:space="preserve">definitive </w:t>
      </w:r>
      <w:r w:rsidRPr="007A1AA1">
        <w:rPr>
          <w:rFonts w:ascii="Times New Roman" w:hAnsi="Times New Roman"/>
          <w:color w:val="000000" w:themeColor="text1"/>
        </w:rPr>
        <w:t xml:space="preserve">progress along </w:t>
      </w:r>
      <w:r w:rsidR="00ED3185">
        <w:rPr>
          <w:rFonts w:ascii="Times New Roman" w:hAnsi="Times New Roman"/>
          <w:color w:val="000000" w:themeColor="text1"/>
        </w:rPr>
        <w:t>the</w:t>
      </w:r>
      <w:r w:rsidR="00ED3185" w:rsidRPr="007A1AA1">
        <w:rPr>
          <w:rFonts w:ascii="Times New Roman" w:hAnsi="Times New Roman"/>
          <w:color w:val="000000" w:themeColor="text1"/>
        </w:rPr>
        <w:t xml:space="preserve"> </w:t>
      </w:r>
      <w:r w:rsidRPr="007A1AA1">
        <w:rPr>
          <w:rFonts w:ascii="Times New Roman" w:hAnsi="Times New Roman"/>
          <w:color w:val="000000" w:themeColor="text1"/>
        </w:rPr>
        <w:t>conceptual gradient</w:t>
      </w:r>
      <w:r w:rsidR="00ED3185">
        <w:rPr>
          <w:rFonts w:ascii="Times New Roman" w:hAnsi="Times New Roman"/>
          <w:color w:val="000000" w:themeColor="text1"/>
        </w:rPr>
        <w:t xml:space="preserve"> of EBM</w:t>
      </w:r>
      <w:r w:rsidR="0094314F">
        <w:rPr>
          <w:rFonts w:ascii="Times New Roman" w:hAnsi="Times New Roman"/>
          <w:color w:val="000000" w:themeColor="text1"/>
        </w:rPr>
        <w:t xml:space="preserve"> </w:t>
      </w:r>
      <w:r w:rsidR="0094314F">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&lt;citation&gt;&lt;uuid&gt;1D54259A-3200-4182-9890-FF916836C6CE&lt;/uuid&gt;&lt;priority&gt;0&lt;/priority&gt;&lt;publications&gt;&lt;publication&gt;&lt;volume&gt;27&lt;/volume&gt;&lt;number&gt;4&lt;/number&gt;&lt;startpage&gt;18&lt;/startpage&gt;&lt;title&gt;What Does Ecosystem-Based Fisheries Management Mean?&lt;/title&gt;&lt;uuid&gt;872753CD-AD9E-4E6A-9397-4A0D78B1E9FF&lt;/uuid&gt;&lt;subtype&gt;400&lt;/subtype&gt;&lt;endpage&gt;21&lt;/endpage&gt;&lt;type&gt;400&lt;/type&gt;&lt;publication_date&gt;99200203181200000000222000&lt;/publication_date&gt;&lt;bundle&gt;&lt;publication&gt;&lt;title&gt;Fisheries&lt;/title&gt;&lt;type&gt;-100&lt;/type&gt;&lt;subtype&gt;-100&lt;/subtype&gt;&lt;uuid&gt;1E6DBD57-48AF-4089-8F24-FD2F75ADB50F&lt;/uuid&gt;&lt;/publication&gt;&lt;/bundle&gt;&lt;authors&gt;&lt;author&gt;&lt;firstName&gt;Jason&lt;/firstName&gt;&lt;middleNames&gt;S&lt;/middleNames&gt;&lt;lastName&gt;Link&lt;/lastName&gt;&lt;/author&gt;&lt;/authors&gt;&lt;/publication&gt;&lt;/publications&gt;&lt;cites&gt;&lt;/cites&gt;&lt;/citation&gt;</w:instrText>
      </w:r>
      <w:r w:rsidR="0094314F">
        <w:rPr>
          <w:rFonts w:ascii="Times New Roman" w:hAnsi="Times New Roman"/>
          <w:color w:val="000000" w:themeColor="text1"/>
        </w:rPr>
        <w:fldChar w:fldCharType="separate"/>
      </w:r>
      <w:r w:rsidR="00B451E9">
        <w:rPr>
          <w:rFonts w:ascii="Times New Roman" w:hAnsi="Times New Roman"/>
        </w:rPr>
        <w:t>(Link 2002)</w:t>
      </w:r>
      <w:r w:rsidR="0094314F">
        <w:rPr>
          <w:rFonts w:ascii="Times New Roman" w:hAnsi="Times New Roman"/>
          <w:color w:val="000000" w:themeColor="text1"/>
        </w:rPr>
        <w:fldChar w:fldCharType="end"/>
      </w:r>
      <w:r w:rsidRPr="007A1AA1">
        <w:rPr>
          <w:rFonts w:ascii="Times New Roman" w:hAnsi="Times New Roman"/>
          <w:color w:val="000000" w:themeColor="text1"/>
        </w:rPr>
        <w:t xml:space="preserve">, but </w:t>
      </w:r>
      <w:r w:rsidR="00C0350C">
        <w:rPr>
          <w:rFonts w:ascii="Times New Roman" w:hAnsi="Times New Roman"/>
          <w:color w:val="000000" w:themeColor="text1"/>
        </w:rPr>
        <w:t>tend to have higher resolution for</w:t>
      </w:r>
      <w:r w:rsidRPr="007A1AA1">
        <w:rPr>
          <w:rFonts w:ascii="Times New Roman" w:hAnsi="Times New Roman"/>
          <w:color w:val="000000" w:themeColor="text1"/>
        </w:rPr>
        <w:t xml:space="preserve"> the ecological components of these systems</w:t>
      </w:r>
      <w:r w:rsidR="00C0350C">
        <w:rPr>
          <w:rFonts w:ascii="Times New Roman" w:hAnsi="Times New Roman"/>
          <w:color w:val="000000" w:themeColor="text1"/>
        </w:rPr>
        <w:t xml:space="preserve"> and lower resolution for </w:t>
      </w:r>
      <w:r w:rsidRPr="007A1AA1">
        <w:rPr>
          <w:rFonts w:ascii="Times New Roman" w:hAnsi="Times New Roman"/>
          <w:color w:val="000000" w:themeColor="text1"/>
        </w:rPr>
        <w:t xml:space="preserve">the social or economic </w:t>
      </w:r>
      <w:r w:rsidR="00C0350C">
        <w:rPr>
          <w:rFonts w:ascii="Times New Roman" w:hAnsi="Times New Roman"/>
          <w:color w:val="000000" w:themeColor="text1"/>
        </w:rPr>
        <w:t>interactions</w:t>
      </w:r>
      <w:r w:rsidRPr="007A1AA1">
        <w:rPr>
          <w:rFonts w:ascii="Times New Roman" w:hAnsi="Times New Roman"/>
          <w:color w:val="000000" w:themeColor="text1"/>
        </w:rPr>
        <w:t xml:space="preserve">. </w:t>
      </w:r>
      <w:r w:rsidR="00F4741F">
        <w:rPr>
          <w:rFonts w:ascii="Times New Roman" w:hAnsi="Times New Roman"/>
          <w:color w:val="000000" w:themeColor="text1"/>
        </w:rPr>
        <w:t>Quantifying and u</w:t>
      </w:r>
      <w:r w:rsidRPr="007A1AA1">
        <w:rPr>
          <w:rFonts w:ascii="Times New Roman" w:hAnsi="Times New Roman"/>
          <w:color w:val="000000" w:themeColor="text1"/>
        </w:rPr>
        <w:t xml:space="preserve">nderstanding human </w:t>
      </w:r>
      <w:r w:rsidR="00F4741F">
        <w:rPr>
          <w:rFonts w:ascii="Times New Roman" w:hAnsi="Times New Roman"/>
          <w:color w:val="000000" w:themeColor="text1"/>
        </w:rPr>
        <w:t xml:space="preserve">connectivity in marine systems </w:t>
      </w:r>
      <w:r w:rsidRPr="007A1AA1">
        <w:rPr>
          <w:rFonts w:ascii="Times New Roman" w:hAnsi="Times New Roman"/>
          <w:color w:val="000000" w:themeColor="text1"/>
        </w:rPr>
        <w:t xml:space="preserve">therefore represent an important frontier to EBM science.  </w:t>
      </w:r>
    </w:p>
    <w:p w14:paraId="159D3CF6" w14:textId="0A7C2E1F" w:rsidR="0039672C" w:rsidRPr="00577BE2" w:rsidRDefault="007A1AA1" w:rsidP="0023534C">
      <w:pPr>
        <w:spacing w:line="480" w:lineRule="auto"/>
        <w:rPr>
          <w:rFonts w:ascii="Times New Roman" w:hAnsi="Times New Roman"/>
          <w:color w:val="000000" w:themeColor="text1"/>
        </w:rPr>
      </w:pPr>
      <w:r w:rsidRPr="007A1AA1">
        <w:rPr>
          <w:rFonts w:ascii="Times New Roman" w:hAnsi="Times New Roman"/>
          <w:color w:val="000000" w:themeColor="text1"/>
        </w:rPr>
        <w:t xml:space="preserve">In this paper we contribute to this </w:t>
      </w:r>
      <w:r w:rsidR="00594B6F">
        <w:rPr>
          <w:rFonts w:ascii="Times New Roman" w:hAnsi="Times New Roman"/>
          <w:color w:val="000000" w:themeColor="text1"/>
        </w:rPr>
        <w:t xml:space="preserve">knowledge </w:t>
      </w:r>
      <w:r w:rsidRPr="007A1AA1">
        <w:rPr>
          <w:rFonts w:ascii="Times New Roman" w:hAnsi="Times New Roman"/>
          <w:color w:val="000000" w:themeColor="text1"/>
        </w:rPr>
        <w:t xml:space="preserve">gap by presenting an approach for measuring </w:t>
      </w:r>
      <w:r w:rsidR="00023C43">
        <w:rPr>
          <w:rFonts w:ascii="Times New Roman" w:hAnsi="Times New Roman"/>
          <w:color w:val="000000" w:themeColor="text1"/>
        </w:rPr>
        <w:t>the</w:t>
      </w:r>
      <w:r w:rsidR="00023C43" w:rsidRPr="007A1AA1">
        <w:rPr>
          <w:rFonts w:ascii="Times New Roman" w:hAnsi="Times New Roman"/>
          <w:color w:val="000000" w:themeColor="text1"/>
        </w:rPr>
        <w:t xml:space="preserve"> </w:t>
      </w:r>
      <w:r w:rsidR="00692753">
        <w:rPr>
          <w:rFonts w:ascii="Times New Roman" w:hAnsi="Times New Roman"/>
          <w:color w:val="000000" w:themeColor="text1"/>
        </w:rPr>
        <w:t xml:space="preserve">socioeconomic </w:t>
      </w:r>
      <w:r w:rsidRPr="007A1AA1">
        <w:rPr>
          <w:rFonts w:ascii="Times New Roman" w:hAnsi="Times New Roman"/>
          <w:color w:val="000000" w:themeColor="text1"/>
        </w:rPr>
        <w:t>connectivity of fisheries at</w:t>
      </w:r>
      <w:r w:rsidR="00905191">
        <w:rPr>
          <w:rFonts w:ascii="Times New Roman" w:hAnsi="Times New Roman"/>
          <w:color w:val="000000" w:themeColor="text1"/>
        </w:rPr>
        <w:t xml:space="preserve"> </w:t>
      </w:r>
      <w:r w:rsidR="00692753">
        <w:rPr>
          <w:rFonts w:ascii="Times New Roman" w:hAnsi="Times New Roman"/>
          <w:color w:val="000000" w:themeColor="text1"/>
        </w:rPr>
        <w:t xml:space="preserve">both </w:t>
      </w:r>
      <w:r w:rsidR="00905191">
        <w:rPr>
          <w:rFonts w:ascii="Times New Roman" w:hAnsi="Times New Roman"/>
          <w:color w:val="000000" w:themeColor="text1"/>
        </w:rPr>
        <w:t>the</w:t>
      </w:r>
      <w:r w:rsidRPr="007A1AA1">
        <w:rPr>
          <w:rFonts w:ascii="Times New Roman" w:hAnsi="Times New Roman"/>
          <w:color w:val="000000" w:themeColor="text1"/>
        </w:rPr>
        <w:t xml:space="preserve"> </w:t>
      </w:r>
      <w:r w:rsidR="00692753">
        <w:rPr>
          <w:rFonts w:ascii="Times New Roman" w:hAnsi="Times New Roman"/>
          <w:color w:val="000000" w:themeColor="text1"/>
        </w:rPr>
        <w:t>vessel</w:t>
      </w:r>
      <w:r w:rsidR="00692753" w:rsidRPr="007A1AA1">
        <w:rPr>
          <w:rFonts w:ascii="Times New Roman" w:hAnsi="Times New Roman"/>
          <w:color w:val="000000" w:themeColor="text1"/>
        </w:rPr>
        <w:t xml:space="preserve"> </w:t>
      </w:r>
      <w:r w:rsidRPr="007A1AA1">
        <w:rPr>
          <w:rFonts w:ascii="Times New Roman" w:hAnsi="Times New Roman"/>
          <w:color w:val="000000" w:themeColor="text1"/>
        </w:rPr>
        <w:t>and community level</w:t>
      </w:r>
      <w:r w:rsidR="00692753">
        <w:rPr>
          <w:rFonts w:ascii="Times New Roman" w:hAnsi="Times New Roman"/>
          <w:color w:val="000000" w:themeColor="text1"/>
        </w:rPr>
        <w:t>s</w:t>
      </w:r>
      <w:r w:rsidRPr="007A1AA1">
        <w:rPr>
          <w:rFonts w:ascii="Times New Roman" w:hAnsi="Times New Roman"/>
          <w:color w:val="000000" w:themeColor="text1"/>
        </w:rPr>
        <w:t xml:space="preserve"> and use it to evaluate how a change in management </w:t>
      </w:r>
      <w:r w:rsidR="002A37E0">
        <w:rPr>
          <w:rFonts w:ascii="Times New Roman" w:hAnsi="Times New Roman"/>
          <w:color w:val="000000" w:themeColor="text1"/>
        </w:rPr>
        <w:t>related to</w:t>
      </w:r>
      <w:r w:rsidR="00692753">
        <w:rPr>
          <w:rFonts w:ascii="Times New Roman" w:hAnsi="Times New Roman"/>
          <w:color w:val="000000" w:themeColor="text1"/>
        </w:rPr>
        <w:t xml:space="preserve"> change</w:t>
      </w:r>
      <w:r w:rsidR="00C16FDE">
        <w:rPr>
          <w:rFonts w:ascii="Times New Roman" w:hAnsi="Times New Roman"/>
          <w:color w:val="000000" w:themeColor="text1"/>
        </w:rPr>
        <w:t>s in</w:t>
      </w:r>
      <w:r w:rsidR="00692753">
        <w:rPr>
          <w:rFonts w:ascii="Times New Roman" w:hAnsi="Times New Roman"/>
          <w:color w:val="000000" w:themeColor="text1"/>
        </w:rPr>
        <w:t xml:space="preserve"> these linkages across the entire</w:t>
      </w:r>
      <w:r w:rsidRPr="007A1AA1">
        <w:rPr>
          <w:rFonts w:ascii="Times New Roman" w:hAnsi="Times New Roman"/>
          <w:color w:val="000000" w:themeColor="text1"/>
        </w:rPr>
        <w:t xml:space="preserve"> commercial fish</w:t>
      </w:r>
      <w:r w:rsidR="00692753">
        <w:rPr>
          <w:rFonts w:ascii="Times New Roman" w:hAnsi="Times New Roman"/>
          <w:color w:val="000000" w:themeColor="text1"/>
        </w:rPr>
        <w:t>ing sector</w:t>
      </w:r>
      <w:r w:rsidR="00905191">
        <w:rPr>
          <w:rFonts w:ascii="Times New Roman" w:hAnsi="Times New Roman"/>
          <w:color w:val="000000" w:themeColor="text1"/>
        </w:rPr>
        <w:t xml:space="preserve"> on the west coast of the United States (US)</w:t>
      </w:r>
      <w:r w:rsidRPr="007A1AA1">
        <w:rPr>
          <w:rFonts w:ascii="Times New Roman" w:hAnsi="Times New Roman"/>
          <w:color w:val="000000" w:themeColor="text1"/>
        </w:rPr>
        <w:t xml:space="preserve">. </w:t>
      </w:r>
      <w:r w:rsidR="005721AF">
        <w:rPr>
          <w:rFonts w:ascii="Times New Roman" w:hAnsi="Times New Roman"/>
          <w:color w:val="000000" w:themeColor="text1"/>
        </w:rPr>
        <w:t>Towards</w:t>
      </w:r>
      <w:r w:rsidR="00905191">
        <w:rPr>
          <w:rFonts w:ascii="Times New Roman" w:hAnsi="Times New Roman"/>
          <w:color w:val="000000" w:themeColor="text1"/>
        </w:rPr>
        <w:t xml:space="preserve"> this objective, w</w:t>
      </w:r>
      <w:r w:rsidR="008119EC" w:rsidRPr="00577BE2">
        <w:rPr>
          <w:rFonts w:ascii="Times New Roman" w:hAnsi="Times New Roman"/>
          <w:color w:val="000000" w:themeColor="text1"/>
        </w:rPr>
        <w:t xml:space="preserve">e </w:t>
      </w:r>
      <w:r w:rsidR="00123CBD">
        <w:rPr>
          <w:rFonts w:ascii="Times New Roman" w:hAnsi="Times New Roman"/>
          <w:color w:val="000000" w:themeColor="text1"/>
        </w:rPr>
        <w:t>developed</w:t>
      </w:r>
      <w:r w:rsidR="00123CBD" w:rsidRPr="00577BE2">
        <w:rPr>
          <w:rFonts w:ascii="Times New Roman" w:hAnsi="Times New Roman"/>
          <w:color w:val="000000" w:themeColor="text1"/>
        </w:rPr>
        <w:t xml:space="preserve"> </w:t>
      </w:r>
      <w:r w:rsidR="005721AF">
        <w:rPr>
          <w:rStyle w:val="CommentReference"/>
          <w:vanish/>
        </w:rPr>
        <w:commentReference w:id="1"/>
      </w:r>
      <w:r w:rsidR="008119EC" w:rsidRPr="00577BE2">
        <w:rPr>
          <w:rFonts w:ascii="Times New Roman" w:hAnsi="Times New Roman"/>
          <w:color w:val="000000" w:themeColor="text1"/>
        </w:rPr>
        <w:t xml:space="preserve">a novel </w:t>
      </w:r>
      <w:r w:rsidR="00123CBD">
        <w:rPr>
          <w:rFonts w:ascii="Times New Roman" w:hAnsi="Times New Roman"/>
          <w:color w:val="000000" w:themeColor="text1"/>
        </w:rPr>
        <w:t>classification</w:t>
      </w:r>
      <w:r w:rsidR="00123CBD" w:rsidRPr="00577BE2">
        <w:rPr>
          <w:rFonts w:ascii="Times New Roman" w:hAnsi="Times New Roman"/>
          <w:color w:val="000000" w:themeColor="text1"/>
        </w:rPr>
        <w:t xml:space="preserve"> </w:t>
      </w:r>
      <w:r w:rsidR="00123CBD">
        <w:rPr>
          <w:rFonts w:ascii="Times New Roman" w:hAnsi="Times New Roman"/>
          <w:color w:val="000000" w:themeColor="text1"/>
        </w:rPr>
        <w:t>method</w:t>
      </w:r>
      <w:r w:rsidR="00123CBD" w:rsidRPr="00577BE2">
        <w:rPr>
          <w:rFonts w:ascii="Times New Roman" w:hAnsi="Times New Roman"/>
          <w:color w:val="000000" w:themeColor="text1"/>
        </w:rPr>
        <w:t xml:space="preserve"> </w:t>
      </w:r>
      <w:r w:rsidR="008119EC" w:rsidRPr="00577BE2">
        <w:rPr>
          <w:rFonts w:ascii="Times New Roman" w:hAnsi="Times New Roman"/>
          <w:color w:val="000000" w:themeColor="text1"/>
        </w:rPr>
        <w:t xml:space="preserve">to </w:t>
      </w:r>
      <w:r w:rsidR="00594B6F">
        <w:rPr>
          <w:rFonts w:ascii="Times New Roman" w:hAnsi="Times New Roman"/>
          <w:color w:val="000000" w:themeColor="text1"/>
        </w:rPr>
        <w:t>identify</w:t>
      </w:r>
      <w:r w:rsidR="005721AF">
        <w:rPr>
          <w:rFonts w:ascii="Times New Roman" w:hAnsi="Times New Roman"/>
          <w:color w:val="000000" w:themeColor="text1"/>
        </w:rPr>
        <w:t xml:space="preserve"> distinct</w:t>
      </w:r>
      <w:r w:rsidR="005721AF" w:rsidRPr="00577BE2">
        <w:rPr>
          <w:rFonts w:ascii="Times New Roman" w:hAnsi="Times New Roman"/>
          <w:color w:val="000000" w:themeColor="text1"/>
        </w:rPr>
        <w:t xml:space="preserve"> </w:t>
      </w:r>
      <w:r w:rsidR="008119EC" w:rsidRPr="00577BE2">
        <w:rPr>
          <w:rFonts w:ascii="Times New Roman" w:hAnsi="Times New Roman"/>
          <w:color w:val="000000" w:themeColor="text1"/>
        </w:rPr>
        <w:t xml:space="preserve">fishing </w:t>
      </w:r>
      <w:r w:rsidR="00C16FDE">
        <w:rPr>
          <w:rFonts w:ascii="Times New Roman" w:hAnsi="Times New Roman"/>
          <w:color w:val="000000" w:themeColor="text1"/>
        </w:rPr>
        <w:t>practices</w:t>
      </w:r>
      <w:r w:rsidR="00C16FDE" w:rsidRPr="00577BE2">
        <w:rPr>
          <w:rFonts w:ascii="Times New Roman" w:hAnsi="Times New Roman"/>
          <w:color w:val="000000" w:themeColor="text1"/>
        </w:rPr>
        <w:t xml:space="preserve"> </w:t>
      </w:r>
      <w:r w:rsidR="005721AF">
        <w:rPr>
          <w:rFonts w:ascii="Times New Roman" w:hAnsi="Times New Roman"/>
          <w:color w:val="000000" w:themeColor="text1"/>
        </w:rPr>
        <w:t xml:space="preserve">used by </w:t>
      </w:r>
      <w:r w:rsidR="00594B6F">
        <w:rPr>
          <w:rFonts w:ascii="Times New Roman" w:hAnsi="Times New Roman"/>
          <w:color w:val="000000" w:themeColor="text1"/>
        </w:rPr>
        <w:t>fishers along the US west</w:t>
      </w:r>
      <w:r w:rsidR="00AB5D32">
        <w:rPr>
          <w:rFonts w:ascii="Times New Roman" w:hAnsi="Times New Roman"/>
          <w:color w:val="000000" w:themeColor="text1"/>
        </w:rPr>
        <w:t>-</w:t>
      </w:r>
      <w:r w:rsidR="00594B6F">
        <w:rPr>
          <w:rFonts w:ascii="Times New Roman" w:hAnsi="Times New Roman"/>
          <w:color w:val="000000" w:themeColor="text1"/>
        </w:rPr>
        <w:t>coast</w:t>
      </w:r>
      <w:r w:rsidR="008119EC" w:rsidRPr="00577BE2">
        <w:rPr>
          <w:rFonts w:ascii="Times New Roman" w:hAnsi="Times New Roman"/>
          <w:color w:val="000000" w:themeColor="text1"/>
        </w:rPr>
        <w:t xml:space="preserve">. </w:t>
      </w:r>
      <w:r w:rsidR="00123CBD">
        <w:rPr>
          <w:rFonts w:ascii="Times New Roman" w:hAnsi="Times New Roman"/>
          <w:color w:val="000000" w:themeColor="text1"/>
        </w:rPr>
        <w:t xml:space="preserve">Specifically, </w:t>
      </w:r>
      <w:r w:rsidR="00123CBD" w:rsidRPr="00577BE2">
        <w:rPr>
          <w:rFonts w:ascii="Times New Roman" w:hAnsi="Times New Roman"/>
          <w:color w:val="000000" w:themeColor="text1"/>
        </w:rPr>
        <w:t>the classification method</w:t>
      </w:r>
      <w:r w:rsidR="00123CBD">
        <w:rPr>
          <w:rFonts w:ascii="Times New Roman" w:hAnsi="Times New Roman"/>
          <w:color w:val="000000" w:themeColor="text1"/>
        </w:rPr>
        <w:t xml:space="preserve"> was used</w:t>
      </w:r>
      <w:r w:rsidR="00123CBD" w:rsidRPr="00577BE2">
        <w:rPr>
          <w:rFonts w:ascii="Times New Roman" w:hAnsi="Times New Roman"/>
          <w:color w:val="000000" w:themeColor="text1"/>
        </w:rPr>
        <w:t xml:space="preserve"> to</w:t>
      </w:r>
      <w:r w:rsidR="00123CBD">
        <w:rPr>
          <w:rFonts w:ascii="Times New Roman" w:hAnsi="Times New Roman"/>
          <w:color w:val="000000" w:themeColor="text1"/>
        </w:rPr>
        <w:t>:</w:t>
      </w:r>
      <w:r w:rsidR="00123CBD" w:rsidRPr="00577BE2">
        <w:rPr>
          <w:rFonts w:ascii="Times New Roman" w:hAnsi="Times New Roman"/>
          <w:color w:val="000000" w:themeColor="text1"/>
        </w:rPr>
        <w:t xml:space="preserve"> (i) </w:t>
      </w:r>
      <w:r w:rsidR="00ED08A2">
        <w:rPr>
          <w:rFonts w:ascii="Times New Roman" w:hAnsi="Times New Roman"/>
          <w:color w:val="000000" w:themeColor="text1"/>
        </w:rPr>
        <w:t>calculate</w:t>
      </w:r>
      <w:r w:rsidR="00123CBD" w:rsidRPr="00577BE2">
        <w:rPr>
          <w:rFonts w:ascii="Times New Roman" w:hAnsi="Times New Roman"/>
          <w:color w:val="000000" w:themeColor="text1"/>
        </w:rPr>
        <w:t xml:space="preserve"> vessel-level partic</w:t>
      </w:r>
      <w:r w:rsidR="00123CBD">
        <w:rPr>
          <w:rFonts w:ascii="Times New Roman" w:hAnsi="Times New Roman"/>
          <w:color w:val="000000" w:themeColor="text1"/>
        </w:rPr>
        <w:t xml:space="preserve">ipation in individual fisheries, (ii) </w:t>
      </w:r>
      <w:r w:rsidR="00ED08A2">
        <w:rPr>
          <w:rFonts w:ascii="Times New Roman" w:hAnsi="Times New Roman"/>
          <w:color w:val="000000" w:themeColor="text1"/>
        </w:rPr>
        <w:t xml:space="preserve">determine </w:t>
      </w:r>
      <w:r w:rsidR="00123CBD" w:rsidRPr="00577BE2">
        <w:rPr>
          <w:rFonts w:ascii="Times New Roman" w:hAnsi="Times New Roman"/>
          <w:color w:val="000000" w:themeColor="text1"/>
        </w:rPr>
        <w:t xml:space="preserve">emergent diversification of </w:t>
      </w:r>
      <w:r w:rsidR="00123CBD">
        <w:rPr>
          <w:rFonts w:ascii="Times New Roman" w:hAnsi="Times New Roman"/>
          <w:color w:val="000000" w:themeColor="text1"/>
        </w:rPr>
        <w:t>a vessel’s</w:t>
      </w:r>
      <w:r w:rsidR="00123CBD" w:rsidRPr="00577BE2">
        <w:rPr>
          <w:rFonts w:ascii="Times New Roman" w:hAnsi="Times New Roman"/>
          <w:color w:val="000000" w:themeColor="text1"/>
        </w:rPr>
        <w:t xml:space="preserve"> participation across fisheries, and (i</w:t>
      </w:r>
      <w:r w:rsidR="00123CBD">
        <w:rPr>
          <w:rFonts w:ascii="Times New Roman" w:hAnsi="Times New Roman"/>
          <w:color w:val="000000" w:themeColor="text1"/>
        </w:rPr>
        <w:t>i</w:t>
      </w:r>
      <w:r w:rsidR="00123CBD" w:rsidRPr="00577BE2">
        <w:rPr>
          <w:rFonts w:ascii="Times New Roman" w:hAnsi="Times New Roman"/>
          <w:color w:val="000000" w:themeColor="text1"/>
        </w:rPr>
        <w:t xml:space="preserve">i) describe networks of fisheries participation for entire communities (ports). </w:t>
      </w:r>
      <w:r w:rsidR="00B029E5" w:rsidRPr="00577BE2">
        <w:rPr>
          <w:rFonts w:ascii="Times New Roman" w:hAnsi="Times New Roman"/>
          <w:color w:val="000000" w:themeColor="text1"/>
        </w:rPr>
        <w:t xml:space="preserve">We </w:t>
      </w:r>
      <w:r w:rsidR="00F12FB9" w:rsidRPr="00577BE2">
        <w:rPr>
          <w:rFonts w:ascii="Times New Roman" w:hAnsi="Times New Roman"/>
          <w:color w:val="000000" w:themeColor="text1"/>
        </w:rPr>
        <w:t>found</w:t>
      </w:r>
      <w:r w:rsidR="00B029E5" w:rsidRPr="00577BE2">
        <w:rPr>
          <w:rFonts w:ascii="Times New Roman" w:hAnsi="Times New Roman"/>
          <w:color w:val="000000" w:themeColor="text1"/>
        </w:rPr>
        <w:t xml:space="preserve"> that the majority of vessels examined </w:t>
      </w:r>
      <w:r w:rsidR="00F12FB9" w:rsidRPr="00577BE2">
        <w:rPr>
          <w:rFonts w:ascii="Times New Roman" w:hAnsi="Times New Roman"/>
          <w:color w:val="000000" w:themeColor="text1"/>
        </w:rPr>
        <w:t>were</w:t>
      </w:r>
      <w:r w:rsidR="00B029E5" w:rsidRPr="00577BE2">
        <w:rPr>
          <w:rFonts w:ascii="Times New Roman" w:hAnsi="Times New Roman"/>
          <w:color w:val="000000" w:themeColor="text1"/>
        </w:rPr>
        <w:t xml:space="preserve"> generalists</w:t>
      </w:r>
      <w:r w:rsidR="005721AF">
        <w:rPr>
          <w:rFonts w:ascii="Times New Roman" w:hAnsi="Times New Roman"/>
          <w:color w:val="000000" w:themeColor="text1"/>
        </w:rPr>
        <w:t>, defined as those</w:t>
      </w:r>
      <w:r w:rsidR="00B029E5" w:rsidRPr="00577BE2">
        <w:rPr>
          <w:rFonts w:ascii="Times New Roman" w:hAnsi="Times New Roman"/>
          <w:color w:val="000000" w:themeColor="text1"/>
        </w:rPr>
        <w:t xml:space="preserve"> participat</w:t>
      </w:r>
      <w:r w:rsidR="005721AF">
        <w:rPr>
          <w:rFonts w:ascii="Times New Roman" w:hAnsi="Times New Roman"/>
          <w:color w:val="000000" w:themeColor="text1"/>
        </w:rPr>
        <w:t>ing</w:t>
      </w:r>
      <w:r w:rsidR="00B029E5" w:rsidRPr="00577BE2">
        <w:rPr>
          <w:rFonts w:ascii="Times New Roman" w:hAnsi="Times New Roman"/>
          <w:color w:val="000000" w:themeColor="text1"/>
        </w:rPr>
        <w:t xml:space="preserve"> in more than one commercial fishery </w:t>
      </w:r>
      <w:r w:rsidR="00692753">
        <w:rPr>
          <w:rFonts w:ascii="Times New Roman" w:hAnsi="Times New Roman"/>
          <w:color w:val="000000" w:themeColor="text1"/>
        </w:rPr>
        <w:t>between 2009 and 2013</w:t>
      </w:r>
      <w:r w:rsidR="00B029E5" w:rsidRPr="00577BE2">
        <w:rPr>
          <w:rFonts w:ascii="Times New Roman" w:hAnsi="Times New Roman"/>
          <w:color w:val="000000" w:themeColor="text1"/>
        </w:rPr>
        <w:t>.</w:t>
      </w:r>
      <w:r w:rsidR="00F12FB9" w:rsidRPr="00577BE2">
        <w:rPr>
          <w:rFonts w:ascii="Times New Roman" w:hAnsi="Times New Roman"/>
          <w:color w:val="000000" w:themeColor="text1"/>
        </w:rPr>
        <w:t xml:space="preserve"> </w:t>
      </w:r>
      <w:r w:rsidR="00D72851" w:rsidRPr="00577BE2">
        <w:rPr>
          <w:rFonts w:ascii="Times New Roman" w:hAnsi="Times New Roman"/>
          <w:color w:val="000000" w:themeColor="text1"/>
        </w:rPr>
        <w:t>In addition,</w:t>
      </w:r>
      <w:r w:rsidR="00E30963" w:rsidRPr="00577BE2">
        <w:rPr>
          <w:rFonts w:ascii="Times New Roman" w:hAnsi="Times New Roman"/>
          <w:color w:val="000000" w:themeColor="text1"/>
        </w:rPr>
        <w:t xml:space="preserve"> </w:t>
      </w:r>
      <w:r w:rsidR="009B4E8E">
        <w:rPr>
          <w:rFonts w:ascii="Times New Roman" w:hAnsi="Times New Roman"/>
          <w:color w:val="000000" w:themeColor="text1"/>
        </w:rPr>
        <w:t xml:space="preserve">the </w:t>
      </w:r>
      <w:r w:rsidR="00E30963" w:rsidRPr="00577BE2">
        <w:rPr>
          <w:rFonts w:ascii="Times New Roman" w:hAnsi="Times New Roman"/>
          <w:color w:val="000000" w:themeColor="text1"/>
        </w:rPr>
        <w:t xml:space="preserve">interconnectedness of fisheries </w:t>
      </w:r>
      <w:r w:rsidR="00D72851" w:rsidRPr="00577BE2">
        <w:rPr>
          <w:rFonts w:ascii="Times New Roman" w:hAnsi="Times New Roman"/>
          <w:color w:val="000000" w:themeColor="text1"/>
        </w:rPr>
        <w:t xml:space="preserve">participation </w:t>
      </w:r>
      <w:r w:rsidR="00E30963" w:rsidRPr="00577BE2">
        <w:rPr>
          <w:rFonts w:ascii="Times New Roman" w:hAnsi="Times New Roman"/>
          <w:color w:val="000000" w:themeColor="text1"/>
        </w:rPr>
        <w:t xml:space="preserve">varied strongly </w:t>
      </w:r>
      <w:r w:rsidR="00D72851" w:rsidRPr="00577BE2">
        <w:rPr>
          <w:rFonts w:ascii="Times New Roman" w:hAnsi="Times New Roman"/>
          <w:color w:val="000000" w:themeColor="text1"/>
        </w:rPr>
        <w:t>across ports</w:t>
      </w:r>
      <w:r w:rsidR="00E30963" w:rsidRPr="00577BE2">
        <w:rPr>
          <w:rFonts w:ascii="Times New Roman" w:hAnsi="Times New Roman"/>
          <w:color w:val="000000" w:themeColor="text1"/>
        </w:rPr>
        <w:t xml:space="preserve">. Using these individual and community-level measures of </w:t>
      </w:r>
      <w:r w:rsidR="00C67D6D" w:rsidRPr="00577BE2">
        <w:rPr>
          <w:rFonts w:ascii="Times New Roman" w:hAnsi="Times New Roman"/>
          <w:color w:val="000000" w:themeColor="text1"/>
        </w:rPr>
        <w:t>fisheries diversification</w:t>
      </w:r>
      <w:r w:rsidR="00E30963" w:rsidRPr="00577BE2">
        <w:rPr>
          <w:rFonts w:ascii="Times New Roman" w:hAnsi="Times New Roman"/>
          <w:color w:val="000000" w:themeColor="text1"/>
        </w:rPr>
        <w:t xml:space="preserve">, we evaluated how the introduction of </w:t>
      </w:r>
      <w:r w:rsidR="005721AF">
        <w:rPr>
          <w:rFonts w:ascii="Times New Roman" w:hAnsi="Times New Roman"/>
          <w:color w:val="000000" w:themeColor="text1"/>
        </w:rPr>
        <w:t xml:space="preserve">the Pacific Trawl Rationalization </w:t>
      </w:r>
      <w:r w:rsidR="00D308EF">
        <w:rPr>
          <w:rFonts w:ascii="Times New Roman" w:hAnsi="Times New Roman"/>
          <w:color w:val="000000" w:themeColor="text1"/>
        </w:rPr>
        <w:t xml:space="preserve">(catch share) </w:t>
      </w:r>
      <w:r w:rsidR="005721AF">
        <w:rPr>
          <w:rFonts w:ascii="Times New Roman" w:hAnsi="Times New Roman"/>
          <w:color w:val="000000" w:themeColor="text1"/>
        </w:rPr>
        <w:t>program in the federal groundfish fishery</w:t>
      </w:r>
      <w:r w:rsidR="00692753">
        <w:rPr>
          <w:rFonts w:ascii="Times New Roman" w:hAnsi="Times New Roman"/>
          <w:color w:val="000000" w:themeColor="text1"/>
        </w:rPr>
        <w:t xml:space="preserve"> in 2011</w:t>
      </w:r>
      <w:r w:rsidR="009030E5" w:rsidRPr="00577BE2">
        <w:rPr>
          <w:rFonts w:ascii="Times New Roman" w:hAnsi="Times New Roman"/>
          <w:color w:val="000000" w:themeColor="text1"/>
        </w:rPr>
        <w:t xml:space="preserve"> </w:t>
      </w:r>
      <w:r w:rsidR="00E30963" w:rsidRPr="00577BE2">
        <w:rPr>
          <w:rFonts w:ascii="Times New Roman" w:hAnsi="Times New Roman"/>
          <w:color w:val="000000" w:themeColor="text1"/>
        </w:rPr>
        <w:t xml:space="preserve">influenced </w:t>
      </w:r>
      <w:r w:rsidR="00D72851" w:rsidRPr="00577BE2">
        <w:rPr>
          <w:rFonts w:ascii="Times New Roman" w:hAnsi="Times New Roman"/>
          <w:color w:val="000000" w:themeColor="text1"/>
        </w:rPr>
        <w:t xml:space="preserve">vessel-level </w:t>
      </w:r>
      <w:r w:rsidR="00E30963" w:rsidRPr="00577BE2">
        <w:rPr>
          <w:rFonts w:ascii="Times New Roman" w:hAnsi="Times New Roman"/>
          <w:color w:val="000000" w:themeColor="text1"/>
        </w:rPr>
        <w:t xml:space="preserve">participation in the </w:t>
      </w:r>
      <w:r w:rsidR="00D126FF" w:rsidRPr="00577BE2">
        <w:rPr>
          <w:rFonts w:ascii="Times New Roman" w:hAnsi="Times New Roman"/>
          <w:color w:val="000000" w:themeColor="text1"/>
        </w:rPr>
        <w:t>fishery</w:t>
      </w:r>
      <w:r w:rsidR="00E30963" w:rsidRPr="00577BE2">
        <w:rPr>
          <w:rFonts w:ascii="Times New Roman" w:hAnsi="Times New Roman"/>
          <w:color w:val="000000" w:themeColor="text1"/>
        </w:rPr>
        <w:t xml:space="preserve">, along with </w:t>
      </w:r>
      <w:r w:rsidR="005721AF">
        <w:rPr>
          <w:rFonts w:ascii="Times New Roman" w:hAnsi="Times New Roman"/>
          <w:color w:val="000000" w:themeColor="text1"/>
        </w:rPr>
        <w:t>the diversification of</w:t>
      </w:r>
      <w:r w:rsidR="00E30963" w:rsidRPr="00577BE2">
        <w:rPr>
          <w:rFonts w:ascii="Times New Roman" w:hAnsi="Times New Roman"/>
          <w:color w:val="000000" w:themeColor="text1"/>
        </w:rPr>
        <w:t xml:space="preserve"> vessels and ports </w:t>
      </w:r>
      <w:r w:rsidR="00326CF3" w:rsidRPr="00577BE2">
        <w:rPr>
          <w:rFonts w:ascii="Times New Roman" w:hAnsi="Times New Roman"/>
          <w:color w:val="000000" w:themeColor="text1"/>
        </w:rPr>
        <w:t xml:space="preserve">as a function of their </w:t>
      </w:r>
      <w:r w:rsidR="009030E5" w:rsidRPr="00577BE2">
        <w:rPr>
          <w:rFonts w:ascii="Times New Roman" w:hAnsi="Times New Roman"/>
          <w:color w:val="000000" w:themeColor="text1"/>
        </w:rPr>
        <w:t xml:space="preserve">participation in the </w:t>
      </w:r>
      <w:r w:rsidR="00326CF3" w:rsidRPr="00577BE2">
        <w:rPr>
          <w:rFonts w:ascii="Times New Roman" w:hAnsi="Times New Roman"/>
          <w:color w:val="000000" w:themeColor="text1"/>
        </w:rPr>
        <w:t xml:space="preserve">fishery. </w:t>
      </w:r>
      <w:bookmarkStart w:id="2" w:name="methods"/>
      <w:bookmarkEnd w:id="2"/>
    </w:p>
    <w:p w14:paraId="4C385B45" w14:textId="77777777" w:rsidR="004F16B0" w:rsidRDefault="004F16B0" w:rsidP="00016B9B">
      <w:pPr>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t>Methods</w:t>
      </w:r>
    </w:p>
    <w:p w14:paraId="3C023AC4" w14:textId="77777777" w:rsidR="006A7016" w:rsidRPr="00577BE2" w:rsidRDefault="004E5955"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Description of </w:t>
      </w:r>
      <w:r w:rsidR="006A7016" w:rsidRPr="00577BE2">
        <w:rPr>
          <w:rFonts w:ascii="Times New Roman" w:hAnsi="Times New Roman"/>
          <w:b/>
          <w:color w:val="000000" w:themeColor="text1"/>
        </w:rPr>
        <w:t>Data</w:t>
      </w:r>
      <w:r w:rsidRPr="00577BE2">
        <w:rPr>
          <w:rFonts w:ascii="Times New Roman" w:hAnsi="Times New Roman"/>
          <w:b/>
          <w:color w:val="000000" w:themeColor="text1"/>
        </w:rPr>
        <w:t xml:space="preserve"> Sources</w:t>
      </w:r>
    </w:p>
    <w:p w14:paraId="3C953790" w14:textId="39B518DA" w:rsidR="006A7016" w:rsidRPr="00577BE2" w:rsidRDefault="00FB0694" w:rsidP="00016B9B">
      <w:pPr>
        <w:spacing w:line="480" w:lineRule="auto"/>
        <w:rPr>
          <w:rFonts w:ascii="Times New Roman" w:hAnsi="Times New Roman"/>
          <w:color w:val="000000" w:themeColor="text1"/>
        </w:rPr>
      </w:pPr>
      <w:r w:rsidRPr="00577BE2">
        <w:rPr>
          <w:rFonts w:ascii="Times New Roman" w:hAnsi="Times New Roman"/>
          <w:color w:val="000000" w:themeColor="text1"/>
        </w:rPr>
        <w:t>We use</w:t>
      </w:r>
      <w:r w:rsidR="007C2BF7" w:rsidRPr="00577BE2">
        <w:rPr>
          <w:rFonts w:ascii="Times New Roman" w:hAnsi="Times New Roman"/>
          <w:color w:val="000000" w:themeColor="text1"/>
        </w:rPr>
        <w:t>d</w:t>
      </w:r>
      <w:r w:rsidRPr="00577BE2">
        <w:rPr>
          <w:rFonts w:ascii="Times New Roman" w:hAnsi="Times New Roman"/>
          <w:color w:val="000000" w:themeColor="text1"/>
        </w:rPr>
        <w:t xml:space="preserve"> landings tickets </w:t>
      </w:r>
      <w:r w:rsidR="006D3403" w:rsidRPr="00577BE2">
        <w:rPr>
          <w:rFonts w:ascii="Times New Roman" w:hAnsi="Times New Roman"/>
          <w:color w:val="000000" w:themeColor="text1"/>
        </w:rPr>
        <w:t>that</w:t>
      </w:r>
      <w:r w:rsidRPr="00577BE2">
        <w:rPr>
          <w:rFonts w:ascii="Times New Roman" w:hAnsi="Times New Roman"/>
          <w:color w:val="000000" w:themeColor="text1"/>
        </w:rPr>
        <w:t xml:space="preserve"> record all commercial landings on the US west coast between 2009-2013</w:t>
      </w:r>
      <w:r w:rsidR="009D5FB6" w:rsidRPr="00577BE2">
        <w:rPr>
          <w:rFonts w:ascii="Times New Roman" w:hAnsi="Times New Roman"/>
          <w:color w:val="000000" w:themeColor="text1"/>
        </w:rPr>
        <w:t xml:space="preserve"> from the Pacific Fisheries Information Network (PacFIN) database (</w:t>
      </w:r>
      <w:hyperlink r:id="rId10" w:history="1">
        <w:r w:rsidR="009D5FB6" w:rsidRPr="00577BE2">
          <w:rPr>
            <w:rStyle w:val="Hyperlink"/>
            <w:rFonts w:ascii="Times New Roman" w:hAnsi="Times New Roman"/>
            <w:color w:val="000000" w:themeColor="text1"/>
          </w:rPr>
          <w:t>www.psmfc.org</w:t>
        </w:r>
      </w:hyperlink>
      <w:r w:rsidR="009D5FB6" w:rsidRPr="00577BE2">
        <w:rPr>
          <w:rFonts w:ascii="Times New Roman" w:hAnsi="Times New Roman"/>
          <w:color w:val="000000" w:themeColor="text1"/>
        </w:rPr>
        <w:t>)</w:t>
      </w:r>
      <w:r w:rsidRPr="00577BE2">
        <w:rPr>
          <w:rFonts w:ascii="Times New Roman" w:hAnsi="Times New Roman"/>
          <w:color w:val="000000" w:themeColor="text1"/>
        </w:rPr>
        <w:t xml:space="preserve">. </w:t>
      </w:r>
      <w:r w:rsidR="00D83AE2">
        <w:rPr>
          <w:rFonts w:ascii="Times New Roman" w:hAnsi="Times New Roman"/>
          <w:color w:val="000000" w:themeColor="text1"/>
        </w:rPr>
        <w:t>W</w:t>
      </w:r>
      <w:r w:rsidR="006A7016" w:rsidRPr="00577BE2">
        <w:rPr>
          <w:rFonts w:ascii="Times New Roman" w:hAnsi="Times New Roman"/>
          <w:color w:val="000000" w:themeColor="text1"/>
        </w:rPr>
        <w:t>e restrict</w:t>
      </w:r>
      <w:r w:rsidR="007C2BF7" w:rsidRPr="00577BE2">
        <w:rPr>
          <w:rFonts w:ascii="Times New Roman" w:hAnsi="Times New Roman"/>
          <w:color w:val="000000" w:themeColor="text1"/>
        </w:rPr>
        <w:t>ed</w:t>
      </w:r>
      <w:r w:rsidR="006A7016" w:rsidRPr="00577BE2">
        <w:rPr>
          <w:rFonts w:ascii="Times New Roman" w:hAnsi="Times New Roman"/>
          <w:color w:val="000000" w:themeColor="text1"/>
        </w:rPr>
        <w:t xml:space="preserve"> our analyses to vessels with</w:t>
      </w:r>
      <w:r w:rsidR="00A4416E" w:rsidRPr="00577BE2">
        <w:rPr>
          <w:rFonts w:ascii="Times New Roman" w:hAnsi="Times New Roman"/>
          <w:color w:val="000000" w:themeColor="text1"/>
        </w:rPr>
        <w:t xml:space="preserve"> an average of</w:t>
      </w:r>
      <w:r w:rsidR="006A7016" w:rsidRPr="00577BE2">
        <w:rPr>
          <w:rFonts w:ascii="Times New Roman" w:hAnsi="Times New Roman"/>
          <w:color w:val="000000" w:themeColor="text1"/>
        </w:rPr>
        <w:t xml:space="preserve"> at least $5</w:t>
      </w:r>
      <w:r w:rsidR="00424C78">
        <w:rPr>
          <w:rFonts w:ascii="Times New Roman" w:hAnsi="Times New Roman"/>
          <w:color w:val="000000" w:themeColor="text1"/>
        </w:rPr>
        <w:t>,</w:t>
      </w:r>
      <w:r w:rsidR="006A7016" w:rsidRPr="00577BE2">
        <w:rPr>
          <w:rFonts w:ascii="Times New Roman" w:hAnsi="Times New Roman"/>
          <w:color w:val="000000" w:themeColor="text1"/>
        </w:rPr>
        <w:t>000 in annual revenue and remove</w:t>
      </w:r>
      <w:r w:rsidR="00D126FF" w:rsidRPr="00577BE2">
        <w:rPr>
          <w:rFonts w:ascii="Times New Roman" w:hAnsi="Times New Roman"/>
          <w:color w:val="000000" w:themeColor="text1"/>
        </w:rPr>
        <w:t>d</w:t>
      </w:r>
      <w:r w:rsidR="006A7016" w:rsidRPr="00577BE2">
        <w:rPr>
          <w:rFonts w:ascii="Times New Roman" w:hAnsi="Times New Roman"/>
          <w:color w:val="000000" w:themeColor="text1"/>
        </w:rPr>
        <w:t xml:space="preserve"> vessels </w:t>
      </w:r>
      <w:r w:rsidR="008810FF" w:rsidRPr="00577BE2">
        <w:rPr>
          <w:rFonts w:ascii="Times New Roman" w:hAnsi="Times New Roman"/>
          <w:color w:val="000000" w:themeColor="text1"/>
        </w:rPr>
        <w:t>that</w:t>
      </w:r>
      <w:r w:rsidR="007C2BF7" w:rsidRPr="00577BE2">
        <w:rPr>
          <w:rFonts w:ascii="Times New Roman" w:hAnsi="Times New Roman"/>
          <w:color w:val="000000" w:themeColor="text1"/>
        </w:rPr>
        <w:t xml:space="preserve"> </w:t>
      </w:r>
      <w:r w:rsidR="001D2D3C" w:rsidRPr="00577BE2">
        <w:rPr>
          <w:rFonts w:ascii="Times New Roman" w:hAnsi="Times New Roman"/>
          <w:color w:val="000000" w:themeColor="text1"/>
        </w:rPr>
        <w:t xml:space="preserve">landed </w:t>
      </w:r>
      <w:r w:rsidR="002E08E6" w:rsidRPr="00577BE2">
        <w:rPr>
          <w:rFonts w:ascii="Times New Roman" w:hAnsi="Times New Roman"/>
          <w:color w:val="000000" w:themeColor="text1"/>
        </w:rPr>
        <w:t>commercial catch in Alaska</w:t>
      </w:r>
      <w:r w:rsidR="006A7016" w:rsidRPr="00577BE2">
        <w:rPr>
          <w:rFonts w:ascii="Times New Roman" w:hAnsi="Times New Roman"/>
          <w:color w:val="000000" w:themeColor="text1"/>
        </w:rPr>
        <w:t xml:space="preserve">.  We </w:t>
      </w:r>
      <w:r w:rsidR="00D126FF" w:rsidRPr="00577BE2">
        <w:rPr>
          <w:rFonts w:ascii="Times New Roman" w:hAnsi="Times New Roman"/>
          <w:color w:val="000000" w:themeColor="text1"/>
        </w:rPr>
        <w:t>did not analyze</w:t>
      </w:r>
      <w:r w:rsidR="006A7016" w:rsidRPr="00577BE2">
        <w:rPr>
          <w:rFonts w:ascii="Times New Roman" w:hAnsi="Times New Roman"/>
          <w:color w:val="000000" w:themeColor="text1"/>
        </w:rPr>
        <w:t xml:space="preserve"> landings from 2011, </w:t>
      </w:r>
      <w:r w:rsidR="00D126FF" w:rsidRPr="00577BE2">
        <w:rPr>
          <w:rFonts w:ascii="Times New Roman" w:hAnsi="Times New Roman"/>
          <w:color w:val="000000" w:themeColor="text1"/>
        </w:rPr>
        <w:t xml:space="preserve">a management transition </w:t>
      </w:r>
      <w:r w:rsidR="006A7016" w:rsidRPr="00577BE2">
        <w:rPr>
          <w:rFonts w:ascii="Times New Roman" w:hAnsi="Times New Roman"/>
          <w:color w:val="000000" w:themeColor="text1"/>
        </w:rPr>
        <w:t xml:space="preserve">year in which </w:t>
      </w:r>
      <w:r w:rsidR="00E30963" w:rsidRPr="00577BE2">
        <w:rPr>
          <w:rFonts w:ascii="Times New Roman" w:hAnsi="Times New Roman"/>
          <w:color w:val="000000" w:themeColor="text1"/>
        </w:rPr>
        <w:t xml:space="preserve">catch shares </w:t>
      </w:r>
      <w:r w:rsidR="006A7016" w:rsidRPr="00577BE2">
        <w:rPr>
          <w:rFonts w:ascii="Times New Roman" w:hAnsi="Times New Roman"/>
          <w:color w:val="000000" w:themeColor="text1"/>
        </w:rPr>
        <w:t xml:space="preserve">were established. </w:t>
      </w:r>
      <w:r w:rsidR="00846F90">
        <w:rPr>
          <w:rFonts w:ascii="Times New Roman" w:hAnsi="Times New Roman"/>
          <w:color w:val="000000" w:themeColor="text1"/>
        </w:rPr>
        <w:t xml:space="preserve">We also removed landings from vessels </w:t>
      </w:r>
      <w:r w:rsidR="00EE06D8">
        <w:rPr>
          <w:rFonts w:ascii="Times New Roman" w:hAnsi="Times New Roman"/>
          <w:color w:val="000000" w:themeColor="text1"/>
        </w:rPr>
        <w:t xml:space="preserve">that </w:t>
      </w:r>
      <w:r w:rsidR="00846F90">
        <w:rPr>
          <w:rFonts w:ascii="Times New Roman" w:hAnsi="Times New Roman"/>
          <w:color w:val="000000" w:themeColor="text1"/>
        </w:rPr>
        <w:t xml:space="preserve">participated in the California Halibut trawl fishery due to concerns about inconsistencies in landing tickets. </w:t>
      </w:r>
      <w:r w:rsidR="00683DCA" w:rsidRPr="00577BE2">
        <w:rPr>
          <w:rFonts w:ascii="Times New Roman" w:hAnsi="Times New Roman"/>
          <w:color w:val="000000" w:themeColor="text1"/>
        </w:rPr>
        <w:t>This le</w:t>
      </w:r>
      <w:r w:rsidR="009939FC" w:rsidRPr="00577BE2">
        <w:rPr>
          <w:rFonts w:ascii="Times New Roman" w:hAnsi="Times New Roman"/>
          <w:color w:val="000000" w:themeColor="text1"/>
        </w:rPr>
        <w:t>ft</w:t>
      </w:r>
      <w:r w:rsidR="00683DCA" w:rsidRPr="00577BE2">
        <w:rPr>
          <w:rFonts w:ascii="Times New Roman" w:hAnsi="Times New Roman"/>
          <w:color w:val="000000" w:themeColor="text1"/>
        </w:rPr>
        <w:t xml:space="preserve"> </w:t>
      </w:r>
      <w:r w:rsidR="00846F90" w:rsidRPr="00846F90">
        <w:rPr>
          <w:rFonts w:ascii="Times New Roman" w:hAnsi="Times New Roman"/>
          <w:color w:val="000000" w:themeColor="text1"/>
        </w:rPr>
        <w:t>2</w:t>
      </w:r>
      <w:r w:rsidR="00846F90">
        <w:rPr>
          <w:rFonts w:ascii="Times New Roman" w:hAnsi="Times New Roman"/>
          <w:color w:val="000000" w:themeColor="text1"/>
        </w:rPr>
        <w:t>,</w:t>
      </w:r>
      <w:r w:rsidR="00846F90" w:rsidRPr="00846F90">
        <w:rPr>
          <w:rFonts w:ascii="Times New Roman" w:hAnsi="Times New Roman"/>
          <w:color w:val="000000" w:themeColor="text1"/>
        </w:rPr>
        <w:t>413</w:t>
      </w:r>
      <w:r w:rsidR="00B21AD9">
        <w:rPr>
          <w:rFonts w:ascii="Times New Roman" w:hAnsi="Times New Roman"/>
          <w:color w:val="000000" w:themeColor="text1"/>
        </w:rPr>
        <w:t xml:space="preserve"> </w:t>
      </w:r>
      <w:r w:rsidR="00683DCA" w:rsidRPr="00577BE2">
        <w:rPr>
          <w:rFonts w:ascii="Times New Roman" w:hAnsi="Times New Roman"/>
          <w:color w:val="000000" w:themeColor="text1"/>
        </w:rPr>
        <w:t xml:space="preserve">vessels </w:t>
      </w:r>
      <w:r w:rsidR="008810FF" w:rsidRPr="00577BE2">
        <w:rPr>
          <w:rFonts w:ascii="Times New Roman" w:hAnsi="Times New Roman"/>
          <w:color w:val="000000" w:themeColor="text1"/>
        </w:rPr>
        <w:t>that</w:t>
      </w:r>
      <w:r w:rsidR="00683DCA" w:rsidRPr="00577BE2">
        <w:rPr>
          <w:rFonts w:ascii="Times New Roman" w:hAnsi="Times New Roman"/>
          <w:color w:val="000000" w:themeColor="text1"/>
        </w:rPr>
        <w:t xml:space="preserve"> </w:t>
      </w:r>
      <w:r w:rsidR="009939FC" w:rsidRPr="00577BE2">
        <w:rPr>
          <w:rFonts w:ascii="Times New Roman" w:hAnsi="Times New Roman"/>
          <w:color w:val="000000" w:themeColor="text1"/>
        </w:rPr>
        <w:t>were</w:t>
      </w:r>
      <w:r w:rsidR="00683DCA" w:rsidRPr="00577BE2">
        <w:rPr>
          <w:rFonts w:ascii="Times New Roman" w:hAnsi="Times New Roman"/>
          <w:color w:val="000000" w:themeColor="text1"/>
        </w:rPr>
        <w:t xml:space="preserve"> responsible for approximately </w:t>
      </w:r>
      <w:r w:rsidR="00B21AD9">
        <w:rPr>
          <w:rFonts w:ascii="Times New Roman" w:hAnsi="Times New Roman"/>
          <w:color w:val="000000" w:themeColor="text1"/>
        </w:rPr>
        <w:t>93</w:t>
      </w:r>
      <w:r w:rsidR="00683DCA" w:rsidRPr="00577BE2">
        <w:rPr>
          <w:rFonts w:ascii="Times New Roman" w:hAnsi="Times New Roman"/>
          <w:color w:val="000000" w:themeColor="text1"/>
        </w:rPr>
        <w:t xml:space="preserve">% of the total revenue and </w:t>
      </w:r>
      <w:r w:rsidR="00D15678" w:rsidRPr="00577BE2">
        <w:rPr>
          <w:rFonts w:ascii="Times New Roman" w:hAnsi="Times New Roman"/>
          <w:color w:val="000000" w:themeColor="text1"/>
        </w:rPr>
        <w:t>biomass</w:t>
      </w:r>
      <w:r w:rsidR="00683DCA" w:rsidRPr="00577BE2">
        <w:rPr>
          <w:rFonts w:ascii="Times New Roman" w:hAnsi="Times New Roman"/>
          <w:color w:val="000000" w:themeColor="text1"/>
        </w:rPr>
        <w:t xml:space="preserve"> </w:t>
      </w:r>
      <w:r w:rsidR="009D38CA" w:rsidRPr="00577BE2">
        <w:rPr>
          <w:rFonts w:ascii="Times New Roman" w:hAnsi="Times New Roman"/>
          <w:color w:val="000000" w:themeColor="text1"/>
        </w:rPr>
        <w:t xml:space="preserve">commercially </w:t>
      </w:r>
      <w:r w:rsidR="00683DCA" w:rsidRPr="00577BE2">
        <w:rPr>
          <w:rFonts w:ascii="Times New Roman" w:hAnsi="Times New Roman"/>
          <w:color w:val="000000" w:themeColor="text1"/>
        </w:rPr>
        <w:t xml:space="preserve">landed during this period. </w:t>
      </w:r>
    </w:p>
    <w:p w14:paraId="4381584B" w14:textId="77777777" w:rsidR="00832B45" w:rsidRPr="00577BE2" w:rsidRDefault="007C2BF7"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Defining </w:t>
      </w:r>
      <w:r w:rsidR="004B6E22">
        <w:rPr>
          <w:rFonts w:ascii="Times New Roman" w:hAnsi="Times New Roman"/>
          <w:b/>
          <w:color w:val="000000" w:themeColor="text1"/>
        </w:rPr>
        <w:t>Fishing Practices</w:t>
      </w:r>
    </w:p>
    <w:p w14:paraId="54250BF0" w14:textId="792E596E" w:rsidR="00D15678" w:rsidRPr="00577BE2" w:rsidRDefault="00E27784" w:rsidP="00016B9B">
      <w:pPr>
        <w:spacing w:line="480" w:lineRule="auto"/>
        <w:rPr>
          <w:rFonts w:ascii="Times New Roman" w:hAnsi="Times New Roman"/>
          <w:color w:val="000000" w:themeColor="text1"/>
        </w:rPr>
      </w:pPr>
      <w:r>
        <w:rPr>
          <w:rFonts w:ascii="Times New Roman" w:hAnsi="Times New Roman"/>
          <w:color w:val="000000" w:themeColor="text1"/>
        </w:rPr>
        <w:t xml:space="preserve">Fishing </w:t>
      </w:r>
      <w:r w:rsidR="004B6E22">
        <w:rPr>
          <w:rFonts w:ascii="Times New Roman" w:hAnsi="Times New Roman"/>
          <w:color w:val="000000" w:themeColor="text1"/>
        </w:rPr>
        <w:t>practices</w:t>
      </w:r>
      <w:r>
        <w:rPr>
          <w:rFonts w:ascii="Times New Roman" w:hAnsi="Times New Roman"/>
          <w:color w:val="000000" w:themeColor="text1"/>
        </w:rPr>
        <w:t xml:space="preserve"> are defined as</w:t>
      </w:r>
      <w:r w:rsidR="004B6E22">
        <w:rPr>
          <w:rFonts w:ascii="Times New Roman" w:hAnsi="Times New Roman"/>
          <w:color w:val="000000" w:themeColor="text1"/>
        </w:rPr>
        <w:t xml:space="preserve"> harvest assemblages caught with a specific gear</w:t>
      </w:r>
      <w:r w:rsidR="005A6CB3">
        <w:rPr>
          <w:rFonts w:ascii="Times New Roman" w:hAnsi="Times New Roman"/>
          <w:color w:val="000000" w:themeColor="text1"/>
        </w:rPr>
        <w:t xml:space="preserve"> </w:t>
      </w:r>
      <w:r w:rsidR="005A6CB3">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19B83ACE-E2B6-4780-95FF-4C20434B4ED9&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5A6CB3">
        <w:rPr>
          <w:rFonts w:ascii="Times New Roman" w:hAnsi="Times New Roman"/>
          <w:color w:val="000000" w:themeColor="text1"/>
        </w:rPr>
        <w:fldChar w:fldCharType="separate"/>
      </w:r>
      <w:r w:rsidR="0001646F">
        <w:rPr>
          <w:rFonts w:ascii="Times New Roman" w:hAnsi="Times New Roman"/>
        </w:rPr>
        <w:t>(van Putten et al. 2012; Boonstra and Hentati Sundberg 2014)</w:t>
      </w:r>
      <w:r w:rsidR="005A6CB3">
        <w:rPr>
          <w:rFonts w:ascii="Times New Roman" w:hAnsi="Times New Roman"/>
          <w:color w:val="000000" w:themeColor="text1"/>
        </w:rPr>
        <w:fldChar w:fldCharType="end"/>
      </w:r>
      <w:r w:rsidR="00D15678" w:rsidRPr="00577BE2">
        <w:rPr>
          <w:rFonts w:ascii="Times New Roman" w:hAnsi="Times New Roman"/>
          <w:color w:val="000000" w:themeColor="text1"/>
        </w:rPr>
        <w:t xml:space="preserve">. The Pacific </w:t>
      </w:r>
      <w:r w:rsidR="00D126FF" w:rsidRPr="00577BE2">
        <w:rPr>
          <w:rFonts w:ascii="Times New Roman" w:hAnsi="Times New Roman"/>
          <w:color w:val="000000" w:themeColor="text1"/>
        </w:rPr>
        <w:t xml:space="preserve">Fisheries </w:t>
      </w:r>
      <w:r w:rsidR="00D15678" w:rsidRPr="00577BE2">
        <w:rPr>
          <w:rFonts w:ascii="Times New Roman" w:hAnsi="Times New Roman"/>
          <w:color w:val="000000" w:themeColor="text1"/>
        </w:rPr>
        <w:t xml:space="preserve">Management Council </w:t>
      </w:r>
      <w:r w:rsidR="00C5042C">
        <w:rPr>
          <w:rFonts w:ascii="Times New Roman" w:hAnsi="Times New Roman"/>
          <w:color w:val="000000" w:themeColor="text1"/>
        </w:rPr>
        <w:t xml:space="preserve">(PFMC) </w:t>
      </w:r>
      <w:r w:rsidR="00D15678" w:rsidRPr="00577BE2">
        <w:rPr>
          <w:rFonts w:ascii="Times New Roman" w:hAnsi="Times New Roman"/>
          <w:color w:val="000000" w:themeColor="text1"/>
        </w:rPr>
        <w:t>has developed a set of sector</w:t>
      </w:r>
      <w:r w:rsidR="005D49AA">
        <w:rPr>
          <w:rFonts w:ascii="Times New Roman" w:hAnsi="Times New Roman"/>
          <w:color w:val="000000" w:themeColor="text1"/>
        </w:rPr>
        <w:t>-</w:t>
      </w:r>
      <w:r w:rsidR="00D15678" w:rsidRPr="00577BE2">
        <w:rPr>
          <w:rFonts w:ascii="Times New Roman" w:hAnsi="Times New Roman"/>
          <w:color w:val="000000" w:themeColor="text1"/>
        </w:rPr>
        <w:t>based definitions similar to this approach for the federally managed groundfish landings</w:t>
      </w:r>
      <w:r w:rsidR="00D126FF" w:rsidRPr="00577BE2">
        <w:rPr>
          <w:rFonts w:ascii="Times New Roman" w:hAnsi="Times New Roman"/>
          <w:color w:val="000000" w:themeColor="text1"/>
        </w:rPr>
        <w:t xml:space="preserve"> (www.pcouncil.org)</w:t>
      </w:r>
      <w:r w:rsidR="00D15678" w:rsidRPr="00577BE2">
        <w:rPr>
          <w:rFonts w:ascii="Times New Roman" w:hAnsi="Times New Roman"/>
          <w:color w:val="000000" w:themeColor="text1"/>
        </w:rPr>
        <w:t xml:space="preserve">, but no equivalent </w:t>
      </w:r>
      <w:r w:rsidR="00D126FF" w:rsidRPr="00577BE2">
        <w:rPr>
          <w:rFonts w:ascii="Times New Roman" w:hAnsi="Times New Roman"/>
          <w:color w:val="000000" w:themeColor="text1"/>
        </w:rPr>
        <w:t xml:space="preserve">exists </w:t>
      </w:r>
      <w:r w:rsidR="00D15678" w:rsidRPr="00577BE2">
        <w:rPr>
          <w:rFonts w:ascii="Times New Roman" w:hAnsi="Times New Roman"/>
          <w:color w:val="000000" w:themeColor="text1"/>
        </w:rPr>
        <w:t>for non-groundfish fisheries</w:t>
      </w:r>
      <w:r w:rsidR="005A6CB3">
        <w:rPr>
          <w:rFonts w:ascii="Times New Roman" w:hAnsi="Times New Roman"/>
          <w:color w:val="000000" w:themeColor="text1"/>
        </w:rPr>
        <w:t xml:space="preserve"> </w:t>
      </w:r>
      <w:r w:rsidR="00D15678" w:rsidRPr="00577BE2">
        <w:rPr>
          <w:rFonts w:ascii="Times New Roman" w:hAnsi="Times New Roman"/>
          <w:color w:val="000000" w:themeColor="text1"/>
        </w:rPr>
        <w:t xml:space="preserve"> </w:t>
      </w:r>
      <w:r w:rsidR="005A6CB3">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&lt;citation&gt;&lt;uuid&gt;CD8ADC41-7DBD-4BAD-8805-7DF00925E77A&lt;/uuid&gt;&lt;priority&gt;0&lt;/priority&gt;&lt;publications&gt;&lt;publication&gt;&lt;institution&gt;NOAA&lt;/institution&gt;&lt;accepted_date&gt;99201512081200000000222000&lt;/accepted_date&gt;&lt;title&gt;Data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5A6CB3">
        <w:rPr>
          <w:rFonts w:ascii="Times New Roman" w:hAnsi="Times New Roman"/>
          <w:color w:val="000000" w:themeColor="text1"/>
        </w:rPr>
        <w:fldChar w:fldCharType="separate"/>
      </w:r>
      <w:r w:rsidR="0001646F">
        <w:rPr>
          <w:rFonts w:ascii="Times New Roman" w:hAnsi="Times New Roman"/>
        </w:rPr>
        <w:t>(Northwest Fisheries Science Center 2015)</w:t>
      </w:r>
      <w:r w:rsidR="005A6CB3">
        <w:rPr>
          <w:rFonts w:ascii="Times New Roman" w:hAnsi="Times New Roman"/>
          <w:color w:val="000000" w:themeColor="text1"/>
        </w:rPr>
        <w:fldChar w:fldCharType="end"/>
      </w:r>
      <w:r w:rsidR="001B0EA9">
        <w:rPr>
          <w:rFonts w:ascii="Times New Roman" w:hAnsi="Times New Roman"/>
          <w:color w:val="000000" w:themeColor="text1"/>
        </w:rPr>
        <w:t xml:space="preserve">. </w:t>
      </w:r>
      <w:r w:rsidR="00D15678" w:rsidRPr="00577BE2">
        <w:rPr>
          <w:rFonts w:ascii="Times New Roman" w:hAnsi="Times New Roman"/>
          <w:color w:val="000000" w:themeColor="text1"/>
        </w:rPr>
        <w:t xml:space="preserve">In order to treat the landings dataset uniformly, we applied a </w:t>
      </w:r>
      <w:r w:rsidR="008267FA" w:rsidRPr="00577BE2">
        <w:rPr>
          <w:rFonts w:ascii="Times New Roman" w:hAnsi="Times New Roman"/>
          <w:color w:val="000000" w:themeColor="text1"/>
        </w:rPr>
        <w:t>métier</w:t>
      </w:r>
      <w:r w:rsidR="00D15678" w:rsidRPr="00577BE2">
        <w:rPr>
          <w:rFonts w:ascii="Times New Roman" w:hAnsi="Times New Roman"/>
          <w:color w:val="000000" w:themeColor="text1"/>
        </w:rPr>
        <w:t>-like analysis to this landing data</w:t>
      </w:r>
      <w:r w:rsidR="008267FA"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EB0A51CA-3CE7-431D-BCD5-F63011ED267D&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8267FA" w:rsidRPr="00577BE2">
        <w:rPr>
          <w:rFonts w:ascii="Times New Roman" w:hAnsi="Times New Roman"/>
          <w:color w:val="000000" w:themeColor="text1"/>
        </w:rPr>
        <w:t>(Deporte et al. 2012)</w:t>
      </w:r>
      <w:r w:rsidR="007020E6" w:rsidRPr="00577BE2">
        <w:rPr>
          <w:rFonts w:ascii="Times New Roman" w:hAnsi="Times New Roman"/>
          <w:color w:val="000000" w:themeColor="text1"/>
        </w:rPr>
        <w:fldChar w:fldCharType="end"/>
      </w:r>
      <w:r w:rsidR="00D15678" w:rsidRPr="00577BE2">
        <w:rPr>
          <w:rFonts w:ascii="Times New Roman" w:hAnsi="Times New Roman"/>
          <w:color w:val="000000" w:themeColor="text1"/>
        </w:rPr>
        <w:t xml:space="preserve">. </w:t>
      </w:r>
      <w:r w:rsidR="00DD1238">
        <w:rPr>
          <w:rFonts w:ascii="Times New Roman" w:hAnsi="Times New Roman"/>
          <w:color w:val="000000" w:themeColor="text1"/>
        </w:rPr>
        <w:t xml:space="preserve">In the following we use terms </w:t>
      </w:r>
      <w:r w:rsidR="00DD1238" w:rsidRPr="00DD1238">
        <w:rPr>
          <w:rFonts w:ascii="Times New Roman" w:hAnsi="Times New Roman"/>
          <w:i/>
          <w:color w:val="000000" w:themeColor="text1"/>
        </w:rPr>
        <w:t>fishing practice</w:t>
      </w:r>
      <w:r w:rsidR="00DD1238">
        <w:rPr>
          <w:rFonts w:ascii="Times New Roman" w:hAnsi="Times New Roman"/>
          <w:color w:val="000000" w:themeColor="text1"/>
        </w:rPr>
        <w:t xml:space="preserve"> and </w:t>
      </w:r>
      <w:r w:rsidR="00DD1238" w:rsidRPr="00DD1238">
        <w:rPr>
          <w:rFonts w:ascii="Times New Roman" w:hAnsi="Times New Roman"/>
          <w:i/>
          <w:color w:val="000000" w:themeColor="text1"/>
        </w:rPr>
        <w:t>fishery</w:t>
      </w:r>
      <w:r w:rsidR="00DD1238">
        <w:rPr>
          <w:rFonts w:ascii="Times New Roman" w:hAnsi="Times New Roman"/>
          <w:color w:val="000000" w:themeColor="text1"/>
        </w:rPr>
        <w:t xml:space="preserve"> interchangeably.  </w:t>
      </w:r>
    </w:p>
    <w:p w14:paraId="2C47D619" w14:textId="6C5BAE5D" w:rsidR="00D75845" w:rsidRPr="00577BE2" w:rsidRDefault="00457271" w:rsidP="00016B9B">
      <w:pPr>
        <w:spacing w:line="480" w:lineRule="auto"/>
        <w:rPr>
          <w:rFonts w:ascii="Times New Roman" w:hAnsi="Times New Roman"/>
          <w:color w:val="000000" w:themeColor="text1"/>
        </w:rPr>
      </w:pPr>
      <w:r>
        <w:rPr>
          <w:rFonts w:ascii="Times New Roman" w:hAnsi="Times New Roman"/>
          <w:color w:val="000000" w:themeColor="text1"/>
        </w:rPr>
        <w:t xml:space="preserve">A </w:t>
      </w:r>
      <w:r w:rsidR="00424C78">
        <w:rPr>
          <w:rFonts w:ascii="Times New Roman" w:hAnsi="Times New Roman"/>
          <w:color w:val="000000" w:themeColor="text1"/>
        </w:rPr>
        <w:t>m</w:t>
      </w:r>
      <w:r w:rsidR="00424C78" w:rsidRPr="00577BE2">
        <w:rPr>
          <w:rFonts w:ascii="Times New Roman" w:hAnsi="Times New Roman"/>
          <w:color w:val="000000" w:themeColor="text1"/>
        </w:rPr>
        <w:t>étier</w:t>
      </w:r>
      <w:r w:rsidR="00D126FF" w:rsidRPr="00577BE2">
        <w:rPr>
          <w:rFonts w:ascii="Times New Roman" w:hAnsi="Times New Roman"/>
          <w:color w:val="000000" w:themeColor="text1"/>
        </w:rPr>
        <w:t xml:space="preserve"> analysis </w:t>
      </w:r>
      <w:r w:rsidR="00A75461">
        <w:rPr>
          <w:rFonts w:ascii="Times New Roman" w:hAnsi="Times New Roman"/>
          <w:color w:val="000000" w:themeColor="text1"/>
        </w:rPr>
        <w:t xml:space="preserve">identifies fishing </w:t>
      </w:r>
      <w:r w:rsidR="00E87997">
        <w:rPr>
          <w:rFonts w:ascii="Times New Roman" w:hAnsi="Times New Roman"/>
          <w:color w:val="000000" w:themeColor="text1"/>
        </w:rPr>
        <w:t>practices</w:t>
      </w:r>
      <w:r w:rsidR="00A75461">
        <w:rPr>
          <w:rFonts w:ascii="Times New Roman" w:hAnsi="Times New Roman"/>
          <w:color w:val="000000" w:themeColor="text1"/>
        </w:rPr>
        <w:t xml:space="preserve"> </w:t>
      </w:r>
      <w:r w:rsidR="00D126FF" w:rsidRPr="00577BE2">
        <w:rPr>
          <w:rFonts w:ascii="Times New Roman" w:hAnsi="Times New Roman"/>
          <w:color w:val="000000" w:themeColor="text1"/>
        </w:rPr>
        <w:t>by</w:t>
      </w:r>
      <w:r w:rsidR="00A57565" w:rsidRPr="00577BE2">
        <w:rPr>
          <w:rFonts w:ascii="Times New Roman" w:hAnsi="Times New Roman"/>
          <w:color w:val="000000" w:themeColor="text1"/>
        </w:rPr>
        <w:t xml:space="preserve"> clustering </w:t>
      </w:r>
      <w:r w:rsidR="0034412A">
        <w:rPr>
          <w:rFonts w:ascii="Times New Roman" w:hAnsi="Times New Roman"/>
          <w:color w:val="000000" w:themeColor="text1"/>
        </w:rPr>
        <w:t xml:space="preserve">the </w:t>
      </w:r>
      <w:r w:rsidR="00A57565" w:rsidRPr="00577BE2">
        <w:rPr>
          <w:rFonts w:ascii="Times New Roman" w:hAnsi="Times New Roman"/>
          <w:color w:val="000000" w:themeColor="text1"/>
        </w:rPr>
        <w:t>species composition of landings. W</w:t>
      </w:r>
      <w:r w:rsidR="006423B9" w:rsidRPr="00577BE2">
        <w:rPr>
          <w:rFonts w:ascii="Times New Roman" w:hAnsi="Times New Roman"/>
          <w:color w:val="000000" w:themeColor="text1"/>
        </w:rPr>
        <w:t xml:space="preserve">e </w:t>
      </w:r>
      <w:r w:rsidR="0054323D" w:rsidRPr="00577BE2">
        <w:rPr>
          <w:rFonts w:ascii="Times New Roman" w:hAnsi="Times New Roman"/>
          <w:color w:val="000000" w:themeColor="text1"/>
        </w:rPr>
        <w:t xml:space="preserve">used the </w:t>
      </w:r>
      <w:r w:rsidR="009939FC" w:rsidRPr="00577BE2">
        <w:rPr>
          <w:rFonts w:ascii="Times New Roman" w:hAnsi="Times New Roman"/>
          <w:color w:val="000000" w:themeColor="text1"/>
        </w:rPr>
        <w:t xml:space="preserve">Hellinger </w:t>
      </w:r>
      <w:r w:rsidR="008267FA" w:rsidRPr="00577BE2">
        <w:rPr>
          <w:rFonts w:ascii="Times New Roman" w:hAnsi="Times New Roman"/>
          <w:color w:val="000000" w:themeColor="text1"/>
        </w:rPr>
        <w:t>d</w:t>
      </w:r>
      <w:r w:rsidR="009939FC" w:rsidRPr="00577BE2">
        <w:rPr>
          <w:rFonts w:ascii="Times New Roman" w:hAnsi="Times New Roman"/>
          <w:color w:val="000000" w:themeColor="text1"/>
        </w:rPr>
        <w:t>istance</w:t>
      </w:r>
      <w:r w:rsidR="008267FA" w:rsidRPr="00577BE2">
        <w:rPr>
          <w:rFonts w:ascii="Times New Roman" w:hAnsi="Times New Roman"/>
          <w:color w:val="000000" w:themeColor="text1"/>
        </w:rPr>
        <w:t xml:space="preserve"> </w:t>
      </w:r>
      <w:r w:rsidR="008267FA" w:rsidRPr="00577BE2">
        <w:rPr>
          <w:rFonts w:ascii="Times New Roman" w:hAnsi="Times New Roman"/>
          <w:i/>
          <w:color w:val="000000" w:themeColor="text1"/>
        </w:rPr>
        <w:t>D</w:t>
      </w:r>
      <w:r w:rsidR="006423B9"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&lt;citation&gt;&lt;uuid&gt;08D14F7C-7A96-4F6D-A5E2-AD511E5BF737&lt;/uuid&gt;&lt;priority&gt;0&lt;/priority&gt;&lt;publications&gt;&lt;publication&gt;&lt;publication_date&gt;99201200001200000000200000&lt;/publication_date&gt;&lt;subtitle&gt;Developments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(P. Legendre and Legendre 2012)</w:t>
      </w:r>
      <w:r w:rsidR="007020E6" w:rsidRPr="00577BE2">
        <w:rPr>
          <w:rFonts w:ascii="Times New Roman" w:hAnsi="Times New Roman"/>
          <w:color w:val="000000" w:themeColor="text1"/>
        </w:rPr>
        <w:fldChar w:fldCharType="end"/>
      </w:r>
      <w:r w:rsidR="003D0E9F" w:rsidRPr="00577BE2">
        <w:rPr>
          <w:rFonts w:ascii="Times New Roman" w:hAnsi="Times New Roman"/>
          <w:color w:val="000000" w:themeColor="text1"/>
        </w:rPr>
        <w:t xml:space="preserve"> </w:t>
      </w:r>
      <w:r w:rsidR="0054323D" w:rsidRPr="00577BE2">
        <w:rPr>
          <w:rFonts w:ascii="Times New Roman" w:hAnsi="Times New Roman"/>
          <w:color w:val="000000" w:themeColor="text1"/>
        </w:rPr>
        <w:t>to calculate the similarity in revenue profiles between trips</w:t>
      </w:r>
      <w:r w:rsidR="00B42763" w:rsidRPr="00577BE2">
        <w:rPr>
          <w:rFonts w:ascii="Times New Roman" w:hAnsi="Times New Roman"/>
          <w:color w:val="000000" w:themeColor="text1"/>
        </w:rPr>
        <w:t xml:space="preserve"> and generated a pairwise distance matrix</w:t>
      </w:r>
      <w:r w:rsidR="0054323D" w:rsidRPr="00577BE2">
        <w:rPr>
          <w:rFonts w:ascii="Times New Roman" w:hAnsi="Times New Roman"/>
          <w:color w:val="000000" w:themeColor="text1"/>
        </w:rPr>
        <w:t xml:space="preserve">. </w:t>
      </w:r>
      <w:r w:rsidR="00F97973" w:rsidRPr="00577BE2">
        <w:rPr>
          <w:rFonts w:ascii="Times New Roman" w:hAnsi="Times New Roman"/>
          <w:color w:val="000000" w:themeColor="text1"/>
        </w:rPr>
        <w:t>The</w:t>
      </w:r>
      <w:r w:rsidR="008267FA" w:rsidRPr="00577BE2">
        <w:rPr>
          <w:rFonts w:ascii="Times New Roman" w:hAnsi="Times New Roman"/>
          <w:color w:val="000000" w:themeColor="text1"/>
        </w:rPr>
        <w:t xml:space="preserve"> Hellinger d</w:t>
      </w:r>
      <w:r w:rsidR="00F97973" w:rsidRPr="00577BE2">
        <w:rPr>
          <w:rFonts w:ascii="Times New Roman" w:hAnsi="Times New Roman"/>
          <w:color w:val="000000" w:themeColor="text1"/>
        </w:rPr>
        <w:t xml:space="preserve">istance </w:t>
      </w:r>
      <w:r w:rsidR="00602220" w:rsidRPr="00577BE2">
        <w:rPr>
          <w:rFonts w:ascii="Times New Roman" w:hAnsi="Times New Roman"/>
          <w:color w:val="000000" w:themeColor="text1"/>
        </w:rPr>
        <w:t xml:space="preserve">between the species composition of two fishing trips </w:t>
      </w:r>
      <w:r w:rsidR="00602220" w:rsidRPr="00577BE2">
        <w:rPr>
          <w:rFonts w:ascii="Times New Roman" w:hAnsi="Times New Roman"/>
          <w:i/>
          <w:color w:val="000000" w:themeColor="text1"/>
        </w:rPr>
        <w:t>A</w:t>
      </w:r>
      <w:r w:rsidR="00602220" w:rsidRPr="00577BE2">
        <w:rPr>
          <w:rFonts w:ascii="Times New Roman" w:hAnsi="Times New Roman"/>
          <w:color w:val="000000" w:themeColor="text1"/>
        </w:rPr>
        <w:t xml:space="preserve"> and </w:t>
      </w:r>
      <w:r w:rsidR="00602220" w:rsidRPr="00577BE2">
        <w:rPr>
          <w:rFonts w:ascii="Times New Roman" w:hAnsi="Times New Roman"/>
          <w:i/>
          <w:color w:val="000000" w:themeColor="text1"/>
        </w:rPr>
        <w:t>C</w:t>
      </w:r>
      <w:r w:rsidR="00D75845" w:rsidRPr="00577BE2">
        <w:rPr>
          <w:rFonts w:ascii="Times New Roman" w:hAnsi="Times New Roman"/>
          <w:i/>
          <w:color w:val="000000" w:themeColor="text1"/>
        </w:rPr>
        <w:t xml:space="preserve"> </w:t>
      </w:r>
      <w:r w:rsidR="00F97973" w:rsidRPr="00577BE2">
        <w:rPr>
          <w:rFonts w:ascii="Times New Roman" w:hAnsi="Times New Roman"/>
          <w:color w:val="000000" w:themeColor="text1"/>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B0EE8" w:rsidRPr="00577BE2" w14:paraId="2304242A" w14:textId="77777777">
        <w:trPr>
          <w:trHeight w:val="1440"/>
        </w:trPr>
        <w:tc>
          <w:tcPr>
            <w:tcW w:w="8576" w:type="dxa"/>
            <w:tcBorders>
              <w:top w:val="nil"/>
              <w:left w:val="nil"/>
              <w:bottom w:val="nil"/>
              <w:right w:val="nil"/>
            </w:tcBorders>
            <w:shd w:val="clear" w:color="auto" w:fill="auto"/>
            <w:vAlign w:val="center"/>
          </w:tcPr>
          <w:p w14:paraId="5AED43BD" w14:textId="767F839D" w:rsidR="0027000B" w:rsidRPr="00577BE2" w:rsidRDefault="002B0EE8" w:rsidP="001C627B">
            <w:pPr>
              <w:jc w:val="center"/>
              <w:rPr>
                <w:rFonts w:ascii="Times New Roman" w:hAnsi="Times New Roman"/>
                <w:color w:val="000000" w:themeColor="text1"/>
              </w:rPr>
            </w:pPr>
            <m:oMathPara>
              <m:oMath>
                <m:r>
                  <w:rPr>
                    <w:rFonts w:ascii="Cambria Math" w:hAnsi="Cambria Math" w:cs="STIXGeneral-Regular"/>
                    <w:color w:val="000000" w:themeColor="text1"/>
                  </w:rPr>
                  <m:t>D</m:t>
                </m:r>
                <m:r>
                  <w:rPr>
                    <w:rFonts w:ascii="Cambria Math" w:hAnsi="Cambria Math"/>
                    <w:color w:val="000000" w:themeColor="text1"/>
                  </w:rPr>
                  <m:t xml:space="preserve">= </m:t>
                </m:r>
                <m:rad>
                  <m:radPr>
                    <m:degHide m:val="1"/>
                    <m:ctrlPr>
                      <w:rPr>
                        <w:rFonts w:ascii="Cambria Math" w:hAnsi="Cambria Math"/>
                        <w:i/>
                        <w:color w:val="000000" w:themeColor="text1"/>
                      </w:rPr>
                    </m:ctrlPr>
                  </m:radPr>
                  <m:deg/>
                  <m:e>
                    <m:nary>
                      <m:naryPr>
                        <m:chr m:val="∑"/>
                        <m:limLoc m:val="undOvr"/>
                        <m:ctrlPr>
                          <w:rPr>
                            <w:rFonts w:ascii="Cambria Math" w:hAnsi="Cambria Math"/>
                            <w:i/>
                            <w:color w:val="000000" w:themeColor="text1"/>
                          </w:rPr>
                        </m:ctrlPr>
                      </m:naryPr>
                      <m:sub>
                        <m:r>
                          <w:rPr>
                            <w:rFonts w:ascii="Cambria Math" w:hAnsi="Cambria Math" w:cs="STIXGeneral-Regular"/>
                            <w:color w:val="000000" w:themeColor="text1"/>
                          </w:rPr>
                          <m:t>i</m:t>
                        </m:r>
                        <m:r>
                          <w:rPr>
                            <w:rFonts w:ascii="Cambria Math" w:hAnsi="Cambria Math"/>
                            <w:color w:val="000000" w:themeColor="text1"/>
                          </w:rPr>
                          <m:t>=1</m:t>
                        </m:r>
                      </m:sub>
                      <m:sup>
                        <m:r>
                          <w:rPr>
                            <w:rFonts w:ascii="Cambria Math" w:hAnsi="Cambria Math" w:cs="STIXGeneral-Regular"/>
                            <w:color w:val="000000" w:themeColor="text1"/>
                          </w:rPr>
                          <m:t>S</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d>
                          </m:e>
                          <m:sup>
                            <m:r>
                              <w:rPr>
                                <w:rFonts w:ascii="Cambria Math" w:hAnsi="Cambria Math"/>
                                <w:color w:val="000000" w:themeColor="text1"/>
                              </w:rPr>
                              <m:t>2</m:t>
                            </m:r>
                          </m:sup>
                        </m:sSup>
                      </m:e>
                    </m:nary>
                  </m:e>
                </m:rad>
                <m:r>
                  <w:rPr>
                    <w:rFonts w:ascii="Cambria Math" w:hAnsi="Cambria Math"/>
                    <w:color w:val="000000" w:themeColor="text1"/>
                  </w:rPr>
                  <m:t xml:space="preserve"> </m:t>
                </m:r>
              </m:oMath>
            </m:oMathPara>
          </w:p>
        </w:tc>
        <w:tc>
          <w:tcPr>
            <w:tcW w:w="604" w:type="dxa"/>
            <w:tcBorders>
              <w:top w:val="nil"/>
              <w:left w:val="nil"/>
              <w:bottom w:val="nil"/>
              <w:right w:val="nil"/>
            </w:tcBorders>
            <w:shd w:val="clear" w:color="auto" w:fill="auto"/>
            <w:vAlign w:val="center"/>
          </w:tcPr>
          <w:p w14:paraId="5B4C8E83" w14:textId="77777777" w:rsidR="0027000B" w:rsidRPr="00577BE2" w:rsidRDefault="002B0EE8" w:rsidP="002B0EE8">
            <w:pPr>
              <w:jc w:val="right"/>
              <w:rPr>
                <w:rFonts w:ascii="Times New Roman" w:hAnsi="Times New Roman"/>
                <w:color w:val="000000" w:themeColor="text1"/>
              </w:rPr>
            </w:pPr>
            <w:r w:rsidRPr="00577BE2">
              <w:rPr>
                <w:rFonts w:ascii="Times New Roman" w:hAnsi="Times New Roman"/>
                <w:color w:val="000000" w:themeColor="text1"/>
              </w:rPr>
              <w:t>(1)</w:t>
            </w:r>
          </w:p>
        </w:tc>
      </w:tr>
    </w:tbl>
    <w:p w14:paraId="21CEB41C" w14:textId="2EEF3B1F" w:rsidR="007177EF" w:rsidRDefault="00602220"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where </w:t>
      </w:r>
      <w:r w:rsidRPr="00577BE2">
        <w:rPr>
          <w:rFonts w:ascii="Times New Roman" w:hAnsi="Times New Roman"/>
          <w:i/>
          <w:color w:val="000000" w:themeColor="text1"/>
        </w:rPr>
        <w:t>a</w:t>
      </w:r>
      <w:r w:rsidRPr="00577BE2">
        <w:rPr>
          <w:rFonts w:ascii="Times New Roman" w:hAnsi="Times New Roman"/>
          <w:i/>
          <w:color w:val="000000" w:themeColor="text1"/>
          <w:vertAlign w:val="subscript"/>
        </w:rPr>
        <w:t>i</w:t>
      </w:r>
      <w:r w:rsidRPr="00577BE2">
        <w:rPr>
          <w:rFonts w:ascii="Times New Roman" w:hAnsi="Times New Roman"/>
          <w:i/>
          <w:color w:val="000000" w:themeColor="text1"/>
        </w:rPr>
        <w:t xml:space="preserve"> </w:t>
      </w:r>
      <w:r w:rsidRPr="00577BE2">
        <w:rPr>
          <w:rFonts w:ascii="Times New Roman" w:hAnsi="Times New Roman"/>
          <w:color w:val="000000" w:themeColor="text1"/>
        </w:rPr>
        <w:t>is the</w:t>
      </w:r>
      <w:r w:rsidR="001C627B">
        <w:rPr>
          <w:rFonts w:ascii="Times New Roman" w:hAnsi="Times New Roman"/>
          <w:color w:val="000000" w:themeColor="text1"/>
        </w:rPr>
        <w:t xml:space="preserve"> fraction of</w:t>
      </w:r>
      <w:r w:rsidRPr="00577BE2">
        <w:rPr>
          <w:rFonts w:ascii="Times New Roman" w:hAnsi="Times New Roman"/>
          <w:color w:val="000000" w:themeColor="text1"/>
        </w:rPr>
        <w:t xml:space="preserve"> reven</w:t>
      </w:r>
      <w:r w:rsidR="009A4329" w:rsidRPr="00577BE2">
        <w:rPr>
          <w:rFonts w:ascii="Times New Roman" w:hAnsi="Times New Roman"/>
          <w:color w:val="000000" w:themeColor="text1"/>
        </w:rPr>
        <w:t>u</w:t>
      </w:r>
      <w:r w:rsidRPr="00577BE2">
        <w:rPr>
          <w:rFonts w:ascii="Times New Roman" w:hAnsi="Times New Roman"/>
          <w:color w:val="000000" w:themeColor="text1"/>
        </w:rPr>
        <w:t>e derived from</w:t>
      </w:r>
      <w:r w:rsidR="009A4329" w:rsidRPr="00577BE2">
        <w:rPr>
          <w:rFonts w:ascii="Times New Roman" w:hAnsi="Times New Roman"/>
          <w:color w:val="000000" w:themeColor="text1"/>
        </w:rPr>
        <w:t xml:space="preserve"> </w:t>
      </w:r>
      <w:r w:rsidRPr="00577BE2">
        <w:rPr>
          <w:rFonts w:ascii="Times New Roman" w:hAnsi="Times New Roman"/>
          <w:color w:val="000000" w:themeColor="text1"/>
        </w:rPr>
        <w:t xml:space="preserve">species </w:t>
      </w:r>
      <w:r w:rsidRPr="00577BE2">
        <w:rPr>
          <w:rFonts w:ascii="Times New Roman" w:hAnsi="Times New Roman"/>
          <w:i/>
          <w:color w:val="000000" w:themeColor="text1"/>
        </w:rPr>
        <w:t>i</w:t>
      </w:r>
      <w:r w:rsidRPr="00577BE2">
        <w:rPr>
          <w:rFonts w:ascii="Times New Roman" w:hAnsi="Times New Roman"/>
          <w:color w:val="000000" w:themeColor="text1"/>
        </w:rPr>
        <w:t xml:space="preserve"> on trip </w:t>
      </w:r>
      <w:r w:rsidRPr="00577BE2">
        <w:rPr>
          <w:rFonts w:ascii="Times New Roman" w:hAnsi="Times New Roman"/>
          <w:i/>
          <w:color w:val="000000" w:themeColor="text1"/>
        </w:rPr>
        <w:t>A</w:t>
      </w:r>
      <w:r w:rsidRPr="00577BE2">
        <w:rPr>
          <w:rFonts w:ascii="Times New Roman" w:hAnsi="Times New Roman"/>
          <w:color w:val="000000" w:themeColor="text1"/>
        </w:rPr>
        <w:t xml:space="preserve">, </w:t>
      </w:r>
      <w:r w:rsidRPr="00577BE2">
        <w:rPr>
          <w:rFonts w:ascii="Times New Roman" w:hAnsi="Times New Roman"/>
          <w:i/>
          <w:color w:val="000000" w:themeColor="text1"/>
        </w:rPr>
        <w:t>c</w:t>
      </w:r>
      <w:r w:rsidRPr="00577BE2">
        <w:rPr>
          <w:rFonts w:ascii="Times New Roman" w:hAnsi="Times New Roman"/>
          <w:i/>
          <w:color w:val="000000" w:themeColor="text1"/>
          <w:vertAlign w:val="subscript"/>
        </w:rPr>
        <w:t>i</w:t>
      </w:r>
      <w:r w:rsidRPr="00577BE2">
        <w:rPr>
          <w:rFonts w:ascii="Times New Roman" w:hAnsi="Times New Roman"/>
          <w:i/>
          <w:color w:val="000000" w:themeColor="text1"/>
        </w:rPr>
        <w:t xml:space="preserve"> </w:t>
      </w:r>
      <w:r w:rsidRPr="00577BE2">
        <w:rPr>
          <w:rFonts w:ascii="Times New Roman" w:hAnsi="Times New Roman"/>
          <w:color w:val="000000" w:themeColor="text1"/>
        </w:rPr>
        <w:t>is the</w:t>
      </w:r>
      <w:r w:rsidR="001C627B">
        <w:rPr>
          <w:rFonts w:ascii="Times New Roman" w:hAnsi="Times New Roman"/>
          <w:color w:val="000000" w:themeColor="text1"/>
        </w:rPr>
        <w:t xml:space="preserve"> fraction of</w:t>
      </w:r>
      <w:r w:rsidRPr="00577BE2">
        <w:rPr>
          <w:rFonts w:ascii="Times New Roman" w:hAnsi="Times New Roman"/>
          <w:color w:val="000000" w:themeColor="text1"/>
        </w:rPr>
        <w:t xml:space="preserve"> revenue derived from species </w:t>
      </w:r>
      <w:r w:rsidRPr="00577BE2">
        <w:rPr>
          <w:rFonts w:ascii="Times New Roman" w:hAnsi="Times New Roman"/>
          <w:i/>
          <w:color w:val="000000" w:themeColor="text1"/>
        </w:rPr>
        <w:t>i</w:t>
      </w:r>
      <w:r w:rsidRPr="00577BE2">
        <w:rPr>
          <w:rFonts w:ascii="Times New Roman" w:hAnsi="Times New Roman"/>
          <w:color w:val="000000" w:themeColor="text1"/>
        </w:rPr>
        <w:t xml:space="preserve"> on trip </w:t>
      </w:r>
      <w:r w:rsidRPr="00577BE2">
        <w:rPr>
          <w:rFonts w:ascii="Times New Roman" w:hAnsi="Times New Roman"/>
          <w:i/>
          <w:color w:val="000000" w:themeColor="text1"/>
        </w:rPr>
        <w:t>C</w:t>
      </w:r>
      <w:r w:rsidR="008B425C" w:rsidRPr="00577BE2">
        <w:rPr>
          <w:rFonts w:ascii="Times New Roman" w:hAnsi="Times New Roman"/>
          <w:color w:val="000000" w:themeColor="text1"/>
        </w:rPr>
        <w:t>,</w:t>
      </w:r>
      <w:r w:rsidR="009A4329" w:rsidRPr="00577BE2">
        <w:rPr>
          <w:rFonts w:ascii="Times New Roman" w:hAnsi="Times New Roman"/>
          <w:color w:val="000000" w:themeColor="text1"/>
        </w:rPr>
        <w:t xml:space="preserve"> </w:t>
      </w:r>
      <w:r w:rsidR="00DD6DD6">
        <w:rPr>
          <w:rFonts w:ascii="Times New Roman" w:hAnsi="Times New Roman"/>
          <w:color w:val="000000" w:themeColor="text1"/>
        </w:rPr>
        <w:t xml:space="preserve">and </w:t>
      </w:r>
      <w:r w:rsidR="00DD6DD6" w:rsidRPr="00577BE2">
        <w:rPr>
          <w:rFonts w:ascii="Times New Roman" w:hAnsi="Times New Roman"/>
          <w:i/>
          <w:color w:val="000000" w:themeColor="text1"/>
        </w:rPr>
        <w:t>S</w:t>
      </w:r>
      <w:r w:rsidR="00DD6DD6">
        <w:rPr>
          <w:rFonts w:ascii="Times New Roman" w:hAnsi="Times New Roman"/>
          <w:color w:val="000000" w:themeColor="text1"/>
        </w:rPr>
        <w:t xml:space="preserve"> indicates the</w:t>
      </w:r>
      <w:r w:rsidR="00DD6DD6" w:rsidRPr="00577BE2">
        <w:rPr>
          <w:rFonts w:ascii="Times New Roman" w:hAnsi="Times New Roman"/>
          <w:color w:val="000000" w:themeColor="text1"/>
        </w:rPr>
        <w:t xml:space="preserve"> total </w:t>
      </w:r>
      <w:r w:rsidR="00DD6DD6">
        <w:rPr>
          <w:rFonts w:ascii="Times New Roman" w:hAnsi="Times New Roman"/>
          <w:color w:val="000000" w:themeColor="text1"/>
        </w:rPr>
        <w:t xml:space="preserve">number of </w:t>
      </w:r>
      <w:r w:rsidR="00DD6DD6" w:rsidRPr="00577BE2">
        <w:rPr>
          <w:rFonts w:ascii="Times New Roman" w:hAnsi="Times New Roman"/>
          <w:color w:val="000000" w:themeColor="text1"/>
        </w:rPr>
        <w:t>species</w:t>
      </w:r>
      <w:r w:rsidR="00DD6DD6">
        <w:rPr>
          <w:rFonts w:ascii="Times New Roman" w:hAnsi="Times New Roman"/>
          <w:color w:val="000000" w:themeColor="text1"/>
        </w:rPr>
        <w:t xml:space="preserve"> collected in both trips</w:t>
      </w:r>
      <w:r w:rsidR="009A4329" w:rsidRPr="00577BE2">
        <w:rPr>
          <w:rFonts w:ascii="Times New Roman" w:hAnsi="Times New Roman"/>
          <w:color w:val="000000" w:themeColor="text1"/>
        </w:rPr>
        <w:t xml:space="preserve">. </w:t>
      </w:r>
      <w:r w:rsidR="00D126FF" w:rsidRPr="00577BE2">
        <w:rPr>
          <w:rFonts w:ascii="Times New Roman" w:hAnsi="Times New Roman"/>
          <w:color w:val="000000" w:themeColor="text1"/>
        </w:rPr>
        <w:t xml:space="preserve">With this metric, trips </w:t>
      </w:r>
      <w:r w:rsidR="00D126FF" w:rsidRPr="00577BE2">
        <w:rPr>
          <w:rFonts w:ascii="Times New Roman" w:hAnsi="Times New Roman"/>
          <w:i/>
          <w:color w:val="000000" w:themeColor="text1"/>
        </w:rPr>
        <w:t xml:space="preserve">A </w:t>
      </w:r>
      <w:r w:rsidR="00D126FF" w:rsidRPr="00577BE2">
        <w:rPr>
          <w:rFonts w:ascii="Times New Roman" w:hAnsi="Times New Roman"/>
          <w:color w:val="000000" w:themeColor="text1"/>
        </w:rPr>
        <w:t xml:space="preserve">and </w:t>
      </w:r>
      <w:r w:rsidR="00D126FF" w:rsidRPr="00577BE2">
        <w:rPr>
          <w:rFonts w:ascii="Times New Roman" w:hAnsi="Times New Roman"/>
          <w:i/>
          <w:color w:val="000000" w:themeColor="text1"/>
        </w:rPr>
        <w:t>C</w:t>
      </w:r>
      <w:r w:rsidR="00D126FF" w:rsidRPr="00577BE2">
        <w:rPr>
          <w:rFonts w:ascii="Times New Roman" w:hAnsi="Times New Roman"/>
          <w:color w:val="000000" w:themeColor="text1"/>
        </w:rPr>
        <w:t xml:space="preserve"> become increasingly similar (and the Hellinger distance declines) as the proportion of revenue attributable to each of the </w:t>
      </w:r>
      <w:r w:rsidR="00D126FF" w:rsidRPr="00577BE2">
        <w:rPr>
          <w:rFonts w:ascii="Times New Roman" w:hAnsi="Times New Roman"/>
          <w:i/>
          <w:color w:val="000000" w:themeColor="text1"/>
        </w:rPr>
        <w:t xml:space="preserve">S </w:t>
      </w:r>
      <w:r w:rsidR="00D126FF" w:rsidRPr="00577BE2">
        <w:rPr>
          <w:rFonts w:ascii="Times New Roman" w:hAnsi="Times New Roman"/>
          <w:color w:val="000000" w:themeColor="text1"/>
        </w:rPr>
        <w:t>species becomes increasingly matched.</w:t>
      </w:r>
      <w:r w:rsidR="007177EF">
        <w:rPr>
          <w:rFonts w:ascii="Times New Roman" w:hAnsi="Times New Roman"/>
          <w:color w:val="000000" w:themeColor="text1"/>
        </w:rPr>
        <w:t xml:space="preserve"> </w:t>
      </w:r>
      <w:r w:rsidR="00B42763" w:rsidRPr="00577BE2">
        <w:rPr>
          <w:rFonts w:ascii="Times New Roman" w:hAnsi="Times New Roman"/>
          <w:color w:val="000000" w:themeColor="text1"/>
        </w:rPr>
        <w:t>We transformed the distance matrix into a similarity matrix by subtracting</w:t>
      </w:r>
      <w:r w:rsidR="008B425C" w:rsidRPr="00577BE2">
        <w:rPr>
          <w:rFonts w:ascii="Times New Roman" w:hAnsi="Times New Roman"/>
          <w:color w:val="000000" w:themeColor="text1"/>
        </w:rPr>
        <w:t xml:space="preserve"> the</w:t>
      </w:r>
      <w:r w:rsidR="00A00D82" w:rsidRPr="00577BE2">
        <w:rPr>
          <w:rFonts w:ascii="Times New Roman" w:hAnsi="Times New Roman"/>
          <w:color w:val="000000" w:themeColor="text1"/>
        </w:rPr>
        <w:t xml:space="preserve"> distance</w:t>
      </w:r>
      <w:r w:rsidR="008B425C" w:rsidRPr="00577BE2">
        <w:rPr>
          <w:rFonts w:ascii="Times New Roman" w:hAnsi="Times New Roman"/>
          <w:color w:val="000000" w:themeColor="text1"/>
        </w:rPr>
        <w:t xml:space="preserve"> metric’s upper limit (</w:t>
      </w:r>
      <m:oMath>
        <m:rad>
          <m:radPr>
            <m:degHide m:val="1"/>
            <m:ctrlPr>
              <w:rPr>
                <w:rFonts w:ascii="Cambria Math" w:hAnsi="Cambria Math"/>
                <w:i/>
                <w:color w:val="000000" w:themeColor="text1"/>
              </w:rPr>
            </m:ctrlPr>
          </m:radPr>
          <m:deg/>
          <m:e>
            <m:r>
              <w:rPr>
                <w:rFonts w:ascii="Cambria Math" w:hAnsi="Cambria Math"/>
                <w:color w:val="000000" w:themeColor="text1"/>
              </w:rPr>
              <m:t>2</m:t>
            </m:r>
          </m:e>
        </m:rad>
      </m:oMath>
      <w:r w:rsidR="008B425C" w:rsidRPr="00577BE2">
        <w:rPr>
          <w:rFonts w:ascii="Times New Roman" w:hAnsi="Times New Roman"/>
          <w:color w:val="000000" w:themeColor="text1"/>
        </w:rPr>
        <w:t>)</w:t>
      </w:r>
      <w:r w:rsidR="00B42763" w:rsidRPr="00577BE2">
        <w:rPr>
          <w:rFonts w:ascii="Times New Roman" w:hAnsi="Times New Roman"/>
          <w:color w:val="000000" w:themeColor="text1"/>
        </w:rPr>
        <w:t xml:space="preserve"> from each pairwise distance and </w:t>
      </w:r>
      <w:r w:rsidR="007C0492" w:rsidRPr="00577BE2">
        <w:rPr>
          <w:rFonts w:ascii="Times New Roman" w:hAnsi="Times New Roman"/>
          <w:color w:val="000000" w:themeColor="text1"/>
        </w:rPr>
        <w:t>used</w:t>
      </w:r>
      <w:r w:rsidR="00B42763" w:rsidRPr="00577BE2">
        <w:rPr>
          <w:rFonts w:ascii="Times New Roman" w:hAnsi="Times New Roman"/>
          <w:color w:val="000000" w:themeColor="text1"/>
        </w:rPr>
        <w:t xml:space="preserve"> these similarities</w:t>
      </w:r>
      <w:r w:rsidR="007C0492" w:rsidRPr="00577BE2">
        <w:rPr>
          <w:rFonts w:ascii="Times New Roman" w:hAnsi="Times New Roman"/>
          <w:color w:val="000000" w:themeColor="text1"/>
        </w:rPr>
        <w:t xml:space="preserve"> to</w:t>
      </w:r>
      <w:r w:rsidR="00B42763" w:rsidRPr="00577BE2">
        <w:rPr>
          <w:rFonts w:ascii="Times New Roman" w:hAnsi="Times New Roman"/>
          <w:color w:val="000000" w:themeColor="text1"/>
        </w:rPr>
        <w:t xml:space="preserve"> </w:t>
      </w:r>
      <w:r w:rsidR="007C0492" w:rsidRPr="00577BE2">
        <w:rPr>
          <w:rFonts w:ascii="Times New Roman" w:hAnsi="Times New Roman"/>
          <w:color w:val="000000" w:themeColor="text1"/>
        </w:rPr>
        <w:t>generate</w:t>
      </w:r>
      <w:r w:rsidR="00B42763" w:rsidRPr="00577BE2">
        <w:rPr>
          <w:rFonts w:ascii="Times New Roman" w:hAnsi="Times New Roman"/>
          <w:color w:val="000000" w:themeColor="text1"/>
        </w:rPr>
        <w:t xml:space="preserve"> a weighted, undirected network where nodes were fishing trips and edge weights were pairwise </w:t>
      </w:r>
      <w:bookmarkStart w:id="3" w:name="_GoBack"/>
      <w:bookmarkEnd w:id="3"/>
      <w:r w:rsidR="00B42763" w:rsidRPr="00577BE2">
        <w:rPr>
          <w:rFonts w:ascii="Times New Roman" w:hAnsi="Times New Roman"/>
          <w:color w:val="000000" w:themeColor="text1"/>
        </w:rPr>
        <w:t xml:space="preserve">similarity. </w:t>
      </w:r>
    </w:p>
    <w:p w14:paraId="511DD28C" w14:textId="3006CF51" w:rsidR="00431CB1" w:rsidRDefault="00B42763" w:rsidP="00016B9B">
      <w:pPr>
        <w:spacing w:line="480" w:lineRule="auto"/>
        <w:rPr>
          <w:rFonts w:ascii="Times New Roman" w:hAnsi="Times New Roman"/>
          <w:color w:val="000000" w:themeColor="text1"/>
        </w:rPr>
      </w:pPr>
      <w:r w:rsidRPr="00577BE2">
        <w:rPr>
          <w:rFonts w:ascii="Times New Roman" w:hAnsi="Times New Roman"/>
          <w:color w:val="000000" w:themeColor="text1"/>
        </w:rPr>
        <w:t>We</w:t>
      </w:r>
      <w:r w:rsidR="0054323D" w:rsidRPr="00577BE2">
        <w:rPr>
          <w:rFonts w:ascii="Times New Roman" w:hAnsi="Times New Roman"/>
          <w:color w:val="000000" w:themeColor="text1"/>
        </w:rPr>
        <w:t xml:space="preserve"> used the infoMap community detection algorith</w:t>
      </w:r>
      <w:r w:rsidR="00F437E5" w:rsidRPr="00577BE2">
        <w:rPr>
          <w:rFonts w:ascii="Times New Roman" w:hAnsi="Times New Roman"/>
          <w:color w:val="000000" w:themeColor="text1"/>
        </w:rPr>
        <w:t>m</w:t>
      </w:r>
      <w:r w:rsidR="00016B9B"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97CE56D2-2FA3-424E-BE01-C9305952A30F&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(Rosvall and Bergstrom 2008)</w:t>
      </w:r>
      <w:r w:rsidR="007020E6" w:rsidRPr="00577BE2">
        <w:rPr>
          <w:rFonts w:ascii="Times New Roman" w:hAnsi="Times New Roman"/>
          <w:color w:val="000000" w:themeColor="text1"/>
        </w:rPr>
        <w:fldChar w:fldCharType="end"/>
      </w:r>
      <w:r w:rsidR="00F437E5" w:rsidRPr="00577BE2">
        <w:rPr>
          <w:rFonts w:ascii="Times New Roman" w:hAnsi="Times New Roman"/>
          <w:color w:val="000000" w:themeColor="text1"/>
        </w:rPr>
        <w:t xml:space="preserve"> and</w:t>
      </w:r>
      <w:r w:rsidR="0054323D" w:rsidRPr="00577BE2">
        <w:rPr>
          <w:rFonts w:ascii="Times New Roman" w:hAnsi="Times New Roman"/>
          <w:color w:val="000000" w:themeColor="text1"/>
        </w:rPr>
        <w:t xml:space="preserve"> </w:t>
      </w:r>
      <w:r w:rsidR="00F437E5" w:rsidRPr="00577BE2">
        <w:rPr>
          <w:rFonts w:ascii="Times New Roman" w:hAnsi="Times New Roman"/>
          <w:color w:val="000000" w:themeColor="text1"/>
        </w:rPr>
        <w:t>identified</w:t>
      </w:r>
      <w:r w:rsidR="0054323D" w:rsidRPr="00577BE2">
        <w:rPr>
          <w:rFonts w:ascii="Times New Roman" w:hAnsi="Times New Roman"/>
          <w:color w:val="000000" w:themeColor="text1"/>
        </w:rPr>
        <w:t xml:space="preserve"> groups of trips with similar target assemblages. </w:t>
      </w:r>
      <w:r w:rsidR="00431CB1">
        <w:rPr>
          <w:rFonts w:ascii="Times New Roman" w:hAnsi="Times New Roman"/>
          <w:color w:val="000000" w:themeColor="text1"/>
        </w:rPr>
        <w:t>However, b</w:t>
      </w:r>
      <w:r w:rsidR="00F437E5" w:rsidRPr="00577BE2">
        <w:rPr>
          <w:rFonts w:ascii="Times New Roman" w:hAnsi="Times New Roman"/>
          <w:color w:val="000000" w:themeColor="text1"/>
        </w:rPr>
        <w:t>ecause o</w:t>
      </w:r>
      <w:r w:rsidR="007C0492" w:rsidRPr="00577BE2">
        <w:rPr>
          <w:rFonts w:ascii="Times New Roman" w:hAnsi="Times New Roman"/>
          <w:color w:val="000000" w:themeColor="text1"/>
        </w:rPr>
        <w:t xml:space="preserve">ur dataset contained </w:t>
      </w:r>
      <w:r w:rsidR="00016B9B" w:rsidRPr="00577BE2">
        <w:rPr>
          <w:rFonts w:ascii="Times New Roman" w:hAnsi="Times New Roman"/>
          <w:color w:val="000000" w:themeColor="text1"/>
        </w:rPr>
        <w:t>340,466</w:t>
      </w:r>
      <w:r w:rsidR="007C0492" w:rsidRPr="00577BE2">
        <w:rPr>
          <w:rFonts w:ascii="Times New Roman" w:hAnsi="Times New Roman"/>
          <w:color w:val="000000" w:themeColor="text1"/>
        </w:rPr>
        <w:t xml:space="preserve"> unique trips, </w:t>
      </w:r>
      <w:r w:rsidR="00F437E5" w:rsidRPr="00577BE2">
        <w:rPr>
          <w:rFonts w:ascii="Times New Roman" w:hAnsi="Times New Roman"/>
          <w:color w:val="000000" w:themeColor="text1"/>
        </w:rPr>
        <w:t xml:space="preserve">it was computationally </w:t>
      </w:r>
      <w:r w:rsidR="00860A6E">
        <w:rPr>
          <w:rFonts w:ascii="Times New Roman" w:hAnsi="Times New Roman"/>
          <w:color w:val="000000" w:themeColor="text1"/>
        </w:rPr>
        <w:t>intractable</w:t>
      </w:r>
      <w:r w:rsidR="00F437E5" w:rsidRPr="00577BE2">
        <w:rPr>
          <w:rFonts w:ascii="Times New Roman" w:hAnsi="Times New Roman"/>
          <w:color w:val="000000" w:themeColor="text1"/>
        </w:rPr>
        <w:t xml:space="preserve"> for us to construct</w:t>
      </w:r>
      <w:r w:rsidR="007C0492" w:rsidRPr="00577BE2">
        <w:rPr>
          <w:rFonts w:ascii="Times New Roman" w:hAnsi="Times New Roman"/>
          <w:color w:val="000000" w:themeColor="text1"/>
        </w:rPr>
        <w:t xml:space="preserve"> a single matrix containing all pairwise similarities. </w:t>
      </w:r>
      <w:r w:rsidR="006D3403" w:rsidRPr="00577BE2">
        <w:rPr>
          <w:rFonts w:ascii="Times New Roman" w:hAnsi="Times New Roman"/>
          <w:color w:val="000000" w:themeColor="text1"/>
        </w:rPr>
        <w:t xml:space="preserve">To </w:t>
      </w:r>
      <w:r w:rsidR="00E353FD">
        <w:rPr>
          <w:rFonts w:ascii="Times New Roman" w:hAnsi="Times New Roman"/>
          <w:color w:val="000000" w:themeColor="text1"/>
        </w:rPr>
        <w:t>overcome this challenge</w:t>
      </w:r>
      <w:r w:rsidR="0054323D" w:rsidRPr="00577BE2">
        <w:rPr>
          <w:rFonts w:ascii="Times New Roman" w:hAnsi="Times New Roman"/>
          <w:color w:val="000000" w:themeColor="text1"/>
        </w:rPr>
        <w:t xml:space="preserve"> we used</w:t>
      </w:r>
      <w:r w:rsidR="00431CB1">
        <w:rPr>
          <w:rFonts w:ascii="Times New Roman" w:hAnsi="Times New Roman"/>
          <w:color w:val="000000" w:themeColor="text1"/>
        </w:rPr>
        <w:t>…</w:t>
      </w:r>
    </w:p>
    <w:p w14:paraId="0023175C" w14:textId="0CC6D67C" w:rsidR="00A57565" w:rsidRPr="00577BE2" w:rsidRDefault="006423B9"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 one year of landings (2010) </w:t>
      </w:r>
      <w:r w:rsidR="006D3403" w:rsidRPr="00577BE2">
        <w:rPr>
          <w:rFonts w:ascii="Times New Roman" w:hAnsi="Times New Roman"/>
          <w:color w:val="000000" w:themeColor="text1"/>
        </w:rPr>
        <w:t>that</w:t>
      </w:r>
      <w:r w:rsidR="0054323D" w:rsidRPr="00577BE2">
        <w:rPr>
          <w:rFonts w:ascii="Times New Roman" w:hAnsi="Times New Roman"/>
          <w:color w:val="000000" w:themeColor="text1"/>
        </w:rPr>
        <w:t xml:space="preserve"> we</w:t>
      </w:r>
      <w:r w:rsidRPr="00577BE2">
        <w:rPr>
          <w:rFonts w:ascii="Times New Roman" w:hAnsi="Times New Roman"/>
          <w:color w:val="000000" w:themeColor="text1"/>
        </w:rPr>
        <w:t xml:space="preserve"> split by gear</w:t>
      </w:r>
      <w:r w:rsidR="006D3403" w:rsidRPr="00577BE2">
        <w:rPr>
          <w:rFonts w:ascii="Times New Roman" w:hAnsi="Times New Roman"/>
          <w:color w:val="000000" w:themeColor="text1"/>
        </w:rPr>
        <w:t xml:space="preserve"> </w:t>
      </w:r>
      <w:r w:rsidR="00F437E5" w:rsidRPr="00577BE2">
        <w:rPr>
          <w:rFonts w:ascii="Times New Roman" w:hAnsi="Times New Roman"/>
          <w:color w:val="000000" w:themeColor="text1"/>
        </w:rPr>
        <w:t>which resulted in manageable matrix sizes</w:t>
      </w:r>
      <w:r w:rsidR="00D126FF" w:rsidRPr="00577BE2">
        <w:rPr>
          <w:rFonts w:ascii="Times New Roman" w:hAnsi="Times New Roman"/>
          <w:color w:val="000000" w:themeColor="text1"/>
        </w:rPr>
        <w:t xml:space="preserve"> (</w:t>
      </w:r>
      <w:r w:rsidR="00D67475" w:rsidRPr="00577BE2">
        <w:rPr>
          <w:rFonts w:ascii="Times New Roman" w:hAnsi="Times New Roman"/>
          <w:color w:val="000000" w:themeColor="text1"/>
        </w:rPr>
        <w:t>between 1,700 and 31,000 rows/columns</w:t>
      </w:r>
      <w:r w:rsidR="00D126FF" w:rsidRPr="00577BE2">
        <w:rPr>
          <w:rFonts w:ascii="Times New Roman" w:hAnsi="Times New Roman"/>
          <w:color w:val="000000" w:themeColor="text1"/>
        </w:rPr>
        <w:t>)</w:t>
      </w:r>
      <w:r w:rsidRPr="00577BE2">
        <w:rPr>
          <w:rFonts w:ascii="Times New Roman" w:hAnsi="Times New Roman"/>
          <w:color w:val="000000" w:themeColor="text1"/>
        </w:rPr>
        <w:t>.</w:t>
      </w:r>
      <w:r w:rsidR="0054323D" w:rsidRPr="00577BE2">
        <w:rPr>
          <w:rFonts w:ascii="Times New Roman" w:hAnsi="Times New Roman"/>
          <w:color w:val="000000" w:themeColor="text1"/>
        </w:rPr>
        <w:t xml:space="preserve"> Pairwise distances among trips and community detection were used within e</w:t>
      </w:r>
      <w:r w:rsidR="00016B9B" w:rsidRPr="00577BE2">
        <w:rPr>
          <w:rFonts w:ascii="Times New Roman" w:hAnsi="Times New Roman"/>
          <w:color w:val="000000" w:themeColor="text1"/>
        </w:rPr>
        <w:t>ach gear partition</w:t>
      </w:r>
      <w:ins w:id="4" w:author="Joshua Stoll" w:date="2016-01-03T09:45:00Z">
        <w:r w:rsidR="00382383">
          <w:rPr>
            <w:rFonts w:ascii="Times New Roman" w:hAnsi="Times New Roman"/>
            <w:color w:val="000000" w:themeColor="text1"/>
          </w:rPr>
          <w:t>,</w:t>
        </w:r>
      </w:ins>
      <w:r w:rsidR="00016B9B" w:rsidRPr="00577BE2">
        <w:rPr>
          <w:rFonts w:ascii="Times New Roman" w:hAnsi="Times New Roman"/>
          <w:color w:val="000000" w:themeColor="text1"/>
        </w:rPr>
        <w:t xml:space="preserve"> which </w:t>
      </w:r>
      <w:r w:rsidR="005079E4" w:rsidRPr="00577BE2">
        <w:rPr>
          <w:rFonts w:ascii="Times New Roman" w:hAnsi="Times New Roman"/>
          <w:color w:val="000000" w:themeColor="text1"/>
        </w:rPr>
        <w:t>grouped</w:t>
      </w:r>
      <w:r w:rsidR="00016B9B" w:rsidRPr="00577BE2">
        <w:rPr>
          <w:rFonts w:ascii="Times New Roman" w:hAnsi="Times New Roman"/>
          <w:color w:val="000000" w:themeColor="text1"/>
        </w:rPr>
        <w:t xml:space="preserve"> </w:t>
      </w:r>
      <w:r w:rsidR="0054323D" w:rsidRPr="00577BE2">
        <w:rPr>
          <w:rFonts w:ascii="Times New Roman" w:hAnsi="Times New Roman"/>
          <w:color w:val="000000" w:themeColor="text1"/>
        </w:rPr>
        <w:t xml:space="preserve">trips </w:t>
      </w:r>
      <w:r w:rsidR="00D126FF" w:rsidRPr="00577BE2">
        <w:rPr>
          <w:rFonts w:ascii="Times New Roman" w:hAnsi="Times New Roman"/>
          <w:color w:val="000000" w:themeColor="text1"/>
        </w:rPr>
        <w:t>into</w:t>
      </w:r>
      <w:r w:rsidR="0054323D" w:rsidRPr="00577BE2">
        <w:rPr>
          <w:rFonts w:ascii="Times New Roman" w:hAnsi="Times New Roman"/>
          <w:color w:val="000000" w:themeColor="text1"/>
        </w:rPr>
        <w:t xml:space="preserve"> target assem</w:t>
      </w:r>
      <w:r w:rsidR="005079E4" w:rsidRPr="00577BE2">
        <w:rPr>
          <w:rFonts w:ascii="Times New Roman" w:hAnsi="Times New Roman"/>
          <w:color w:val="000000" w:themeColor="text1"/>
        </w:rPr>
        <w:t>blage categories</w:t>
      </w:r>
      <w:r w:rsidR="0054323D" w:rsidRPr="00577BE2">
        <w:rPr>
          <w:rFonts w:ascii="Times New Roman" w:hAnsi="Times New Roman"/>
          <w:color w:val="000000" w:themeColor="text1"/>
        </w:rPr>
        <w:t xml:space="preserve">. </w:t>
      </w:r>
      <w:r w:rsidR="00F437E5" w:rsidRPr="00577BE2">
        <w:rPr>
          <w:rFonts w:ascii="Times New Roman" w:hAnsi="Times New Roman"/>
          <w:color w:val="000000" w:themeColor="text1"/>
        </w:rPr>
        <w:t xml:space="preserve">To make the final assignment of </w:t>
      </w:r>
      <w:r w:rsidR="00860A6E">
        <w:rPr>
          <w:rFonts w:ascii="Times New Roman" w:hAnsi="Times New Roman"/>
          <w:color w:val="000000" w:themeColor="text1"/>
        </w:rPr>
        <w:t>fishing practice</w:t>
      </w:r>
      <w:r w:rsidR="00F437E5" w:rsidRPr="00577BE2">
        <w:rPr>
          <w:rFonts w:ascii="Times New Roman" w:hAnsi="Times New Roman"/>
          <w:color w:val="000000" w:themeColor="text1"/>
        </w:rPr>
        <w:t>, we linked the species-composition</w:t>
      </w:r>
      <w:r w:rsidR="0054323D" w:rsidRPr="00577BE2">
        <w:rPr>
          <w:rFonts w:ascii="Times New Roman" w:hAnsi="Times New Roman"/>
          <w:color w:val="000000" w:themeColor="text1"/>
        </w:rPr>
        <w:t xml:space="preserve"> clusters to gear used for the</w:t>
      </w:r>
      <w:r w:rsidR="00F437E5" w:rsidRPr="00577BE2">
        <w:rPr>
          <w:rFonts w:ascii="Times New Roman" w:hAnsi="Times New Roman"/>
          <w:color w:val="000000" w:themeColor="text1"/>
        </w:rPr>
        <w:t xml:space="preserve"> trip</w:t>
      </w:r>
      <w:r w:rsidR="0054323D" w:rsidRPr="00577BE2">
        <w:rPr>
          <w:rFonts w:ascii="Times New Roman" w:hAnsi="Times New Roman"/>
          <w:color w:val="000000" w:themeColor="text1"/>
        </w:rPr>
        <w:t xml:space="preserve">. </w:t>
      </w:r>
      <w:r w:rsidR="007C0492" w:rsidRPr="00577BE2">
        <w:rPr>
          <w:rFonts w:ascii="Times New Roman" w:hAnsi="Times New Roman"/>
          <w:color w:val="000000" w:themeColor="text1"/>
        </w:rPr>
        <w:t xml:space="preserve">To classify the </w:t>
      </w:r>
      <w:r w:rsidR="00F437E5" w:rsidRPr="00577BE2">
        <w:rPr>
          <w:rFonts w:ascii="Times New Roman" w:hAnsi="Times New Roman"/>
          <w:color w:val="000000" w:themeColor="text1"/>
        </w:rPr>
        <w:t xml:space="preserve">2009, 2012 and 2013 trips </w:t>
      </w:r>
      <w:r w:rsidR="00860A6E">
        <w:rPr>
          <w:rFonts w:ascii="Times New Roman" w:hAnsi="Times New Roman"/>
          <w:color w:val="000000" w:themeColor="text1"/>
        </w:rPr>
        <w:t>to</w:t>
      </w:r>
      <w:r w:rsidR="00F437E5" w:rsidRPr="00577BE2">
        <w:rPr>
          <w:rFonts w:ascii="Times New Roman" w:hAnsi="Times New Roman"/>
          <w:color w:val="000000" w:themeColor="text1"/>
        </w:rPr>
        <w:t xml:space="preserve"> </w:t>
      </w:r>
      <w:r w:rsidR="00860A6E">
        <w:rPr>
          <w:rFonts w:ascii="Times New Roman" w:hAnsi="Times New Roman"/>
          <w:color w:val="000000" w:themeColor="text1"/>
        </w:rPr>
        <w:t>fishing</w:t>
      </w:r>
      <w:r w:rsidR="00F437E5" w:rsidRPr="00577BE2">
        <w:rPr>
          <w:rFonts w:ascii="Times New Roman" w:hAnsi="Times New Roman"/>
          <w:color w:val="000000" w:themeColor="text1"/>
        </w:rPr>
        <w:t xml:space="preserve"> </w:t>
      </w:r>
      <w:r w:rsidR="00860A6E">
        <w:rPr>
          <w:rFonts w:ascii="Times New Roman" w:hAnsi="Times New Roman"/>
          <w:color w:val="000000" w:themeColor="text1"/>
        </w:rPr>
        <w:t>practices</w:t>
      </w:r>
      <w:r w:rsidR="00F437E5" w:rsidRPr="00577BE2">
        <w:rPr>
          <w:rFonts w:ascii="Times New Roman" w:hAnsi="Times New Roman"/>
          <w:color w:val="000000" w:themeColor="text1"/>
        </w:rPr>
        <w:t>, we</w:t>
      </w:r>
      <w:r w:rsidR="00D67475" w:rsidRPr="00577BE2">
        <w:rPr>
          <w:rFonts w:ascii="Times New Roman" w:hAnsi="Times New Roman"/>
          <w:color w:val="000000" w:themeColor="text1"/>
        </w:rPr>
        <w:t xml:space="preserve"> </w:t>
      </w:r>
      <w:r w:rsidR="00457271">
        <w:rPr>
          <w:rFonts w:ascii="Times New Roman" w:hAnsi="Times New Roman"/>
          <w:color w:val="000000" w:themeColor="text1"/>
        </w:rPr>
        <w:t xml:space="preserve">assigned each unclassified trip to </w:t>
      </w:r>
      <w:r w:rsidR="00D67475" w:rsidRPr="00577BE2">
        <w:rPr>
          <w:rFonts w:ascii="Times New Roman" w:hAnsi="Times New Roman"/>
          <w:color w:val="000000" w:themeColor="text1"/>
        </w:rPr>
        <w:t xml:space="preserve">the same </w:t>
      </w:r>
      <w:r w:rsidR="00860A6E">
        <w:rPr>
          <w:rFonts w:ascii="Times New Roman" w:hAnsi="Times New Roman"/>
          <w:color w:val="000000" w:themeColor="text1"/>
        </w:rPr>
        <w:t>fishing practice</w:t>
      </w:r>
      <w:r w:rsidR="00457271">
        <w:rPr>
          <w:rFonts w:ascii="Times New Roman" w:hAnsi="Times New Roman"/>
          <w:color w:val="000000" w:themeColor="text1"/>
        </w:rPr>
        <w:t xml:space="preserve"> as the 2010 trip to which it</w:t>
      </w:r>
      <w:r w:rsidR="00D67475" w:rsidRPr="00577BE2">
        <w:rPr>
          <w:rFonts w:ascii="Times New Roman" w:hAnsi="Times New Roman"/>
          <w:color w:val="000000" w:themeColor="text1"/>
        </w:rPr>
        <w:t xml:space="preserve"> was closest in multi-dimensional space. </w:t>
      </w:r>
    </w:p>
    <w:p w14:paraId="5D43D75F" w14:textId="427AFE99" w:rsidR="00F24B84" w:rsidRPr="00577BE2" w:rsidRDefault="004F16B0"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A </w:t>
      </w:r>
      <w:r w:rsidR="002F3712">
        <w:rPr>
          <w:rFonts w:ascii="Times New Roman" w:hAnsi="Times New Roman"/>
          <w:color w:val="000000" w:themeColor="text1"/>
        </w:rPr>
        <w:t xml:space="preserve">challenge in testing the </w:t>
      </w:r>
      <w:r w:rsidR="00F97E0A">
        <w:rPr>
          <w:rFonts w:ascii="Times New Roman" w:hAnsi="Times New Roman"/>
          <w:color w:val="000000" w:themeColor="text1"/>
        </w:rPr>
        <w:t>effectiveness</w:t>
      </w:r>
      <w:r w:rsidR="002F3712" w:rsidRPr="00577BE2">
        <w:rPr>
          <w:rFonts w:ascii="Times New Roman" w:hAnsi="Times New Roman"/>
          <w:color w:val="000000" w:themeColor="text1"/>
        </w:rPr>
        <w:t xml:space="preserve"> </w:t>
      </w:r>
      <w:r w:rsidRPr="00577BE2">
        <w:rPr>
          <w:rFonts w:ascii="Times New Roman" w:hAnsi="Times New Roman"/>
          <w:color w:val="000000" w:themeColor="text1"/>
        </w:rPr>
        <w:t>of this</w:t>
      </w:r>
      <w:r w:rsidR="009939FC" w:rsidRPr="00577BE2">
        <w:rPr>
          <w:rFonts w:ascii="Times New Roman" w:hAnsi="Times New Roman"/>
          <w:color w:val="000000" w:themeColor="text1"/>
        </w:rPr>
        <w:t xml:space="preserve"> classification</w:t>
      </w:r>
      <w:r w:rsidRPr="00577BE2">
        <w:rPr>
          <w:rFonts w:ascii="Times New Roman" w:hAnsi="Times New Roman"/>
          <w:color w:val="000000" w:themeColor="text1"/>
        </w:rPr>
        <w:t xml:space="preserve"> method, and part of the reason for its need, is that there </w:t>
      </w:r>
      <w:r w:rsidR="002F3712">
        <w:rPr>
          <w:rFonts w:ascii="Times New Roman" w:hAnsi="Times New Roman"/>
          <w:color w:val="000000" w:themeColor="text1"/>
        </w:rPr>
        <w:t>is</w:t>
      </w:r>
      <w:r w:rsidR="002F3712" w:rsidRPr="00577BE2">
        <w:rPr>
          <w:rFonts w:ascii="Times New Roman" w:hAnsi="Times New Roman"/>
          <w:color w:val="000000" w:themeColor="text1"/>
        </w:rPr>
        <w:t xml:space="preserve"> </w:t>
      </w:r>
      <w:r w:rsidRPr="00577BE2">
        <w:rPr>
          <w:rFonts w:ascii="Times New Roman" w:hAnsi="Times New Roman"/>
          <w:color w:val="000000" w:themeColor="text1"/>
        </w:rPr>
        <w:t>no</w:t>
      </w:r>
      <w:r w:rsidR="002F3712">
        <w:rPr>
          <w:rFonts w:ascii="Times New Roman" w:hAnsi="Times New Roman"/>
          <w:color w:val="000000" w:themeColor="text1"/>
        </w:rPr>
        <w:t>t an</w:t>
      </w:r>
      <w:r w:rsidRPr="00577BE2">
        <w:rPr>
          <w:rFonts w:ascii="Times New Roman" w:hAnsi="Times New Roman"/>
          <w:color w:val="000000" w:themeColor="text1"/>
        </w:rPr>
        <w:t xml:space="preserve"> independent classification of</w:t>
      </w:r>
      <w:r w:rsidR="00550E12" w:rsidRPr="00577BE2">
        <w:rPr>
          <w:rFonts w:ascii="Times New Roman" w:hAnsi="Times New Roman"/>
          <w:color w:val="000000" w:themeColor="text1"/>
        </w:rPr>
        <w:t xml:space="preserve"> US</w:t>
      </w:r>
      <w:r w:rsidRPr="00577BE2">
        <w:rPr>
          <w:rFonts w:ascii="Times New Roman" w:hAnsi="Times New Roman"/>
          <w:color w:val="000000" w:themeColor="text1"/>
        </w:rPr>
        <w:t xml:space="preserve"> west coast fisheries</w:t>
      </w:r>
      <w:r w:rsidR="002F3712">
        <w:rPr>
          <w:rFonts w:ascii="Times New Roman" w:hAnsi="Times New Roman"/>
          <w:color w:val="000000" w:themeColor="text1"/>
        </w:rPr>
        <w:t xml:space="preserve"> that we could use to compare the results</w:t>
      </w:r>
      <w:r w:rsidRPr="00577BE2">
        <w:rPr>
          <w:rFonts w:ascii="Times New Roman" w:hAnsi="Times New Roman"/>
          <w:color w:val="000000" w:themeColor="text1"/>
        </w:rPr>
        <w:t>.</w:t>
      </w:r>
      <w:r w:rsidR="00550E12" w:rsidRPr="00577BE2">
        <w:rPr>
          <w:rFonts w:ascii="Times New Roman" w:hAnsi="Times New Roman"/>
          <w:color w:val="000000" w:themeColor="text1"/>
        </w:rPr>
        <w:t xml:space="preserve"> To </w:t>
      </w:r>
      <w:r w:rsidRPr="00577BE2">
        <w:rPr>
          <w:rFonts w:ascii="Times New Roman" w:hAnsi="Times New Roman"/>
          <w:color w:val="000000" w:themeColor="text1"/>
        </w:rPr>
        <w:t xml:space="preserve">address this </w:t>
      </w:r>
      <w:r w:rsidR="002F3712">
        <w:rPr>
          <w:rFonts w:ascii="Times New Roman" w:hAnsi="Times New Roman"/>
          <w:color w:val="000000" w:themeColor="text1"/>
        </w:rPr>
        <w:t>issue</w:t>
      </w:r>
      <w:r w:rsidRPr="00577BE2">
        <w:rPr>
          <w:rFonts w:ascii="Times New Roman" w:hAnsi="Times New Roman"/>
          <w:color w:val="000000" w:themeColor="text1"/>
        </w:rPr>
        <w:t xml:space="preserve">, we </w:t>
      </w:r>
      <w:r w:rsidR="001A7183" w:rsidRPr="00577BE2">
        <w:rPr>
          <w:rFonts w:ascii="Times New Roman" w:hAnsi="Times New Roman"/>
          <w:color w:val="000000" w:themeColor="text1"/>
        </w:rPr>
        <w:t xml:space="preserve">tested the reliability of our classification approach by evaluating </w:t>
      </w:r>
      <w:r w:rsidR="002F3712">
        <w:rPr>
          <w:rFonts w:ascii="Times New Roman" w:hAnsi="Times New Roman"/>
          <w:color w:val="000000" w:themeColor="text1"/>
        </w:rPr>
        <w:t>the extent to which it identified</w:t>
      </w:r>
      <w:r w:rsidR="001A7183" w:rsidRPr="00577BE2">
        <w:rPr>
          <w:rFonts w:ascii="Times New Roman" w:hAnsi="Times New Roman"/>
          <w:color w:val="000000" w:themeColor="text1"/>
        </w:rPr>
        <w:t xml:space="preserve"> known spatial and temporal structure </w:t>
      </w:r>
      <w:r w:rsidR="002F3712">
        <w:rPr>
          <w:rFonts w:ascii="Times New Roman" w:hAnsi="Times New Roman"/>
          <w:color w:val="000000" w:themeColor="text1"/>
        </w:rPr>
        <w:t>of</w:t>
      </w:r>
      <w:r w:rsidR="002F3712" w:rsidRPr="00577BE2">
        <w:rPr>
          <w:rFonts w:ascii="Times New Roman" w:hAnsi="Times New Roman"/>
          <w:color w:val="000000" w:themeColor="text1"/>
        </w:rPr>
        <w:t xml:space="preserve"> </w:t>
      </w:r>
      <w:r w:rsidR="001A7183" w:rsidRPr="00577BE2">
        <w:rPr>
          <w:rFonts w:ascii="Times New Roman" w:hAnsi="Times New Roman"/>
          <w:color w:val="000000" w:themeColor="text1"/>
        </w:rPr>
        <w:t>well-described US west coast fisheries and fishery sectors</w:t>
      </w:r>
      <w:r w:rsidR="007C2BF7" w:rsidRPr="00577BE2">
        <w:rPr>
          <w:rFonts w:ascii="Times New Roman" w:hAnsi="Times New Roman"/>
          <w:color w:val="000000" w:themeColor="text1"/>
        </w:rPr>
        <w:t>. Specifically, because we did</w:t>
      </w:r>
      <w:r w:rsidRPr="00577BE2">
        <w:rPr>
          <w:rFonts w:ascii="Times New Roman" w:hAnsi="Times New Roman"/>
          <w:color w:val="000000" w:themeColor="text1"/>
        </w:rPr>
        <w:t xml:space="preserve"> n</w:t>
      </w:r>
      <w:r w:rsidR="00CF4A42" w:rsidRPr="00577BE2">
        <w:rPr>
          <w:rFonts w:ascii="Times New Roman" w:hAnsi="Times New Roman"/>
          <w:color w:val="000000" w:themeColor="text1"/>
        </w:rPr>
        <w:t xml:space="preserve">ot bound our clusters spatially, </w:t>
      </w:r>
      <w:r w:rsidRPr="00577BE2">
        <w:rPr>
          <w:rFonts w:ascii="Times New Roman" w:hAnsi="Times New Roman"/>
          <w:color w:val="000000" w:themeColor="text1"/>
        </w:rPr>
        <w:t xml:space="preserve">temporally, </w:t>
      </w:r>
      <w:r w:rsidR="00CF4A42" w:rsidRPr="00577BE2">
        <w:rPr>
          <w:rFonts w:ascii="Times New Roman" w:hAnsi="Times New Roman"/>
          <w:color w:val="000000" w:themeColor="text1"/>
        </w:rPr>
        <w:t>or by vessel characteristics</w:t>
      </w:r>
      <w:r w:rsidR="00D126FF" w:rsidRPr="00577BE2">
        <w:rPr>
          <w:rFonts w:ascii="Times New Roman" w:hAnsi="Times New Roman"/>
          <w:color w:val="000000" w:themeColor="text1"/>
        </w:rPr>
        <w:t>,</w:t>
      </w:r>
      <w:r w:rsidR="00CF4A42" w:rsidRPr="00577BE2">
        <w:rPr>
          <w:rFonts w:ascii="Times New Roman" w:hAnsi="Times New Roman"/>
          <w:color w:val="000000" w:themeColor="text1"/>
        </w:rPr>
        <w:t xml:space="preserve"> </w:t>
      </w:r>
      <w:r w:rsidRPr="00577BE2">
        <w:rPr>
          <w:rFonts w:ascii="Times New Roman" w:hAnsi="Times New Roman"/>
          <w:color w:val="000000" w:themeColor="text1"/>
        </w:rPr>
        <w:t xml:space="preserve">we </w:t>
      </w:r>
      <w:r w:rsidR="00D126FF" w:rsidRPr="00577BE2">
        <w:rPr>
          <w:rFonts w:ascii="Times New Roman" w:hAnsi="Times New Roman"/>
          <w:color w:val="000000" w:themeColor="text1"/>
        </w:rPr>
        <w:t>were able to</w:t>
      </w:r>
      <w:r w:rsidR="00E33905" w:rsidRPr="00577BE2">
        <w:rPr>
          <w:rFonts w:ascii="Times New Roman" w:hAnsi="Times New Roman"/>
          <w:color w:val="000000" w:themeColor="text1"/>
        </w:rPr>
        <w:t xml:space="preserve"> compare our </w:t>
      </w:r>
      <w:r w:rsidR="00F94A3F">
        <w:rPr>
          <w:rFonts w:ascii="Times New Roman" w:hAnsi="Times New Roman"/>
          <w:color w:val="000000" w:themeColor="text1"/>
        </w:rPr>
        <w:t xml:space="preserve">emergent fishing strategies </w:t>
      </w:r>
      <w:r w:rsidR="00E33905" w:rsidRPr="00577BE2">
        <w:rPr>
          <w:rFonts w:ascii="Times New Roman" w:hAnsi="Times New Roman"/>
          <w:color w:val="000000" w:themeColor="text1"/>
        </w:rPr>
        <w:t>to existing sector definitions of groundfish, and groundfish impacting fisheries provided by the Northwest Fisheries Science Center Observer Program</w:t>
      </w:r>
      <w:r w:rsidR="005079E4"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&lt;citation&gt;&lt;uuid&gt;48C8A06E-4458-4BCC-BF32-7F33DB1137DC&lt;/uuid&gt;&lt;priority&gt;0&lt;/priority&gt;&lt;publications&gt;&lt;publication&gt;&lt;institution&gt;NOAA&lt;/institution&gt;&lt;accepted_date&gt;99201512081200000000222000&lt;/accepted_date&gt;&lt;title&gt;Data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01646F">
        <w:rPr>
          <w:rFonts w:ascii="Times New Roman" w:hAnsi="Times New Roman"/>
        </w:rPr>
        <w:t>(Northwest Fisheries Science Center 2015)</w:t>
      </w:r>
      <w:r w:rsidR="007020E6" w:rsidRPr="00577BE2">
        <w:rPr>
          <w:rFonts w:ascii="Times New Roman" w:hAnsi="Times New Roman"/>
          <w:color w:val="000000" w:themeColor="text1"/>
        </w:rPr>
        <w:fldChar w:fldCharType="end"/>
      </w:r>
      <w:r w:rsidR="00E33905" w:rsidRPr="00577BE2">
        <w:rPr>
          <w:rFonts w:ascii="Times New Roman" w:hAnsi="Times New Roman"/>
          <w:color w:val="000000" w:themeColor="text1"/>
        </w:rPr>
        <w:t xml:space="preserve">. </w:t>
      </w:r>
    </w:p>
    <w:p w14:paraId="0EAA4523" w14:textId="77777777" w:rsidR="006A7016" w:rsidRPr="00577BE2" w:rsidRDefault="007C2BF7"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Calculating</w:t>
      </w:r>
      <w:r w:rsidR="00401583"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c</w:t>
      </w:r>
      <w:r w:rsidR="00401583" w:rsidRPr="00577BE2">
        <w:rPr>
          <w:rFonts w:ascii="Times New Roman" w:hAnsi="Times New Roman"/>
          <w:b/>
          <w:color w:val="000000" w:themeColor="text1"/>
        </w:rPr>
        <w:t xml:space="preserve">hanges in </w:t>
      </w:r>
      <w:r w:rsidR="00FF649A" w:rsidRPr="00577BE2">
        <w:rPr>
          <w:rFonts w:ascii="Times New Roman" w:hAnsi="Times New Roman"/>
          <w:b/>
          <w:color w:val="000000" w:themeColor="text1"/>
        </w:rPr>
        <w:t>v</w:t>
      </w:r>
      <w:r w:rsidRPr="00577BE2">
        <w:rPr>
          <w:rFonts w:ascii="Times New Roman" w:hAnsi="Times New Roman"/>
          <w:b/>
          <w:color w:val="000000" w:themeColor="text1"/>
        </w:rPr>
        <w:t xml:space="preserve">essel and </w:t>
      </w:r>
      <w:r w:rsidR="00FF649A" w:rsidRPr="00577BE2">
        <w:rPr>
          <w:rFonts w:ascii="Times New Roman" w:hAnsi="Times New Roman"/>
          <w:b/>
          <w:color w:val="000000" w:themeColor="text1"/>
        </w:rPr>
        <w:t>c</w:t>
      </w:r>
      <w:r w:rsidRPr="00577BE2">
        <w:rPr>
          <w:rFonts w:ascii="Times New Roman" w:hAnsi="Times New Roman"/>
          <w:b/>
          <w:color w:val="000000" w:themeColor="text1"/>
        </w:rPr>
        <w:t xml:space="preserve">ommunity </w:t>
      </w:r>
      <w:r w:rsidR="00FF649A" w:rsidRPr="00577BE2">
        <w:rPr>
          <w:rFonts w:ascii="Times New Roman" w:hAnsi="Times New Roman"/>
          <w:b/>
          <w:color w:val="000000" w:themeColor="text1"/>
        </w:rPr>
        <w:t>l</w:t>
      </w:r>
      <w:r w:rsidRPr="00577BE2">
        <w:rPr>
          <w:rFonts w:ascii="Times New Roman" w:hAnsi="Times New Roman"/>
          <w:b/>
          <w:color w:val="000000" w:themeColor="text1"/>
        </w:rPr>
        <w:t>evel</w:t>
      </w:r>
      <w:r w:rsidR="00FF649A" w:rsidRPr="00577BE2">
        <w:rPr>
          <w:rFonts w:ascii="Times New Roman" w:hAnsi="Times New Roman"/>
          <w:b/>
          <w:color w:val="000000" w:themeColor="text1"/>
        </w:rPr>
        <w:t xml:space="preserve"> fishing</w:t>
      </w:r>
      <w:r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d</w:t>
      </w:r>
      <w:r w:rsidRPr="00577BE2">
        <w:rPr>
          <w:rFonts w:ascii="Times New Roman" w:hAnsi="Times New Roman"/>
          <w:b/>
          <w:color w:val="000000" w:themeColor="text1"/>
        </w:rPr>
        <w:t>iversity</w:t>
      </w:r>
      <w:r w:rsidR="00FF649A" w:rsidRPr="00577BE2">
        <w:rPr>
          <w:rFonts w:ascii="Times New Roman" w:hAnsi="Times New Roman"/>
          <w:b/>
          <w:color w:val="000000" w:themeColor="text1"/>
        </w:rPr>
        <w:t xml:space="preserve"> </w:t>
      </w:r>
    </w:p>
    <w:p w14:paraId="352B079D" w14:textId="5FDD17F3" w:rsidR="005079E4" w:rsidRPr="00577BE2" w:rsidRDefault="0000456A" w:rsidP="00016B9B">
      <w:pPr>
        <w:spacing w:line="480" w:lineRule="auto"/>
        <w:rPr>
          <w:rFonts w:ascii="Times New Roman" w:hAnsi="Times New Roman"/>
          <w:color w:val="000000" w:themeColor="text1"/>
        </w:rPr>
      </w:pPr>
      <w:r>
        <w:rPr>
          <w:rFonts w:ascii="Times New Roman" w:hAnsi="Times New Roman"/>
          <w:color w:val="000000" w:themeColor="text1"/>
        </w:rPr>
        <w:t>Vessel r</w:t>
      </w:r>
      <w:r w:rsidR="00206AA0" w:rsidRPr="00577BE2">
        <w:rPr>
          <w:rFonts w:ascii="Times New Roman" w:hAnsi="Times New Roman"/>
          <w:color w:val="000000" w:themeColor="text1"/>
        </w:rPr>
        <w:t xml:space="preserve">evenue </w:t>
      </w:r>
      <w:r w:rsidR="005079E4" w:rsidRPr="00577BE2">
        <w:rPr>
          <w:rFonts w:ascii="Times New Roman" w:hAnsi="Times New Roman"/>
          <w:color w:val="000000" w:themeColor="text1"/>
        </w:rPr>
        <w:t xml:space="preserve">diversity </w:t>
      </w:r>
      <w:r>
        <w:rPr>
          <w:rFonts w:ascii="Times New Roman" w:hAnsi="Times New Roman"/>
          <w:color w:val="000000" w:themeColor="text1"/>
        </w:rPr>
        <w:t>is calculated using the</w:t>
      </w:r>
      <w:r w:rsidR="003F4F92" w:rsidRPr="00577BE2">
        <w:rPr>
          <w:rFonts w:ascii="Times New Roman" w:hAnsi="Times New Roman"/>
          <w:color w:val="000000" w:themeColor="text1"/>
        </w:rPr>
        <w:t xml:space="preserve"> effective Shannon index </w:t>
      </w:r>
      <w:r w:rsidR="005079E4" w:rsidRPr="00577BE2">
        <w:rPr>
          <w:rFonts w:ascii="Times New Roman" w:hAnsi="Times New Roman"/>
          <w:i/>
          <w:color w:val="000000" w:themeColor="text1"/>
        </w:rPr>
        <w:t>H</w:t>
      </w:r>
      <w:r w:rsidR="003F4F92"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&lt;citation&gt;&lt;uuid&gt;3DA46877-108E-4F77-A579-90ADED5DEAD2&lt;/uuid&gt;&lt;priority&gt;0&lt;/priority&gt;&lt;publications&gt;&lt;publication&gt;&lt;volume&gt;113&lt;/volume&gt;&lt;number&gt;2&lt;/number&gt;&lt;startpage&gt;363&lt;/startpage&gt;&lt;title&gt;Entropy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nonDroppingParticle&gt;Lou&lt;/nonDroppingParticle&gt;&lt;lastName&gt;Jost&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(Lou Jost 2006)</w:t>
      </w:r>
      <w:r w:rsidR="007020E6" w:rsidRPr="00577BE2">
        <w:rPr>
          <w:rFonts w:ascii="Times New Roman" w:hAnsi="Times New Roman"/>
          <w:color w:val="000000" w:themeColor="text1"/>
        </w:rPr>
        <w:fldChar w:fldCharType="end"/>
      </w:r>
      <w:r w:rsidR="003F4F92" w:rsidRPr="00577BE2">
        <w:rPr>
          <w:rFonts w:ascii="Times New Roman" w:hAnsi="Times New Roman"/>
          <w:color w:val="000000" w:themeColor="text1"/>
        </w:rPr>
        <w:t xml:space="preserve">. </w:t>
      </w:r>
      <w:r w:rsidR="005043EE">
        <w:rPr>
          <w:rFonts w:ascii="Times New Roman" w:hAnsi="Times New Roman"/>
          <w:color w:val="000000" w:themeColor="text1"/>
        </w:rPr>
        <w:t xml:space="preserve">This metric quantifies variability in </w:t>
      </w:r>
      <w:r w:rsidR="005043EE" w:rsidRPr="00577BE2">
        <w:rPr>
          <w:rFonts w:ascii="Times New Roman" w:hAnsi="Times New Roman"/>
          <w:color w:val="000000" w:themeColor="text1"/>
        </w:rPr>
        <w:t>the proportion of revenue</w:t>
      </w:r>
      <w:r w:rsidR="005043EE">
        <w:rPr>
          <w:rFonts w:ascii="Times New Roman" w:hAnsi="Times New Roman"/>
          <w:color w:val="000000" w:themeColor="text1"/>
        </w:rPr>
        <w:t xml:space="preserve"> </w:t>
      </w:r>
      <w:r w:rsidR="005043EE" w:rsidRPr="00577BE2">
        <w:rPr>
          <w:rFonts w:ascii="Times New Roman" w:hAnsi="Times New Roman"/>
          <w:i/>
          <w:color w:val="000000" w:themeColor="text1"/>
        </w:rPr>
        <w:t>p</w:t>
      </w:r>
      <w:r w:rsidR="005043EE">
        <w:rPr>
          <w:rFonts w:ascii="Times New Roman" w:hAnsi="Times New Roman"/>
          <w:i/>
          <w:color w:val="000000" w:themeColor="text1"/>
          <w:vertAlign w:val="subscript"/>
        </w:rPr>
        <w:t>f</w:t>
      </w:r>
      <w:r w:rsidR="005043EE">
        <w:rPr>
          <w:rFonts w:ascii="Times New Roman" w:hAnsi="Times New Roman"/>
          <w:color w:val="000000" w:themeColor="text1"/>
        </w:rPr>
        <w:t xml:space="preserve"> </w:t>
      </w:r>
      <w:r w:rsidR="005043EE" w:rsidRPr="00577BE2">
        <w:rPr>
          <w:rFonts w:ascii="Times New Roman" w:hAnsi="Times New Roman"/>
          <w:color w:val="000000" w:themeColor="text1"/>
        </w:rPr>
        <w:t xml:space="preserve">derived from </w:t>
      </w:r>
      <w:r w:rsidR="005043EE">
        <w:rPr>
          <w:rFonts w:ascii="Times New Roman" w:hAnsi="Times New Roman"/>
          <w:color w:val="000000" w:themeColor="text1"/>
        </w:rPr>
        <w:t>each fishery</w:t>
      </w:r>
      <w:r w:rsidR="005043EE" w:rsidRPr="00577BE2">
        <w:rPr>
          <w:rFonts w:ascii="Times New Roman" w:hAnsi="Times New Roman"/>
          <w:color w:val="000000" w:themeColor="text1"/>
        </w:rPr>
        <w:t xml:space="preserve"> </w:t>
      </w:r>
      <w:r w:rsidR="005043EE">
        <w:rPr>
          <w:rFonts w:ascii="Times New Roman" w:hAnsi="Times New Roman"/>
          <w:i/>
          <w:color w:val="000000" w:themeColor="text1"/>
        </w:rPr>
        <w:t>f</w:t>
      </w:r>
      <w:r w:rsidR="005043EE">
        <w:rPr>
          <w:rFonts w:ascii="Times New Roman" w:hAnsi="Times New Roman"/>
          <w:color w:val="000000" w:themeColor="text1"/>
        </w:rPr>
        <w:t xml:space="preserve">, such that </w:t>
      </w:r>
      <w:r w:rsidR="005079E4" w:rsidRPr="00577BE2">
        <w:rPr>
          <w:rFonts w:ascii="Times New Roman" w:hAnsi="Times New Roman"/>
          <w:i/>
          <w:color w:val="000000" w:themeColor="text1"/>
        </w:rPr>
        <w:t>H</w:t>
      </w:r>
      <w:r w:rsidR="003F4F92" w:rsidRPr="00577BE2">
        <w:rPr>
          <w:rFonts w:ascii="Times New Roman" w:hAnsi="Times New Roman"/>
          <w:color w:val="000000" w:themeColor="text1"/>
        </w:rPr>
        <w:t xml:space="preserve"> </w:t>
      </w:r>
      <w:r w:rsidR="003D0E9F" w:rsidRPr="00577BE2">
        <w:rPr>
          <w:rFonts w:ascii="Times New Roman" w:hAnsi="Times New Roman"/>
          <w:color w:val="000000" w:themeColor="text1"/>
        </w:rPr>
        <w:t>for</w:t>
      </w:r>
      <w:r w:rsidR="003F4F92" w:rsidRPr="00577BE2">
        <w:rPr>
          <w:rFonts w:ascii="Times New Roman" w:hAnsi="Times New Roman"/>
          <w:color w:val="000000" w:themeColor="text1"/>
        </w:rPr>
        <w:t xml:space="preserve"> vessel </w:t>
      </w:r>
      <w:r w:rsidR="003F4F92" w:rsidRPr="00577BE2">
        <w:rPr>
          <w:rFonts w:ascii="Times New Roman" w:hAnsi="Times New Roman"/>
          <w:i/>
          <w:color w:val="000000" w:themeColor="text1"/>
        </w:rPr>
        <w:t>j</w:t>
      </w:r>
      <w:r w:rsidR="003F4F92" w:rsidRPr="00577BE2">
        <w:rPr>
          <w:rFonts w:ascii="Times New Roman" w:hAnsi="Times New Roman"/>
          <w:color w:val="000000" w:themeColor="text1"/>
        </w:rPr>
        <w:t xml:space="preserve"> is calculated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0"/>
        <w:gridCol w:w="496"/>
      </w:tblGrid>
      <w:tr w:rsidR="00C62CCE" w:rsidRPr="00577BE2" w14:paraId="2A7C0F86" w14:textId="77777777">
        <w:trPr>
          <w:trHeight w:val="702"/>
        </w:trPr>
        <w:tc>
          <w:tcPr>
            <w:tcW w:w="8820" w:type="dxa"/>
            <w:tcBorders>
              <w:top w:val="nil"/>
              <w:left w:val="nil"/>
              <w:bottom w:val="nil"/>
              <w:right w:val="nil"/>
            </w:tcBorders>
            <w:shd w:val="clear" w:color="auto" w:fill="auto"/>
            <w:vAlign w:val="center"/>
          </w:tcPr>
          <w:p w14:paraId="4ECFD8D8" w14:textId="7C7F0397" w:rsidR="003F4F92" w:rsidRPr="00577BE2" w:rsidRDefault="00BE5214" w:rsidP="00A35760">
            <w:pPr>
              <w:jc w:val="right"/>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e</m:t>
                    </m:r>
                  </m:e>
                  <m:sup>
                    <m:nary>
                      <m:naryPr>
                        <m:chr m:val="∑"/>
                        <m:limLoc m:val="subSup"/>
                        <m:ctrlPr>
                          <w:rPr>
                            <w:rFonts w:ascii="Cambria Math" w:hAnsi="Cambria Math"/>
                            <w:color w:val="000000" w:themeColor="text1"/>
                          </w:rPr>
                        </m:ctrlPr>
                      </m:naryPr>
                      <m:sub>
                        <m:r>
                          <w:rPr>
                            <w:rFonts w:ascii="Cambria Math" w:hAnsi="STIXGeneral-Regular" w:cs="STIXGeneral-Regular"/>
                            <w:color w:val="000000" w:themeColor="text1"/>
                          </w:rPr>
                          <m:t>f</m:t>
                        </m:r>
                        <m:r>
                          <w:rPr>
                            <w:rFonts w:ascii="Cambria Math" w:hAnsi="Cambria Math"/>
                            <w:color w:val="000000" w:themeColor="text1"/>
                          </w:rPr>
                          <m:t>=1</m:t>
                        </m:r>
                      </m:sub>
                      <m:sup>
                        <m:r>
                          <w:rPr>
                            <w:rFonts w:ascii="Cambria Math" w:hAnsi="STIXGeneral-Regular" w:cs="STIXGeneral-Regular"/>
                            <w:color w:val="000000" w:themeColor="text1"/>
                          </w:rPr>
                          <m:t>F</m:t>
                        </m:r>
                      </m:sup>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f</m:t>
                            </m:r>
                          </m:sub>
                        </m:sSub>
                        <m:func>
                          <m:funcPr>
                            <m:ctrlPr>
                              <w:rPr>
                                <w:rFonts w:ascii="Cambria Math" w:hAnsi="Cambria Math"/>
                                <w:i/>
                                <w:color w:val="000000" w:themeColor="text1"/>
                              </w:rPr>
                            </m:ctrlPr>
                          </m:funcPr>
                          <m:fName>
                            <m:r>
                              <m:rPr>
                                <m:sty m:val="p"/>
                              </m:rPr>
                              <w:rPr>
                                <w:rFonts w:ascii="Cambria Math" w:hAnsi="Cambria Math"/>
                                <w:color w:val="000000" w:themeColor="text1"/>
                              </w:rPr>
                              <m:t>ln</m:t>
                            </m:r>
                          </m:fName>
                          <m:e>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olor w:val="000000" w:themeColor="text1"/>
                                  </w:rPr>
                                  <m:t>f</m:t>
                                </m:r>
                              </m:sub>
                            </m:sSub>
                          </m:e>
                        </m:func>
                      </m:e>
                    </m:nary>
                  </m:sup>
                </m:sSup>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16BEA2E6" w14:textId="77777777" w:rsidR="003F4F92" w:rsidRPr="00577BE2" w:rsidRDefault="002B0EE8" w:rsidP="00AE71DB">
            <w:pPr>
              <w:jc w:val="right"/>
              <w:rPr>
                <w:rFonts w:ascii="Times New Roman" w:hAnsi="Times New Roman"/>
                <w:color w:val="000000" w:themeColor="text1"/>
              </w:rPr>
            </w:pPr>
            <w:r w:rsidRPr="00577BE2">
              <w:rPr>
                <w:rFonts w:ascii="Times New Roman" w:hAnsi="Times New Roman"/>
                <w:color w:val="000000" w:themeColor="text1"/>
              </w:rPr>
              <w:t>(2</w:t>
            </w:r>
            <w:r w:rsidR="00AE71DB" w:rsidRPr="00577BE2">
              <w:rPr>
                <w:rFonts w:ascii="Times New Roman" w:hAnsi="Times New Roman"/>
                <w:color w:val="000000" w:themeColor="text1"/>
              </w:rPr>
              <w:t>)</w:t>
            </w:r>
          </w:p>
        </w:tc>
      </w:tr>
    </w:tbl>
    <w:p w14:paraId="746C4378" w14:textId="1DCBFAF0" w:rsidR="006A7016" w:rsidRPr="00577BE2" w:rsidRDefault="003F4F92"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where </w:t>
      </w:r>
      <w:r w:rsidRPr="00577BE2">
        <w:rPr>
          <w:rFonts w:ascii="Times New Roman" w:hAnsi="Times New Roman"/>
          <w:i/>
          <w:color w:val="000000" w:themeColor="text1"/>
        </w:rPr>
        <w:t>F</w:t>
      </w:r>
      <w:r w:rsidRPr="00577BE2">
        <w:rPr>
          <w:rFonts w:ascii="Times New Roman" w:hAnsi="Times New Roman"/>
          <w:color w:val="000000" w:themeColor="text1"/>
        </w:rPr>
        <w:t xml:space="preserve"> is the</w:t>
      </w:r>
      <w:r w:rsidR="005043EE">
        <w:rPr>
          <w:rFonts w:ascii="Times New Roman" w:hAnsi="Times New Roman"/>
          <w:color w:val="000000" w:themeColor="text1"/>
        </w:rPr>
        <w:t xml:space="preserve"> total</w:t>
      </w:r>
      <w:r w:rsidRPr="00577BE2">
        <w:rPr>
          <w:rFonts w:ascii="Times New Roman" w:hAnsi="Times New Roman"/>
          <w:color w:val="000000" w:themeColor="text1"/>
        </w:rPr>
        <w:t xml:space="preserve"> number of realized fisheries </w:t>
      </w:r>
      <w:r w:rsidR="00AA1ED7" w:rsidRPr="00577BE2">
        <w:rPr>
          <w:rFonts w:ascii="Times New Roman" w:hAnsi="Times New Roman"/>
          <w:color w:val="000000" w:themeColor="text1"/>
        </w:rPr>
        <w:t>.</w:t>
      </w:r>
      <w:r w:rsidR="00577BE2">
        <w:rPr>
          <w:rFonts w:ascii="Times New Roman" w:hAnsi="Times New Roman"/>
          <w:color w:val="000000" w:themeColor="text1"/>
        </w:rPr>
        <w:t xml:space="preserve"> We define specialist vessels </w:t>
      </w:r>
      <w:r w:rsidR="005043EE">
        <w:rPr>
          <w:rFonts w:ascii="Times New Roman" w:hAnsi="Times New Roman"/>
          <w:color w:val="000000" w:themeColor="text1"/>
        </w:rPr>
        <w:t xml:space="preserve">as </w:t>
      </w:r>
      <w:r w:rsidR="00577BE2">
        <w:rPr>
          <w:rFonts w:ascii="Times New Roman" w:hAnsi="Times New Roman"/>
          <w:color w:val="000000" w:themeColor="text1"/>
        </w:rPr>
        <w:t xml:space="preserve">those that land </w:t>
      </w:r>
      <w:r w:rsidR="00EA3B29">
        <w:rPr>
          <w:rFonts w:ascii="Times New Roman" w:hAnsi="Times New Roman"/>
          <w:color w:val="000000" w:themeColor="text1"/>
        </w:rPr>
        <w:t xml:space="preserve">in a single </w:t>
      </w:r>
      <w:r w:rsidR="0080078B">
        <w:rPr>
          <w:rFonts w:ascii="Times New Roman" w:hAnsi="Times New Roman"/>
          <w:color w:val="000000" w:themeColor="text1"/>
        </w:rPr>
        <w:t>fishery</w:t>
      </w:r>
      <w:r w:rsidR="00577BE2">
        <w:rPr>
          <w:rFonts w:ascii="Times New Roman" w:hAnsi="Times New Roman"/>
          <w:color w:val="000000" w:themeColor="text1"/>
        </w:rPr>
        <w:t xml:space="preserve"> (</w:t>
      </w:r>
      <w:r w:rsidR="00577BE2">
        <w:rPr>
          <w:rFonts w:ascii="Times New Roman" w:hAnsi="Times New Roman"/>
          <w:i/>
          <w:color w:val="000000" w:themeColor="text1"/>
        </w:rPr>
        <w:t xml:space="preserve">H </w:t>
      </w:r>
      <w:r w:rsidR="00577BE2">
        <w:rPr>
          <w:rFonts w:ascii="Times New Roman" w:hAnsi="Times New Roman"/>
          <w:color w:val="000000" w:themeColor="text1"/>
        </w:rPr>
        <w:t>= 1) and</w:t>
      </w:r>
      <w:r w:rsidR="00F06D29">
        <w:rPr>
          <w:rFonts w:ascii="Times New Roman" w:hAnsi="Times New Roman"/>
          <w:color w:val="000000" w:themeColor="text1"/>
        </w:rPr>
        <w:t xml:space="preserve"> generalist vessels are vessels</w:t>
      </w:r>
      <w:r w:rsidR="00577BE2">
        <w:rPr>
          <w:rFonts w:ascii="Times New Roman" w:hAnsi="Times New Roman"/>
          <w:color w:val="000000" w:themeColor="text1"/>
        </w:rPr>
        <w:t xml:space="preserve"> </w:t>
      </w:r>
      <w:r w:rsidR="00F06D29">
        <w:rPr>
          <w:rFonts w:ascii="Times New Roman" w:hAnsi="Times New Roman"/>
          <w:color w:val="000000" w:themeColor="text1"/>
        </w:rPr>
        <w:t>that</w:t>
      </w:r>
      <w:r w:rsidR="00EA3B29">
        <w:rPr>
          <w:rFonts w:ascii="Times New Roman" w:hAnsi="Times New Roman"/>
          <w:color w:val="000000" w:themeColor="text1"/>
        </w:rPr>
        <w:t xml:space="preserve"> land in more than </w:t>
      </w:r>
      <w:r w:rsidR="0080078B">
        <w:rPr>
          <w:rFonts w:ascii="Times New Roman" w:hAnsi="Times New Roman"/>
          <w:color w:val="000000" w:themeColor="text1"/>
        </w:rPr>
        <w:t>fishery</w:t>
      </w:r>
      <w:r w:rsidR="004F4FEA">
        <w:rPr>
          <w:rFonts w:ascii="Times New Roman" w:hAnsi="Times New Roman"/>
          <w:color w:val="000000" w:themeColor="text1"/>
        </w:rPr>
        <w:t xml:space="preserve"> </w:t>
      </w:r>
      <w:r w:rsidR="00577BE2">
        <w:rPr>
          <w:rFonts w:ascii="Times New Roman" w:hAnsi="Times New Roman"/>
          <w:color w:val="000000" w:themeColor="text1"/>
        </w:rPr>
        <w:t>(</w:t>
      </w:r>
      <w:r w:rsidR="00577BE2">
        <w:rPr>
          <w:rFonts w:ascii="Times New Roman" w:hAnsi="Times New Roman"/>
          <w:i/>
          <w:color w:val="000000" w:themeColor="text1"/>
        </w:rPr>
        <w:t xml:space="preserve">H </w:t>
      </w:r>
      <w:r w:rsidR="00577BE2">
        <w:rPr>
          <w:rFonts w:ascii="Times New Roman" w:hAnsi="Times New Roman"/>
          <w:color w:val="000000" w:themeColor="text1"/>
        </w:rPr>
        <w:t>&gt; 1).</w:t>
      </w:r>
      <w:r w:rsidR="005E2049">
        <w:rPr>
          <w:rFonts w:ascii="Times New Roman" w:hAnsi="Times New Roman"/>
          <w:color w:val="000000" w:themeColor="text1"/>
        </w:rPr>
        <w:t xml:space="preserve"> </w:t>
      </w:r>
    </w:p>
    <w:p w14:paraId="786550D8" w14:textId="4791FCF0" w:rsidR="00A76DFC" w:rsidRPr="00577BE2" w:rsidRDefault="00226AE8"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represent connectivity among </w:t>
      </w:r>
      <w:r w:rsidR="0080078B">
        <w:rPr>
          <w:rFonts w:ascii="Times New Roman" w:hAnsi="Times New Roman"/>
          <w:color w:val="000000" w:themeColor="text1"/>
        </w:rPr>
        <w:t xml:space="preserve">fisheries </w:t>
      </w:r>
      <w:r w:rsidRPr="00577BE2">
        <w:rPr>
          <w:rFonts w:ascii="Times New Roman" w:hAnsi="Times New Roman"/>
          <w:color w:val="000000" w:themeColor="text1"/>
        </w:rPr>
        <w:t>at the port level w</w:t>
      </w:r>
      <w:r w:rsidR="007C2BF7" w:rsidRPr="00577BE2">
        <w:rPr>
          <w:rFonts w:ascii="Times New Roman" w:hAnsi="Times New Roman"/>
          <w:color w:val="000000" w:themeColor="text1"/>
        </w:rPr>
        <w:t>e built</w:t>
      </w:r>
      <w:r w:rsidR="00B40D68" w:rsidRPr="00577BE2">
        <w:rPr>
          <w:rFonts w:ascii="Times New Roman" w:hAnsi="Times New Roman"/>
          <w:color w:val="000000" w:themeColor="text1"/>
        </w:rPr>
        <w:t xml:space="preserve"> directed, weighted networks</w:t>
      </w:r>
      <w:r w:rsidR="0000456A">
        <w:rPr>
          <w:rFonts w:ascii="Times New Roman" w:hAnsi="Times New Roman"/>
          <w:color w:val="000000" w:themeColor="text1"/>
        </w:rPr>
        <w:t xml:space="preserve"> where</w:t>
      </w:r>
      <w:r w:rsidR="00A76DFC" w:rsidRPr="00577BE2">
        <w:rPr>
          <w:rFonts w:ascii="Times New Roman" w:hAnsi="Times New Roman"/>
          <w:color w:val="000000" w:themeColor="text1"/>
        </w:rPr>
        <w:t xml:space="preserve"> </w:t>
      </w:r>
      <w:r w:rsidR="0000456A">
        <w:rPr>
          <w:rFonts w:ascii="Times New Roman" w:hAnsi="Times New Roman"/>
          <w:color w:val="000000" w:themeColor="text1"/>
        </w:rPr>
        <w:t>n</w:t>
      </w:r>
      <w:r w:rsidR="00832B45" w:rsidRPr="00577BE2">
        <w:rPr>
          <w:rFonts w:ascii="Times New Roman" w:hAnsi="Times New Roman"/>
          <w:color w:val="000000" w:themeColor="text1"/>
        </w:rPr>
        <w:t>odes represent</w:t>
      </w:r>
      <w:r w:rsidRPr="00577BE2">
        <w:rPr>
          <w:rFonts w:ascii="Times New Roman" w:hAnsi="Times New Roman"/>
          <w:color w:val="000000" w:themeColor="text1"/>
        </w:rPr>
        <w:t>ed</w:t>
      </w:r>
      <w:r w:rsidR="00832B45" w:rsidRPr="00577BE2">
        <w:rPr>
          <w:rFonts w:ascii="Times New Roman" w:hAnsi="Times New Roman"/>
          <w:color w:val="000000" w:themeColor="text1"/>
        </w:rPr>
        <w:t xml:space="preserve"> a </w:t>
      </w:r>
      <w:r w:rsidR="0080078B">
        <w:rPr>
          <w:rFonts w:ascii="Times New Roman" w:hAnsi="Times New Roman"/>
          <w:color w:val="000000" w:themeColor="text1"/>
        </w:rPr>
        <w:t>fishery</w:t>
      </w:r>
      <w:r w:rsidR="00832B45" w:rsidRPr="00577BE2">
        <w:rPr>
          <w:rFonts w:ascii="Times New Roman" w:hAnsi="Times New Roman"/>
          <w:color w:val="000000" w:themeColor="text1"/>
        </w:rPr>
        <w:t>, and the strength of the connections between nodes represent</w:t>
      </w:r>
      <w:r w:rsidRPr="00577BE2">
        <w:rPr>
          <w:rFonts w:ascii="Times New Roman" w:hAnsi="Times New Roman"/>
          <w:color w:val="000000" w:themeColor="text1"/>
        </w:rPr>
        <w:t>ed</w:t>
      </w:r>
      <w:r w:rsidR="00832B45" w:rsidRPr="00577BE2">
        <w:rPr>
          <w:rFonts w:ascii="Times New Roman" w:hAnsi="Times New Roman"/>
          <w:color w:val="000000" w:themeColor="text1"/>
        </w:rPr>
        <w:t xml:space="preserve"> the </w:t>
      </w:r>
      <w:r w:rsidR="00B40D68" w:rsidRPr="00577BE2">
        <w:rPr>
          <w:rFonts w:ascii="Times New Roman" w:hAnsi="Times New Roman"/>
          <w:color w:val="000000" w:themeColor="text1"/>
        </w:rPr>
        <w:t>number</w:t>
      </w:r>
      <w:r w:rsidR="00832B45" w:rsidRPr="00577BE2">
        <w:rPr>
          <w:rFonts w:ascii="Times New Roman" w:hAnsi="Times New Roman"/>
          <w:color w:val="000000" w:themeColor="text1"/>
        </w:rPr>
        <w:t xml:space="preserve"> of vessels </w:t>
      </w:r>
      <w:r w:rsidR="008810FF" w:rsidRPr="00577BE2">
        <w:rPr>
          <w:rFonts w:ascii="Times New Roman" w:hAnsi="Times New Roman"/>
          <w:color w:val="000000" w:themeColor="text1"/>
        </w:rPr>
        <w:t>that</w:t>
      </w:r>
      <w:r w:rsidR="00832B45" w:rsidRPr="00577BE2">
        <w:rPr>
          <w:rFonts w:ascii="Times New Roman" w:hAnsi="Times New Roman"/>
          <w:color w:val="000000" w:themeColor="text1"/>
        </w:rPr>
        <w:t xml:space="preserve"> land</w:t>
      </w:r>
      <w:r w:rsidR="00206AA0" w:rsidRPr="00577BE2">
        <w:rPr>
          <w:rFonts w:ascii="Times New Roman" w:hAnsi="Times New Roman"/>
          <w:color w:val="000000" w:themeColor="text1"/>
        </w:rPr>
        <w:t>ed</w:t>
      </w:r>
      <w:r w:rsidR="00832B45" w:rsidRPr="00577BE2">
        <w:rPr>
          <w:rFonts w:ascii="Times New Roman" w:hAnsi="Times New Roman"/>
          <w:color w:val="000000" w:themeColor="text1"/>
        </w:rPr>
        <w:t xml:space="preserve"> </w:t>
      </w:r>
      <w:r w:rsidR="0000456A">
        <w:rPr>
          <w:rFonts w:ascii="Times New Roman" w:hAnsi="Times New Roman"/>
          <w:color w:val="000000" w:themeColor="text1"/>
        </w:rPr>
        <w:t xml:space="preserve">catch in </w:t>
      </w:r>
      <w:r w:rsidR="00832B45" w:rsidRPr="00577BE2">
        <w:rPr>
          <w:rFonts w:ascii="Times New Roman" w:hAnsi="Times New Roman"/>
          <w:color w:val="000000" w:themeColor="text1"/>
        </w:rPr>
        <w:t>both</w:t>
      </w:r>
      <w:r w:rsidR="0000456A">
        <w:rPr>
          <w:rFonts w:ascii="Times New Roman" w:hAnsi="Times New Roman"/>
          <w:color w:val="000000" w:themeColor="text1"/>
        </w:rPr>
        <w:t xml:space="preserve"> over </w:t>
      </w:r>
      <w:r w:rsidR="00964330">
        <w:rPr>
          <w:rFonts w:ascii="Times New Roman" w:hAnsi="Times New Roman"/>
          <w:color w:val="000000" w:themeColor="text1"/>
        </w:rPr>
        <w:t>a given period</w:t>
      </w:r>
      <w:r w:rsidR="00B40D68" w:rsidRPr="00577BE2">
        <w:rPr>
          <w:rFonts w:ascii="Times New Roman" w:hAnsi="Times New Roman"/>
          <w:color w:val="000000" w:themeColor="text1"/>
        </w:rPr>
        <w:t>.</w:t>
      </w:r>
      <w:r w:rsidR="00A76DFC" w:rsidRPr="00577BE2">
        <w:rPr>
          <w:rFonts w:ascii="Times New Roman" w:hAnsi="Times New Roman"/>
          <w:color w:val="000000" w:themeColor="text1"/>
        </w:rPr>
        <w:t xml:space="preserve"> More formally</w:t>
      </w:r>
      <w:r w:rsidRPr="00577BE2">
        <w:rPr>
          <w:rFonts w:ascii="Times New Roman" w:hAnsi="Times New Roman"/>
          <w:color w:val="000000" w:themeColor="text1"/>
        </w:rPr>
        <w:t xml:space="preserve">, </w:t>
      </w:r>
      <w:r w:rsidR="005B79A1" w:rsidRPr="00577BE2">
        <w:rPr>
          <w:rFonts w:ascii="Times New Roman" w:hAnsi="Times New Roman"/>
          <w:color w:val="000000" w:themeColor="text1"/>
        </w:rPr>
        <w:t xml:space="preserve">for each port </w:t>
      </w:r>
      <w:r w:rsidR="00F46A19">
        <w:rPr>
          <w:rFonts w:ascii="Times New Roman" w:hAnsi="Times New Roman"/>
          <w:i/>
          <w:color w:val="000000" w:themeColor="text1"/>
        </w:rPr>
        <w:t>k</w:t>
      </w:r>
      <w:r w:rsidR="005B79A1" w:rsidRPr="00577BE2">
        <w:rPr>
          <w:rFonts w:ascii="Times New Roman" w:hAnsi="Times New Roman"/>
          <w:color w:val="000000" w:themeColor="text1"/>
        </w:rPr>
        <w:t xml:space="preserve"> </w:t>
      </w:r>
      <w:r w:rsidRPr="00577BE2">
        <w:rPr>
          <w:rFonts w:ascii="Times New Roman" w:hAnsi="Times New Roman"/>
          <w:color w:val="000000" w:themeColor="text1"/>
        </w:rPr>
        <w:t>we built</w:t>
      </w:r>
      <w:r w:rsidR="00626AF1" w:rsidRPr="00577BE2">
        <w:rPr>
          <w:rFonts w:ascii="Times New Roman" w:hAnsi="Times New Roman"/>
          <w:color w:val="000000" w:themeColor="text1"/>
        </w:rPr>
        <w:t xml:space="preserve"> a network </w:t>
      </w:r>
      <w:r w:rsidR="00626AF1" w:rsidRPr="00577BE2">
        <w:rPr>
          <w:rFonts w:ascii="Times New Roman" w:hAnsi="Times New Roman"/>
          <w:i/>
          <w:color w:val="000000" w:themeColor="text1"/>
        </w:rPr>
        <w:t>G</w:t>
      </w:r>
      <w:r w:rsidR="00F46A19">
        <w:rPr>
          <w:rFonts w:ascii="Times New Roman" w:hAnsi="Times New Roman"/>
          <w:i/>
          <w:color w:val="000000" w:themeColor="text1"/>
          <w:vertAlign w:val="subscript"/>
        </w:rPr>
        <w:t>k</w:t>
      </w:r>
      <w:r w:rsidR="00D50AE6">
        <w:rPr>
          <w:rFonts w:ascii="Times New Roman" w:hAnsi="Times New Roman"/>
          <w:i/>
          <w:color w:val="000000" w:themeColor="text1"/>
          <w:vertAlign w:val="subscript"/>
        </w:rPr>
        <w:t>,A</w:t>
      </w:r>
      <w:r w:rsidR="00D50AE6" w:rsidRPr="00D50AE6">
        <w:rPr>
          <w:rFonts w:ascii="Times New Roman" w:hAnsi="Times New Roman"/>
          <w:i/>
          <w:color w:val="000000" w:themeColor="text1"/>
          <w:vertAlign w:val="subscript"/>
        </w:rPr>
        <w:sym w:font="Wingdings" w:char="F0E0"/>
      </w:r>
      <w:r w:rsidR="00D50AE6">
        <w:rPr>
          <w:rFonts w:ascii="Times New Roman" w:hAnsi="Times New Roman"/>
          <w:i/>
          <w:color w:val="000000" w:themeColor="text1"/>
          <w:vertAlign w:val="subscript"/>
        </w:rPr>
        <w:t>B</w:t>
      </w:r>
      <w:r w:rsidR="00626AF1" w:rsidRPr="00577BE2">
        <w:rPr>
          <w:rFonts w:ascii="Times New Roman" w:hAnsi="Times New Roman"/>
          <w:color w:val="000000" w:themeColor="text1"/>
        </w:rPr>
        <w:t xml:space="preserve"> in which </w:t>
      </w:r>
      <w:r w:rsidR="00E7659E" w:rsidRPr="00577BE2">
        <w:rPr>
          <w:rFonts w:ascii="Times New Roman" w:hAnsi="Times New Roman"/>
          <w:color w:val="000000" w:themeColor="text1"/>
        </w:rPr>
        <w:t xml:space="preserve">an edge </w:t>
      </w:r>
      <w:r w:rsidR="0035079B">
        <w:rPr>
          <w:rFonts w:ascii="Times New Roman" w:hAnsi="Times New Roman"/>
          <w:i/>
          <w:color w:val="000000" w:themeColor="text1"/>
        </w:rPr>
        <w:t>X</w:t>
      </w:r>
      <w:r w:rsidR="005B79A1" w:rsidRPr="005B79A1">
        <w:rPr>
          <w:rFonts w:ascii="Times New Roman" w:hAnsi="Times New Roman"/>
          <w:i/>
          <w:color w:val="000000" w:themeColor="text1"/>
        </w:rPr>
        <w:sym w:font="Wingdings" w:char="F0E0"/>
      </w:r>
      <w:r w:rsidR="00E7659E" w:rsidRPr="00577BE2">
        <w:rPr>
          <w:rFonts w:ascii="Times New Roman" w:hAnsi="Times New Roman"/>
          <w:i/>
          <w:color w:val="000000" w:themeColor="text1"/>
        </w:rPr>
        <w:t>B</w:t>
      </w:r>
      <w:r w:rsidR="0035079B">
        <w:rPr>
          <w:rFonts w:ascii="Times New Roman" w:hAnsi="Times New Roman"/>
          <w:color w:val="000000" w:themeColor="text1"/>
        </w:rPr>
        <w:t xml:space="preserve"> has a weight </w:t>
      </w:r>
      <w:r w:rsidR="0035079B">
        <w:rPr>
          <w:rFonts w:ascii="Times New Roman" w:hAnsi="Times New Roman"/>
          <w:i/>
          <w:color w:val="000000" w:themeColor="text1"/>
        </w:rPr>
        <w:t>w</w:t>
      </w:r>
      <w:r w:rsidR="00E7659E" w:rsidRPr="00577BE2">
        <w:rPr>
          <w:rFonts w:ascii="Times New Roman" w:hAnsi="Times New Roman"/>
          <w:color w:val="000000" w:themeColor="text1"/>
        </w:rPr>
        <w:t xml:space="preserve"> </w:t>
      </w:r>
      <w:r w:rsidR="0035079B">
        <w:rPr>
          <w:rFonts w:ascii="Times New Roman" w:hAnsi="Times New Roman"/>
          <w:color w:val="000000" w:themeColor="text1"/>
        </w:rPr>
        <w:t xml:space="preserve">equal to </w:t>
      </w:r>
      <w:r w:rsidR="00E7659E" w:rsidRPr="00577BE2">
        <w:rPr>
          <w:rFonts w:ascii="Times New Roman" w:hAnsi="Times New Roman"/>
          <w:color w:val="000000" w:themeColor="text1"/>
        </w:rPr>
        <w:t>the number of vessels participat</w:t>
      </w:r>
      <w:r w:rsidR="00206AA0" w:rsidRPr="00577BE2">
        <w:rPr>
          <w:rFonts w:ascii="Times New Roman" w:hAnsi="Times New Roman"/>
          <w:color w:val="000000" w:themeColor="text1"/>
        </w:rPr>
        <w:t>ing</w:t>
      </w:r>
      <w:r w:rsidR="00E7659E" w:rsidRPr="00577BE2">
        <w:rPr>
          <w:rFonts w:ascii="Times New Roman" w:hAnsi="Times New Roman"/>
          <w:color w:val="000000" w:themeColor="text1"/>
        </w:rPr>
        <w:t xml:space="preserve"> in </w:t>
      </w:r>
      <w:r w:rsidR="0080078B">
        <w:rPr>
          <w:rFonts w:ascii="Times New Roman" w:hAnsi="Times New Roman"/>
          <w:color w:val="000000" w:themeColor="text1"/>
        </w:rPr>
        <w:t>fishery</w:t>
      </w:r>
      <w:r w:rsidR="0089385D" w:rsidRPr="00577BE2">
        <w:rPr>
          <w:rFonts w:ascii="Times New Roman" w:hAnsi="Times New Roman"/>
          <w:color w:val="000000" w:themeColor="text1"/>
        </w:rPr>
        <w:t xml:space="preserve"> </w:t>
      </w:r>
      <w:r w:rsidR="0089385D" w:rsidRPr="00577BE2">
        <w:rPr>
          <w:rFonts w:ascii="Times New Roman" w:hAnsi="Times New Roman"/>
          <w:i/>
          <w:color w:val="000000" w:themeColor="text1"/>
        </w:rPr>
        <w:t xml:space="preserve">A </w:t>
      </w:r>
      <w:r w:rsidR="0089385D" w:rsidRPr="00577BE2">
        <w:rPr>
          <w:rFonts w:ascii="Times New Roman" w:hAnsi="Times New Roman"/>
          <w:color w:val="000000" w:themeColor="text1"/>
        </w:rPr>
        <w:t xml:space="preserve">and </w:t>
      </w:r>
      <w:r w:rsidR="0089385D" w:rsidRPr="00577BE2">
        <w:rPr>
          <w:rFonts w:ascii="Times New Roman" w:hAnsi="Times New Roman"/>
          <w:i/>
          <w:color w:val="000000" w:themeColor="text1"/>
        </w:rPr>
        <w:t>B</w:t>
      </w:r>
      <w:r w:rsidR="00E7659E" w:rsidRPr="00577BE2">
        <w:rPr>
          <w:rFonts w:ascii="Times New Roman" w:hAnsi="Times New Roman"/>
          <w:color w:val="000000" w:themeColor="text1"/>
        </w:rPr>
        <w:t xml:space="preserve"> divided by the total number of vessels that participate</w:t>
      </w:r>
      <w:r w:rsidR="00206AA0" w:rsidRPr="00577BE2">
        <w:rPr>
          <w:rFonts w:ascii="Times New Roman" w:hAnsi="Times New Roman"/>
          <w:color w:val="000000" w:themeColor="text1"/>
        </w:rPr>
        <w:t>d</w:t>
      </w:r>
      <w:r w:rsidR="00E7659E" w:rsidRPr="00577BE2">
        <w:rPr>
          <w:rFonts w:ascii="Times New Roman" w:hAnsi="Times New Roman"/>
          <w:color w:val="000000" w:themeColor="text1"/>
        </w:rPr>
        <w:t xml:space="preserve"> in </w:t>
      </w:r>
      <w:r w:rsidR="0080078B">
        <w:rPr>
          <w:rFonts w:ascii="Times New Roman" w:hAnsi="Times New Roman"/>
          <w:color w:val="000000" w:themeColor="text1"/>
        </w:rPr>
        <w:t>fishery</w:t>
      </w:r>
      <w:r w:rsidR="00E7659E" w:rsidRPr="00577BE2">
        <w:rPr>
          <w:rFonts w:ascii="Times New Roman" w:hAnsi="Times New Roman"/>
          <w:color w:val="000000" w:themeColor="text1"/>
        </w:rPr>
        <w:t xml:space="preserve"> </w:t>
      </w:r>
      <w:r w:rsidR="00E7659E" w:rsidRPr="00577BE2">
        <w:rPr>
          <w:rFonts w:ascii="Times New Roman" w:hAnsi="Times New Roman"/>
          <w:i/>
          <w:color w:val="000000" w:themeColor="text1"/>
        </w:rPr>
        <w:t>A</w:t>
      </w:r>
      <w:r w:rsidR="00E7659E" w:rsidRPr="00577BE2">
        <w:rPr>
          <w:rFonts w:ascii="Times New Roman" w:hAnsi="Times New Roman"/>
          <w:color w:val="000000" w:themeColor="text1"/>
        </w:rPr>
        <w:t>. Similarly, edge</w:t>
      </w:r>
      <w:r w:rsidR="0035079B">
        <w:rPr>
          <w:rFonts w:ascii="Times New Roman" w:hAnsi="Times New Roman"/>
          <w:color w:val="000000" w:themeColor="text1"/>
        </w:rPr>
        <w:t xml:space="preserve"> weight</w:t>
      </w:r>
      <w:r w:rsidR="00E7659E" w:rsidRPr="00577BE2">
        <w:rPr>
          <w:rFonts w:ascii="Times New Roman" w:hAnsi="Times New Roman"/>
          <w:color w:val="000000" w:themeColor="text1"/>
        </w:rPr>
        <w:t xml:space="preserve"> </w:t>
      </w:r>
      <w:r w:rsidR="00E7659E" w:rsidRPr="00577BE2">
        <w:rPr>
          <w:rFonts w:ascii="Times New Roman" w:hAnsi="Times New Roman"/>
          <w:i/>
          <w:color w:val="000000" w:themeColor="text1"/>
        </w:rPr>
        <w:t>B</w:t>
      </w:r>
      <w:r w:rsidR="00D50AE6" w:rsidRPr="00D50AE6">
        <w:rPr>
          <w:rFonts w:ascii="Times New Roman" w:hAnsi="Times New Roman"/>
          <w:i/>
          <w:color w:val="000000" w:themeColor="text1"/>
        </w:rPr>
        <w:sym w:font="Wingdings" w:char="F0E0"/>
      </w:r>
      <w:r w:rsidR="00E7659E" w:rsidRPr="00577BE2">
        <w:rPr>
          <w:rFonts w:ascii="Times New Roman" w:hAnsi="Times New Roman"/>
          <w:i/>
          <w:color w:val="000000" w:themeColor="text1"/>
        </w:rPr>
        <w:t>A</w:t>
      </w:r>
      <w:r w:rsidR="00E7659E" w:rsidRPr="00577BE2">
        <w:rPr>
          <w:rFonts w:ascii="Times New Roman" w:hAnsi="Times New Roman"/>
          <w:color w:val="000000" w:themeColor="text1"/>
        </w:rPr>
        <w:t xml:space="preserve"> is the number of vessels participat</w:t>
      </w:r>
      <w:r w:rsidR="00206AA0" w:rsidRPr="00577BE2">
        <w:rPr>
          <w:rFonts w:ascii="Times New Roman" w:hAnsi="Times New Roman"/>
          <w:color w:val="000000" w:themeColor="text1"/>
        </w:rPr>
        <w:t>ing</w:t>
      </w:r>
      <w:r w:rsidR="00E7659E" w:rsidRPr="00577BE2">
        <w:rPr>
          <w:rFonts w:ascii="Times New Roman" w:hAnsi="Times New Roman"/>
          <w:color w:val="000000" w:themeColor="text1"/>
        </w:rPr>
        <w:t xml:space="preserve"> in both </w:t>
      </w:r>
      <w:r w:rsidR="0080078B">
        <w:rPr>
          <w:rFonts w:ascii="Times New Roman" w:hAnsi="Times New Roman"/>
          <w:color w:val="000000" w:themeColor="text1"/>
        </w:rPr>
        <w:t>fisheries</w:t>
      </w:r>
      <w:r w:rsidR="00E7659E" w:rsidRPr="00577BE2">
        <w:rPr>
          <w:rFonts w:ascii="Times New Roman" w:hAnsi="Times New Roman"/>
          <w:color w:val="000000" w:themeColor="text1"/>
        </w:rPr>
        <w:t xml:space="preserve"> divided by the total number of vessels that participate</w:t>
      </w:r>
      <w:r w:rsidR="00206AA0" w:rsidRPr="00577BE2">
        <w:rPr>
          <w:rFonts w:ascii="Times New Roman" w:hAnsi="Times New Roman"/>
          <w:color w:val="000000" w:themeColor="text1"/>
        </w:rPr>
        <w:t>d</w:t>
      </w:r>
      <w:r w:rsidR="00E7659E" w:rsidRPr="00577BE2">
        <w:rPr>
          <w:rFonts w:ascii="Times New Roman" w:hAnsi="Times New Roman"/>
          <w:color w:val="000000" w:themeColor="text1"/>
        </w:rPr>
        <w:t xml:space="preserve"> in </w:t>
      </w:r>
      <w:r w:rsidR="000D4D37">
        <w:rPr>
          <w:rFonts w:ascii="Times New Roman" w:hAnsi="Times New Roman"/>
          <w:color w:val="000000" w:themeColor="text1"/>
        </w:rPr>
        <w:t>fish</w:t>
      </w:r>
      <w:r w:rsidR="0080078B">
        <w:rPr>
          <w:rFonts w:ascii="Times New Roman" w:hAnsi="Times New Roman"/>
          <w:color w:val="000000" w:themeColor="text1"/>
        </w:rPr>
        <w:t xml:space="preserve">ery </w:t>
      </w:r>
      <w:r w:rsidR="00E7659E" w:rsidRPr="00577BE2">
        <w:rPr>
          <w:rFonts w:ascii="Times New Roman" w:hAnsi="Times New Roman"/>
          <w:i/>
          <w:color w:val="000000" w:themeColor="text1"/>
        </w:rPr>
        <w:t>B</w:t>
      </w:r>
      <w:r w:rsidR="00C62CCE" w:rsidRPr="00577BE2">
        <w:rPr>
          <w:rFonts w:ascii="Times New Roman" w:hAnsi="Times New Roman"/>
          <w:color w:val="000000" w:themeColor="text1"/>
        </w:rPr>
        <w:t xml:space="preserve"> (Fig. 1)</w:t>
      </w:r>
      <w:r w:rsidR="00E7659E" w:rsidRPr="00577BE2">
        <w:rPr>
          <w:rFonts w:ascii="Times New Roman" w:hAnsi="Times New Roman"/>
          <w:i/>
          <w:color w:val="000000" w:themeColor="text1"/>
        </w:rPr>
        <w:t xml:space="preserve">. </w:t>
      </w:r>
      <w:r w:rsidRPr="00577BE2">
        <w:rPr>
          <w:rFonts w:ascii="Times New Roman" w:hAnsi="Times New Roman"/>
          <w:color w:val="000000" w:themeColor="text1"/>
        </w:rPr>
        <w:t xml:space="preserve"> </w:t>
      </w:r>
    </w:p>
    <w:p w14:paraId="61DB7138" w14:textId="79D8010E" w:rsidR="00A05E76" w:rsidRPr="00577BE2" w:rsidRDefault="00620434"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w:t>
      </w:r>
      <w:r w:rsidR="00C62CCE" w:rsidRPr="00577BE2">
        <w:rPr>
          <w:rFonts w:ascii="Times New Roman" w:hAnsi="Times New Roman"/>
          <w:color w:val="000000" w:themeColor="text1"/>
        </w:rPr>
        <w:t>measure</w:t>
      </w:r>
      <w:r w:rsidR="00CB07BB" w:rsidRPr="00577BE2">
        <w:rPr>
          <w:rFonts w:ascii="Times New Roman" w:hAnsi="Times New Roman"/>
          <w:color w:val="000000" w:themeColor="text1"/>
        </w:rPr>
        <w:t xml:space="preserve"> </w:t>
      </w:r>
      <w:r w:rsidR="00C62CCE" w:rsidRPr="00577BE2">
        <w:rPr>
          <w:rFonts w:ascii="Times New Roman" w:hAnsi="Times New Roman"/>
          <w:color w:val="000000" w:themeColor="text1"/>
        </w:rPr>
        <w:t xml:space="preserve">port-level </w:t>
      </w:r>
      <w:r w:rsidR="004464D4" w:rsidRPr="00577BE2">
        <w:rPr>
          <w:rFonts w:ascii="Times New Roman" w:hAnsi="Times New Roman"/>
          <w:color w:val="000000" w:themeColor="text1"/>
        </w:rPr>
        <w:t xml:space="preserve">revenue </w:t>
      </w:r>
      <w:r w:rsidR="00CB07BB" w:rsidRPr="00577BE2">
        <w:rPr>
          <w:rFonts w:ascii="Times New Roman" w:hAnsi="Times New Roman"/>
          <w:color w:val="000000" w:themeColor="text1"/>
        </w:rPr>
        <w:t xml:space="preserve">diversity </w:t>
      </w:r>
      <w:r w:rsidRPr="00577BE2">
        <w:rPr>
          <w:rFonts w:ascii="Times New Roman" w:hAnsi="Times New Roman"/>
          <w:color w:val="000000" w:themeColor="text1"/>
        </w:rPr>
        <w:t xml:space="preserve">we developed a </w:t>
      </w:r>
      <w:r w:rsidR="00206AA0" w:rsidRPr="00577BE2">
        <w:rPr>
          <w:rFonts w:ascii="Times New Roman" w:hAnsi="Times New Roman"/>
          <w:color w:val="000000" w:themeColor="text1"/>
        </w:rPr>
        <w:t xml:space="preserve">network </w:t>
      </w:r>
      <w:r w:rsidRPr="00577BE2">
        <w:rPr>
          <w:rFonts w:ascii="Times New Roman" w:hAnsi="Times New Roman"/>
          <w:color w:val="000000" w:themeColor="text1"/>
        </w:rPr>
        <w:t xml:space="preserve">metric </w:t>
      </w:r>
      <w:r w:rsidR="00206AA0" w:rsidRPr="00577BE2">
        <w:rPr>
          <w:rFonts w:ascii="Times New Roman" w:hAnsi="Times New Roman"/>
          <w:color w:val="000000" w:themeColor="text1"/>
        </w:rPr>
        <w:t xml:space="preserve">that </w:t>
      </w:r>
      <w:r w:rsidR="00CB07BB" w:rsidRPr="00577BE2">
        <w:rPr>
          <w:rFonts w:ascii="Times New Roman" w:hAnsi="Times New Roman"/>
          <w:color w:val="000000" w:themeColor="text1"/>
        </w:rPr>
        <w:t xml:space="preserve">increases </w:t>
      </w:r>
      <w:r w:rsidR="000B5A78" w:rsidRPr="00577BE2">
        <w:rPr>
          <w:rFonts w:ascii="Times New Roman" w:hAnsi="Times New Roman"/>
          <w:color w:val="000000" w:themeColor="text1"/>
        </w:rPr>
        <w:t xml:space="preserve">with </w:t>
      </w:r>
      <w:r w:rsidR="00CB07BB" w:rsidRPr="00577BE2">
        <w:rPr>
          <w:rFonts w:ascii="Times New Roman" w:hAnsi="Times New Roman"/>
          <w:color w:val="000000" w:themeColor="text1"/>
        </w:rPr>
        <w:t xml:space="preserve">the number of fisheries </w:t>
      </w:r>
      <w:r w:rsidR="000B5A78" w:rsidRPr="00577BE2">
        <w:rPr>
          <w:rFonts w:ascii="Times New Roman" w:hAnsi="Times New Roman"/>
          <w:color w:val="000000" w:themeColor="text1"/>
        </w:rPr>
        <w:t xml:space="preserve">present </w:t>
      </w:r>
      <w:r w:rsidR="00CB07BB" w:rsidRPr="00577BE2">
        <w:rPr>
          <w:rFonts w:ascii="Times New Roman" w:hAnsi="Times New Roman"/>
          <w:color w:val="000000" w:themeColor="text1"/>
        </w:rPr>
        <w:t>and</w:t>
      </w:r>
      <w:r w:rsidR="000B5A78" w:rsidRPr="00577BE2">
        <w:rPr>
          <w:rFonts w:ascii="Times New Roman" w:hAnsi="Times New Roman"/>
          <w:color w:val="000000" w:themeColor="text1"/>
        </w:rPr>
        <w:t xml:space="preserve"> </w:t>
      </w:r>
      <w:r w:rsidR="00CB07BB" w:rsidRPr="00577BE2">
        <w:rPr>
          <w:rFonts w:ascii="Times New Roman" w:hAnsi="Times New Roman"/>
          <w:color w:val="000000" w:themeColor="text1"/>
        </w:rPr>
        <w:t xml:space="preserve">the evenness </w:t>
      </w:r>
      <w:r w:rsidR="000B5A78" w:rsidRPr="00577BE2">
        <w:rPr>
          <w:rFonts w:ascii="Times New Roman" w:hAnsi="Times New Roman"/>
          <w:color w:val="000000" w:themeColor="text1"/>
        </w:rPr>
        <w:t>of participation</w:t>
      </w:r>
      <w:r w:rsidR="00CB07BB" w:rsidRPr="00577BE2">
        <w:rPr>
          <w:rFonts w:ascii="Times New Roman" w:hAnsi="Times New Roman"/>
          <w:color w:val="000000" w:themeColor="text1"/>
        </w:rPr>
        <w:t xml:space="preserve">. Common network topology measures such as shortest path and centrality </w:t>
      </w:r>
      <w:r w:rsidR="0089385D" w:rsidRPr="00577BE2">
        <w:rPr>
          <w:rFonts w:ascii="Times New Roman" w:hAnsi="Times New Roman"/>
          <w:color w:val="000000" w:themeColor="text1"/>
        </w:rPr>
        <w:t>metrics capture</w:t>
      </w:r>
      <w:r w:rsidR="00CB07BB" w:rsidRPr="00577BE2">
        <w:rPr>
          <w:rFonts w:ascii="Times New Roman" w:hAnsi="Times New Roman"/>
          <w:color w:val="000000" w:themeColor="text1"/>
        </w:rPr>
        <w:t xml:space="preserve"> the evenness of connectivity across the network </w:t>
      </w:r>
      <w:r w:rsidR="0089385D" w:rsidRPr="00577BE2">
        <w:rPr>
          <w:rFonts w:ascii="Times New Roman" w:hAnsi="Times New Roman"/>
          <w:color w:val="000000" w:themeColor="text1"/>
        </w:rPr>
        <w:t xml:space="preserve">but </w:t>
      </w:r>
      <w:r w:rsidR="00DB5B4B" w:rsidRPr="00577BE2">
        <w:rPr>
          <w:rFonts w:ascii="Times New Roman" w:hAnsi="Times New Roman"/>
          <w:color w:val="000000" w:themeColor="text1"/>
        </w:rPr>
        <w:t>do</w:t>
      </w:r>
      <w:r w:rsidR="00DB5B4B">
        <w:rPr>
          <w:rFonts w:ascii="Times New Roman" w:hAnsi="Times New Roman"/>
          <w:color w:val="000000" w:themeColor="text1"/>
        </w:rPr>
        <w:t xml:space="preserve"> no</w:t>
      </w:r>
      <w:r w:rsidR="00DB5B4B" w:rsidRPr="00577BE2">
        <w:rPr>
          <w:rFonts w:ascii="Times New Roman" w:hAnsi="Times New Roman"/>
          <w:color w:val="000000" w:themeColor="text1"/>
        </w:rPr>
        <w:t xml:space="preserve">t </w:t>
      </w:r>
      <w:r w:rsidR="0089385D" w:rsidRPr="00577BE2">
        <w:rPr>
          <w:rFonts w:ascii="Times New Roman" w:hAnsi="Times New Roman"/>
          <w:color w:val="000000" w:themeColor="text1"/>
        </w:rPr>
        <w:t>reflect</w:t>
      </w:r>
      <w:r w:rsidR="00CB07BB" w:rsidRPr="00577BE2">
        <w:rPr>
          <w:rFonts w:ascii="Times New Roman" w:hAnsi="Times New Roman"/>
          <w:color w:val="000000" w:themeColor="text1"/>
        </w:rPr>
        <w:t xml:space="preserve"> the difference </w:t>
      </w:r>
      <w:r w:rsidR="00A05E76" w:rsidRPr="00577BE2">
        <w:rPr>
          <w:rFonts w:ascii="Times New Roman" w:hAnsi="Times New Roman"/>
          <w:color w:val="000000" w:themeColor="text1"/>
        </w:rPr>
        <w:t>between</w:t>
      </w:r>
      <w:r w:rsidR="00CB07BB" w:rsidRPr="00577BE2">
        <w:rPr>
          <w:rFonts w:ascii="Times New Roman" w:hAnsi="Times New Roman"/>
          <w:color w:val="000000" w:themeColor="text1"/>
        </w:rPr>
        <w:t xml:space="preserve"> a port with many or few </w:t>
      </w:r>
      <w:r w:rsidR="00206AA0" w:rsidRPr="00577BE2">
        <w:rPr>
          <w:rFonts w:ascii="Times New Roman" w:hAnsi="Times New Roman"/>
          <w:color w:val="000000" w:themeColor="text1"/>
        </w:rPr>
        <w:t>nodes (</w:t>
      </w:r>
      <w:r w:rsidR="00CB07BB" w:rsidRPr="00577BE2">
        <w:rPr>
          <w:rFonts w:ascii="Times New Roman" w:hAnsi="Times New Roman"/>
          <w:color w:val="000000" w:themeColor="text1"/>
        </w:rPr>
        <w:t>fisheries</w:t>
      </w:r>
      <w:r w:rsidR="00206AA0" w:rsidRPr="00577BE2">
        <w:rPr>
          <w:rFonts w:ascii="Times New Roman" w:hAnsi="Times New Roman"/>
          <w:color w:val="000000" w:themeColor="text1"/>
        </w:rPr>
        <w:t>)</w:t>
      </w:r>
      <w:r w:rsidR="00CB07BB" w:rsidRPr="00577BE2">
        <w:rPr>
          <w:rFonts w:ascii="Times New Roman" w:hAnsi="Times New Roman"/>
          <w:color w:val="000000" w:themeColor="text1"/>
        </w:rPr>
        <w:t>. To address these concerns we develop</w:t>
      </w:r>
      <w:r w:rsidR="00206AA0" w:rsidRPr="00577BE2">
        <w:rPr>
          <w:rFonts w:ascii="Times New Roman" w:hAnsi="Times New Roman"/>
          <w:color w:val="000000" w:themeColor="text1"/>
        </w:rPr>
        <w:t>ed</w:t>
      </w:r>
      <w:r w:rsidR="00CB07BB" w:rsidRPr="00577BE2">
        <w:rPr>
          <w:rFonts w:ascii="Times New Roman" w:hAnsi="Times New Roman"/>
          <w:color w:val="000000" w:themeColor="text1"/>
        </w:rPr>
        <w:t xml:space="preserve"> an i</w:t>
      </w:r>
      <w:r w:rsidR="00A05E76" w:rsidRPr="00577BE2">
        <w:rPr>
          <w:rFonts w:ascii="Times New Roman" w:hAnsi="Times New Roman"/>
          <w:color w:val="000000" w:themeColor="text1"/>
        </w:rPr>
        <w:t xml:space="preserve">ndex of average </w:t>
      </w:r>
      <w:r w:rsidR="0080078B">
        <w:rPr>
          <w:rFonts w:ascii="Times New Roman" w:hAnsi="Times New Roman"/>
          <w:color w:val="000000" w:themeColor="text1"/>
        </w:rPr>
        <w:t>fishery</w:t>
      </w:r>
      <w:r w:rsidR="00A05E76" w:rsidRPr="00577BE2">
        <w:rPr>
          <w:rFonts w:ascii="Times New Roman" w:hAnsi="Times New Roman"/>
          <w:color w:val="000000" w:themeColor="text1"/>
        </w:rPr>
        <w:t xml:space="preserve"> connecta</w:t>
      </w:r>
      <w:r w:rsidR="00CB07BB" w:rsidRPr="00577BE2">
        <w:rPr>
          <w:rFonts w:ascii="Times New Roman" w:hAnsi="Times New Roman"/>
          <w:color w:val="000000" w:themeColor="text1"/>
        </w:rPr>
        <w:t xml:space="preserve">nce </w:t>
      </w:r>
      <w:r w:rsidR="00AE71DB" w:rsidRPr="00577BE2">
        <w:rPr>
          <w:rFonts w:ascii="Times New Roman" w:hAnsi="Times New Roman"/>
          <w:i/>
          <w:color w:val="000000" w:themeColor="text1"/>
        </w:rPr>
        <w:t>C</w:t>
      </w:r>
      <w:r w:rsidR="00CD15F0" w:rsidRPr="00577BE2">
        <w:rPr>
          <w:rFonts w:ascii="Times New Roman" w:hAnsi="Times New Roman"/>
          <w:color w:val="000000" w:themeColor="text1"/>
        </w:rPr>
        <w:t xml:space="preserve"> for </w:t>
      </w:r>
      <w:r w:rsidR="00E11580">
        <w:rPr>
          <w:rFonts w:ascii="Times New Roman" w:hAnsi="Times New Roman"/>
          <w:color w:val="000000" w:themeColor="text1"/>
        </w:rPr>
        <w:t xml:space="preserve">each </w:t>
      </w:r>
      <w:r w:rsidR="00CD15F0" w:rsidRPr="00577BE2">
        <w:rPr>
          <w:rFonts w:ascii="Times New Roman" w:hAnsi="Times New Roman"/>
          <w:color w:val="000000" w:themeColor="text1"/>
        </w:rPr>
        <w:t xml:space="preserve">port </w:t>
      </w:r>
      <w:r w:rsidR="00E11580">
        <w:rPr>
          <w:rFonts w:ascii="Times New Roman" w:hAnsi="Times New Roman"/>
          <w:i/>
          <w:color w:val="000000" w:themeColor="text1"/>
        </w:rPr>
        <w:t>k</w:t>
      </w:r>
      <w:r w:rsidR="00E11580" w:rsidRPr="00577BE2">
        <w:rPr>
          <w:rFonts w:ascii="Times New Roman" w:hAnsi="Times New Roman"/>
          <w:color w:val="000000" w:themeColor="text1"/>
        </w:rPr>
        <w:t xml:space="preserve"> </w:t>
      </w:r>
      <w:r w:rsidR="00CB07BB" w:rsidRPr="00577BE2">
        <w:rPr>
          <w:rFonts w:ascii="Times New Roman" w:hAnsi="Times New Roman"/>
          <w:color w:val="000000" w:themeColor="text1"/>
        </w:rPr>
        <w:t xml:space="preserve">defined as the sum of </w:t>
      </w:r>
      <w:r w:rsidR="00CB07BB" w:rsidRPr="00AA09BC">
        <w:rPr>
          <w:rFonts w:ascii="Times New Roman" w:hAnsi="Times New Roman"/>
          <w:color w:val="000000" w:themeColor="text1"/>
        </w:rPr>
        <w:t>edge</w:t>
      </w:r>
      <w:r w:rsidR="00CB07BB" w:rsidRPr="00577BE2">
        <w:rPr>
          <w:rFonts w:ascii="Times New Roman" w:hAnsi="Times New Roman"/>
          <w:color w:val="000000" w:themeColor="text1"/>
        </w:rPr>
        <w:t xml:space="preserve"> weights</w:t>
      </w:r>
      <w:r w:rsidR="00A05E76" w:rsidRPr="00577BE2">
        <w:rPr>
          <w:rFonts w:ascii="Times New Roman" w:hAnsi="Times New Roman"/>
          <w:color w:val="000000" w:themeColor="text1"/>
        </w:rPr>
        <w:t xml:space="preserve"> </w:t>
      </w:r>
      <w:r w:rsidR="00CD15F0" w:rsidRPr="00577BE2">
        <w:rPr>
          <w:rFonts w:ascii="Times New Roman" w:hAnsi="Times New Roman"/>
          <w:color w:val="000000" w:themeColor="text1"/>
        </w:rPr>
        <w:t xml:space="preserve">present in network </w:t>
      </w:r>
      <w:r w:rsidR="00CD15F0" w:rsidRPr="00577BE2">
        <w:rPr>
          <w:rFonts w:ascii="Times New Roman" w:hAnsi="Times New Roman"/>
          <w:i/>
          <w:color w:val="000000" w:themeColor="text1"/>
        </w:rPr>
        <w:t>G</w:t>
      </w:r>
      <w:r w:rsidR="00B115CE">
        <w:rPr>
          <w:rFonts w:ascii="Times New Roman" w:hAnsi="Times New Roman"/>
          <w:i/>
          <w:color w:val="000000" w:themeColor="text1"/>
          <w:vertAlign w:val="subscript"/>
        </w:rPr>
        <w:t xml:space="preserve">k </w:t>
      </w:r>
      <w:r w:rsidR="00CB07BB" w:rsidRPr="00577BE2">
        <w:rPr>
          <w:rFonts w:ascii="Times New Roman" w:hAnsi="Times New Roman"/>
          <w:color w:val="000000" w:themeColor="text1"/>
        </w:rPr>
        <w:t xml:space="preserve">divided by the number of </w:t>
      </w:r>
      <w:r w:rsidR="00CD15F0" w:rsidRPr="00577BE2">
        <w:rPr>
          <w:rFonts w:ascii="Times New Roman" w:hAnsi="Times New Roman"/>
          <w:color w:val="000000" w:themeColor="text1"/>
        </w:rPr>
        <w:t>nodes</w:t>
      </w:r>
      <w:r w:rsidR="00A05E76" w:rsidRPr="00577BE2">
        <w:rPr>
          <w:rFonts w:ascii="Times New Roman" w:hAnsi="Times New Roman"/>
          <w:color w:val="000000" w:themeColor="text1"/>
        </w:rPr>
        <w:t xml:space="preserve"> </w:t>
      </w:r>
      <w:r w:rsidR="009939FC" w:rsidRPr="00577BE2">
        <w:rPr>
          <w:rFonts w:ascii="Times New Roman" w:hAnsi="Times New Roman"/>
          <w:i/>
          <w:color w:val="000000" w:themeColor="text1"/>
        </w:rPr>
        <w:t>V</w:t>
      </w:r>
      <w:r w:rsidR="00CD15F0" w:rsidRPr="00577BE2">
        <w:rPr>
          <w:rFonts w:ascii="Times New Roman" w:hAnsi="Times New Roman"/>
          <w:color w:val="000000" w:themeColor="text1"/>
        </w:rPr>
        <w:t xml:space="preserve"> in </w:t>
      </w:r>
      <w:r w:rsidR="00CD15F0" w:rsidRPr="00577BE2">
        <w:rPr>
          <w:rFonts w:ascii="Times New Roman" w:hAnsi="Times New Roman"/>
          <w:i/>
          <w:color w:val="000000" w:themeColor="text1"/>
        </w:rPr>
        <w:t>G</w:t>
      </w:r>
      <w:r w:rsidR="00B115CE">
        <w:rPr>
          <w:rFonts w:ascii="Times New Roman" w:hAnsi="Times New Roman"/>
          <w:i/>
          <w:color w:val="000000" w:themeColor="text1"/>
          <w:vertAlign w:val="subscript"/>
        </w:rPr>
        <w:t>k</w:t>
      </w:r>
      <w:r w:rsidR="005139F5">
        <w:rPr>
          <w:rFonts w:ascii="Times New Roman" w:hAnsi="Times New Roman"/>
          <w:color w:val="000000" w:themeColor="text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577BE2" w:rsidRPr="00577BE2" w14:paraId="5419D5BE" w14:textId="77777777">
        <w:trPr>
          <w:trHeight w:val="738"/>
        </w:trPr>
        <w:tc>
          <w:tcPr>
            <w:tcW w:w="9000" w:type="dxa"/>
            <w:tcBorders>
              <w:top w:val="nil"/>
              <w:left w:val="nil"/>
              <w:bottom w:val="nil"/>
              <w:right w:val="nil"/>
            </w:tcBorders>
            <w:shd w:val="clear" w:color="auto" w:fill="auto"/>
            <w:vAlign w:val="center"/>
          </w:tcPr>
          <w:p w14:paraId="3A9349D6" w14:textId="1081D8D5" w:rsidR="00AA1ED7" w:rsidRPr="00577BE2" w:rsidRDefault="00D20352" w:rsidP="00B115CE">
            <w:pPr>
              <w:spacing w:line="480" w:lineRule="auto"/>
              <w:jc w:val="center"/>
              <w:rPr>
                <w:rFonts w:ascii="Times New Roman" w:hAnsi="Times New Roman"/>
                <w:color w:val="000000" w:themeColor="text1"/>
              </w:rPr>
            </w:pPr>
            <m:oMathPara>
              <m:oMathParaPr>
                <m:jc m:val="center"/>
              </m:oMathParaP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 xml:space="preserve">= </m:t>
                </m:r>
                <m:f>
                  <m:fPr>
                    <m:ctrlPr>
                      <w:rPr>
                        <w:rFonts w:ascii="Cambria Math" w:hAnsi="Cambria Math"/>
                        <w:i/>
                        <w:color w:val="000000" w:themeColor="text1"/>
                      </w:rPr>
                    </m:ctrlPr>
                  </m:fPr>
                  <m:num>
                    <m:nary>
                      <m:naryPr>
                        <m:chr m:val="∑"/>
                        <m:limLoc m:val="subSup"/>
                        <m:ctrlPr>
                          <w:rPr>
                            <w:rFonts w:ascii="Cambria Math" w:hAnsi="Cambria Math"/>
                            <w:i/>
                            <w:color w:val="000000" w:themeColor="text1"/>
                          </w:rPr>
                        </m:ctrlPr>
                      </m:naryPr>
                      <m:sub>
                        <m:r>
                          <w:rPr>
                            <w:rFonts w:ascii="Cambria Math" w:hAnsi="Cambria Math"/>
                            <w:color w:val="000000" w:themeColor="text1"/>
                          </w:rPr>
                          <m:t>e=1</m:t>
                        </m:r>
                      </m:sub>
                      <m:sup>
                        <m:r>
                          <w:rPr>
                            <w:rFonts w:ascii="Cambria Math" w:hAnsi="Cambria Math"/>
                            <w:color w:val="000000" w:themeColor="text1"/>
                          </w:rPr>
                          <m:t>E</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e</m:t>
                            </m:r>
                          </m:sub>
                        </m:sSub>
                      </m:e>
                    </m:nary>
                  </m:num>
                  <m:den>
                    <m:sSub>
                      <m:sSubPr>
                        <m:ctrlPr>
                          <w:rPr>
                            <w:rFonts w:ascii="Cambria Math" w:hAnsi="Cambria Math"/>
                            <w:i/>
                            <w:color w:val="000000" w:themeColor="text1"/>
                          </w:rPr>
                        </m:ctrlPr>
                      </m:sSubPr>
                      <m:e>
                        <m:r>
                          <w:rPr>
                            <w:rFonts w:ascii="Cambria Math" w:hAnsi="Cambria Math" w:cs="STIXGeneral-Regular"/>
                            <w:color w:val="000000" w:themeColor="text1"/>
                          </w:rPr>
                          <m:t>V</m:t>
                        </m:r>
                      </m:e>
                      <m:sub>
                        <m:r>
                          <w:rPr>
                            <w:rFonts w:ascii="Cambria Math" w:hAnsi="Cambria Math" w:cs="STIXGeneral-Regular"/>
                            <w:color w:val="000000" w:themeColor="text1"/>
                          </w:rPr>
                          <m:t>k</m:t>
                        </m:r>
                      </m:sub>
                    </m:sSub>
                  </m:den>
                </m:f>
              </m:oMath>
            </m:oMathPara>
          </w:p>
        </w:tc>
        <w:tc>
          <w:tcPr>
            <w:tcW w:w="360" w:type="dxa"/>
            <w:tcBorders>
              <w:top w:val="nil"/>
              <w:left w:val="nil"/>
              <w:bottom w:val="nil"/>
              <w:right w:val="nil"/>
            </w:tcBorders>
            <w:shd w:val="clear" w:color="auto" w:fill="auto"/>
            <w:vAlign w:val="center"/>
          </w:tcPr>
          <w:p w14:paraId="3F845E13" w14:textId="77777777" w:rsidR="00AA1ED7" w:rsidRPr="00577BE2" w:rsidRDefault="00AE71DB" w:rsidP="00AE71DB">
            <w:pPr>
              <w:spacing w:line="480" w:lineRule="auto"/>
              <w:jc w:val="right"/>
              <w:rPr>
                <w:rFonts w:ascii="Times New Roman" w:hAnsi="Times New Roman"/>
                <w:color w:val="000000" w:themeColor="text1"/>
              </w:rPr>
            </w:pPr>
            <w:r w:rsidRPr="00577BE2">
              <w:rPr>
                <w:rFonts w:ascii="Times New Roman" w:hAnsi="Times New Roman"/>
                <w:color w:val="000000" w:themeColor="text1"/>
              </w:rPr>
              <w:t>(</w:t>
            </w:r>
            <w:r w:rsidR="002B0EE8" w:rsidRPr="00577BE2">
              <w:rPr>
                <w:rFonts w:ascii="Times New Roman" w:hAnsi="Times New Roman"/>
                <w:color w:val="000000" w:themeColor="text1"/>
              </w:rPr>
              <w:t>3</w:t>
            </w:r>
            <w:r w:rsidRPr="00577BE2">
              <w:rPr>
                <w:rFonts w:ascii="Times New Roman" w:hAnsi="Times New Roman"/>
                <w:color w:val="000000" w:themeColor="text1"/>
              </w:rPr>
              <w:t>)</w:t>
            </w:r>
          </w:p>
        </w:tc>
      </w:tr>
    </w:tbl>
    <w:p w14:paraId="7E29C7DD" w14:textId="50A44FF5" w:rsidR="0089385D" w:rsidRPr="00577BE2" w:rsidRDefault="0089385D"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Because edge weights are constrained to be between 0-1, this value can be </w:t>
      </w:r>
      <w:r w:rsidR="00CD15F0" w:rsidRPr="00577BE2">
        <w:rPr>
          <w:rFonts w:ascii="Times New Roman" w:hAnsi="Times New Roman"/>
          <w:color w:val="000000" w:themeColor="text1"/>
        </w:rPr>
        <w:t>interpreted</w:t>
      </w:r>
      <w:r w:rsidRPr="00577BE2">
        <w:rPr>
          <w:rFonts w:ascii="Times New Roman" w:hAnsi="Times New Roman"/>
          <w:color w:val="000000" w:themeColor="text1"/>
        </w:rPr>
        <w:t xml:space="preserve"> </w:t>
      </w:r>
      <w:r w:rsidR="00CD15F0" w:rsidRPr="00577BE2">
        <w:rPr>
          <w:rFonts w:ascii="Times New Roman" w:hAnsi="Times New Roman"/>
          <w:color w:val="000000" w:themeColor="text1"/>
        </w:rPr>
        <w:t>as</w:t>
      </w:r>
      <w:r w:rsidRPr="00577BE2">
        <w:rPr>
          <w:rFonts w:ascii="Times New Roman" w:hAnsi="Times New Roman"/>
          <w:color w:val="000000" w:themeColor="text1"/>
        </w:rPr>
        <w:t xml:space="preserve"> the </w:t>
      </w:r>
      <w:r w:rsidR="00CD15F0" w:rsidRPr="00577BE2">
        <w:rPr>
          <w:rFonts w:ascii="Times New Roman" w:hAnsi="Times New Roman"/>
          <w:color w:val="000000" w:themeColor="text1"/>
        </w:rPr>
        <w:t xml:space="preserve">average number of </w:t>
      </w:r>
      <w:r w:rsidR="0080078B">
        <w:rPr>
          <w:rFonts w:ascii="Times New Roman" w:hAnsi="Times New Roman"/>
          <w:color w:val="000000" w:themeColor="text1"/>
        </w:rPr>
        <w:t>fisheries</w:t>
      </w:r>
      <w:r w:rsidR="00CD15F0" w:rsidRPr="00577BE2">
        <w:rPr>
          <w:rFonts w:ascii="Times New Roman" w:hAnsi="Times New Roman"/>
          <w:color w:val="000000" w:themeColor="text1"/>
        </w:rPr>
        <w:t xml:space="preserve"> to which a </w:t>
      </w:r>
      <w:r w:rsidR="0080078B">
        <w:rPr>
          <w:rFonts w:ascii="Times New Roman" w:hAnsi="Times New Roman"/>
          <w:color w:val="000000" w:themeColor="text1"/>
        </w:rPr>
        <w:t xml:space="preserve">fishery </w:t>
      </w:r>
      <w:r w:rsidR="00CD15F0" w:rsidRPr="00577BE2">
        <w:rPr>
          <w:rFonts w:ascii="Times New Roman" w:hAnsi="Times New Roman"/>
          <w:color w:val="000000" w:themeColor="text1"/>
        </w:rPr>
        <w:t xml:space="preserve">is fully connected (i.e. all vessels participate in both </w:t>
      </w:r>
      <w:r w:rsidR="0080078B">
        <w:rPr>
          <w:rFonts w:ascii="Times New Roman" w:hAnsi="Times New Roman"/>
          <w:color w:val="000000" w:themeColor="text1"/>
        </w:rPr>
        <w:t>fisheries</w:t>
      </w:r>
      <w:r w:rsidR="00CD15F0" w:rsidRPr="00577BE2">
        <w:rPr>
          <w:rFonts w:ascii="Times New Roman" w:hAnsi="Times New Roman"/>
          <w:color w:val="000000" w:themeColor="text1"/>
        </w:rPr>
        <w:t xml:space="preserve">) </w:t>
      </w:r>
      <w:r w:rsidR="00206AA0" w:rsidRPr="00577BE2">
        <w:rPr>
          <w:rFonts w:ascii="Times New Roman" w:hAnsi="Times New Roman"/>
          <w:color w:val="000000" w:themeColor="text1"/>
        </w:rPr>
        <w:t xml:space="preserve">at </w:t>
      </w:r>
      <w:r w:rsidR="00CD15F0" w:rsidRPr="00577BE2">
        <w:rPr>
          <w:rFonts w:ascii="Times New Roman" w:hAnsi="Times New Roman"/>
          <w:color w:val="000000" w:themeColor="text1"/>
        </w:rPr>
        <w:t xml:space="preserve">port </w:t>
      </w:r>
      <w:r w:rsidR="008404DA">
        <w:rPr>
          <w:rFonts w:ascii="Times New Roman" w:hAnsi="Times New Roman"/>
          <w:i/>
          <w:color w:val="000000" w:themeColor="text1"/>
        </w:rPr>
        <w:t>k</w:t>
      </w:r>
      <w:r w:rsidR="00CD15F0" w:rsidRPr="00577BE2">
        <w:rPr>
          <w:rFonts w:ascii="Times New Roman" w:hAnsi="Times New Roman"/>
          <w:color w:val="000000" w:themeColor="text1"/>
        </w:rPr>
        <w:t xml:space="preserve">. </w:t>
      </w:r>
    </w:p>
    <w:p w14:paraId="23E5746E" w14:textId="23D4F27A" w:rsidR="007C2BF7" w:rsidRPr="00577BE2" w:rsidRDefault="00BD104E" w:rsidP="005139F5">
      <w:pPr>
        <w:rPr>
          <w:rFonts w:ascii="Times New Roman" w:hAnsi="Times New Roman"/>
          <w:b/>
          <w:color w:val="000000" w:themeColor="text1"/>
        </w:rPr>
      </w:pPr>
      <w:r w:rsidRPr="00577BE2">
        <w:rPr>
          <w:rFonts w:ascii="Times New Roman" w:hAnsi="Times New Roman"/>
          <w:b/>
          <w:color w:val="000000" w:themeColor="text1"/>
        </w:rPr>
        <w:t>Analysis</w:t>
      </w:r>
      <w:r w:rsidR="00FF649A" w:rsidRPr="00577BE2">
        <w:rPr>
          <w:rFonts w:ascii="Times New Roman" w:hAnsi="Times New Roman"/>
          <w:b/>
          <w:color w:val="000000" w:themeColor="text1"/>
        </w:rPr>
        <w:t xml:space="preserve"> of change</w:t>
      </w:r>
      <w:r w:rsidR="00063A51" w:rsidRPr="00577BE2">
        <w:rPr>
          <w:rFonts w:ascii="Times New Roman" w:hAnsi="Times New Roman"/>
          <w:b/>
          <w:color w:val="000000" w:themeColor="text1"/>
        </w:rPr>
        <w:t xml:space="preserve">s in revenue diversity and port connectance </w:t>
      </w:r>
      <w:r w:rsidR="005139F5">
        <w:rPr>
          <w:rFonts w:ascii="Times New Roman" w:hAnsi="Times New Roman"/>
          <w:b/>
          <w:color w:val="000000" w:themeColor="text1"/>
        </w:rPr>
        <w:t>associated with</w:t>
      </w:r>
      <w:r w:rsidR="00063A51" w:rsidRPr="00577BE2">
        <w:rPr>
          <w:rFonts w:ascii="Times New Roman" w:hAnsi="Times New Roman"/>
          <w:b/>
          <w:color w:val="000000" w:themeColor="text1"/>
        </w:rPr>
        <w:t xml:space="preserve"> catch shares</w:t>
      </w:r>
      <w:r w:rsidR="005139F5">
        <w:rPr>
          <w:rFonts w:ascii="Times New Roman" w:hAnsi="Times New Roman"/>
          <w:b/>
          <w:color w:val="000000" w:themeColor="text1"/>
        </w:rPr>
        <w:t xml:space="preserve"> implementation</w:t>
      </w:r>
    </w:p>
    <w:p w14:paraId="2645F00B" w14:textId="76FE45BB" w:rsidR="00587148" w:rsidRDefault="00063A51" w:rsidP="004A0E79">
      <w:pPr>
        <w:spacing w:line="480" w:lineRule="auto"/>
        <w:rPr>
          <w:rFonts w:ascii="Times New Roman" w:hAnsi="Times New Roman"/>
          <w:color w:val="000000" w:themeColor="text1"/>
        </w:rPr>
      </w:pPr>
      <w:r w:rsidRPr="00577BE2">
        <w:rPr>
          <w:rFonts w:ascii="Times New Roman" w:hAnsi="Times New Roman"/>
          <w:color w:val="000000" w:themeColor="text1"/>
        </w:rPr>
        <w:t xml:space="preserve">We </w:t>
      </w:r>
      <w:r w:rsidR="00587148">
        <w:rPr>
          <w:rFonts w:ascii="Times New Roman" w:hAnsi="Times New Roman"/>
          <w:color w:val="000000" w:themeColor="text1"/>
        </w:rPr>
        <w:t xml:space="preserve">used linear regressions to </w:t>
      </w:r>
      <w:r w:rsidR="00C62CCE" w:rsidRPr="00577BE2">
        <w:rPr>
          <w:rFonts w:ascii="Times New Roman" w:hAnsi="Times New Roman"/>
          <w:color w:val="000000" w:themeColor="text1"/>
        </w:rPr>
        <w:t xml:space="preserve">determine whether a change </w:t>
      </w:r>
      <w:r w:rsidR="00594FC5" w:rsidRPr="00577BE2">
        <w:rPr>
          <w:rFonts w:ascii="Times New Roman" w:hAnsi="Times New Roman"/>
          <w:color w:val="000000" w:themeColor="text1"/>
        </w:rPr>
        <w:t xml:space="preserve">to catch shares </w:t>
      </w:r>
      <w:r w:rsidR="00C62CCE" w:rsidRPr="00577BE2">
        <w:rPr>
          <w:rFonts w:ascii="Times New Roman" w:hAnsi="Times New Roman"/>
          <w:color w:val="000000" w:themeColor="text1"/>
        </w:rPr>
        <w:t xml:space="preserve">management </w:t>
      </w:r>
      <w:r w:rsidR="00594FC5" w:rsidRPr="00577BE2">
        <w:rPr>
          <w:rFonts w:ascii="Times New Roman" w:hAnsi="Times New Roman"/>
          <w:color w:val="000000" w:themeColor="text1"/>
        </w:rPr>
        <w:t xml:space="preserve">in the limited entry groundfish trawl sector </w:t>
      </w:r>
      <w:r w:rsidR="004464D4" w:rsidRPr="00577BE2">
        <w:rPr>
          <w:rFonts w:ascii="Times New Roman" w:hAnsi="Times New Roman"/>
          <w:color w:val="000000" w:themeColor="text1"/>
        </w:rPr>
        <w:t>wa</w:t>
      </w:r>
      <w:r w:rsidR="00C62CCE" w:rsidRPr="00577BE2">
        <w:rPr>
          <w:rFonts w:ascii="Times New Roman" w:hAnsi="Times New Roman"/>
          <w:color w:val="000000" w:themeColor="text1"/>
        </w:rPr>
        <w:t xml:space="preserve">s associated with a change in </w:t>
      </w:r>
      <w:r w:rsidR="004464D4" w:rsidRPr="00577BE2">
        <w:rPr>
          <w:rFonts w:ascii="Times New Roman" w:hAnsi="Times New Roman"/>
          <w:color w:val="000000" w:themeColor="text1"/>
        </w:rPr>
        <w:t xml:space="preserve">revenue </w:t>
      </w:r>
      <w:r w:rsidR="00C62CCE" w:rsidRPr="00577BE2">
        <w:rPr>
          <w:rFonts w:ascii="Times New Roman" w:hAnsi="Times New Roman"/>
          <w:color w:val="000000" w:themeColor="text1"/>
        </w:rPr>
        <w:t>diversity</w:t>
      </w:r>
      <w:r w:rsidRPr="00577BE2">
        <w:rPr>
          <w:rFonts w:ascii="Times New Roman" w:hAnsi="Times New Roman"/>
          <w:color w:val="000000" w:themeColor="text1"/>
        </w:rPr>
        <w:t xml:space="preserve"> or a change in port connectance.</w:t>
      </w:r>
      <w:r w:rsidR="00587148">
        <w:rPr>
          <w:rFonts w:ascii="Times New Roman" w:hAnsi="Times New Roman"/>
          <w:color w:val="000000" w:themeColor="text1"/>
        </w:rPr>
        <w:t xml:space="preserve"> </w:t>
      </w:r>
      <w:r w:rsidR="004A0E79">
        <w:rPr>
          <w:rFonts w:ascii="Times New Roman" w:hAnsi="Times New Roman"/>
          <w:color w:val="000000" w:themeColor="text1"/>
        </w:rPr>
        <w:t>We</w:t>
      </w:r>
      <w:r w:rsidR="00587148" w:rsidRPr="00577BE2">
        <w:rPr>
          <w:rFonts w:ascii="Times New Roman" w:hAnsi="Times New Roman"/>
          <w:color w:val="000000" w:themeColor="text1"/>
        </w:rPr>
        <w:t xml:space="preserve"> assigned vessels to one of three categories </w:t>
      </w:r>
      <w:r w:rsidR="00587148" w:rsidRPr="00577BE2">
        <w:rPr>
          <w:rFonts w:ascii="Times New Roman" w:hAnsi="Times New Roman"/>
          <w:i/>
          <w:color w:val="000000" w:themeColor="text1"/>
        </w:rPr>
        <w:t>M</w:t>
      </w:r>
      <w:r w:rsidR="00587148">
        <w:rPr>
          <w:rFonts w:ascii="Times New Roman" w:hAnsi="Times New Roman"/>
          <w:i/>
          <w:color w:val="000000" w:themeColor="text1"/>
          <w:vertAlign w:val="subscript"/>
        </w:rPr>
        <w:t>n</w:t>
      </w:r>
      <w:r w:rsidR="00587148" w:rsidRPr="00577BE2">
        <w:rPr>
          <w:rFonts w:ascii="Times New Roman" w:hAnsi="Times New Roman"/>
          <w:color w:val="000000" w:themeColor="text1"/>
        </w:rPr>
        <w:t xml:space="preserve">. First, we defined vessels unaffected by catch shares as the </w:t>
      </w:r>
      <w:r w:rsidR="00587148" w:rsidRPr="00577BE2">
        <w:rPr>
          <w:rFonts w:ascii="Times New Roman" w:hAnsi="Times New Roman"/>
          <w:i/>
          <w:color w:val="000000" w:themeColor="text1"/>
        </w:rPr>
        <w:t>general fleet</w:t>
      </w:r>
      <w:r w:rsidR="00587148" w:rsidRPr="00577BE2">
        <w:rPr>
          <w:rFonts w:ascii="Times New Roman" w:hAnsi="Times New Roman"/>
          <w:color w:val="000000" w:themeColor="text1"/>
        </w:rPr>
        <w:t>, which included only those vessels for which we observed no commercial landings in the catch-shares affected fishery in 2009-2010 or 2012-2013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1</w:t>
      </w:r>
      <w:r w:rsidR="00587148" w:rsidRPr="00577BE2">
        <w:rPr>
          <w:rFonts w:ascii="Times New Roman" w:hAnsi="Times New Roman"/>
          <w:i/>
          <w:color w:val="000000" w:themeColor="text1"/>
        </w:rPr>
        <w:t>, n</w:t>
      </w:r>
      <w:r w:rsidR="00587148" w:rsidRPr="00577BE2">
        <w:rPr>
          <w:rFonts w:ascii="Times New Roman" w:hAnsi="Times New Roman"/>
          <w:color w:val="000000" w:themeColor="text1"/>
        </w:rPr>
        <w:t xml:space="preserve"> = 1,878). Second, we defined </w:t>
      </w:r>
      <w:r w:rsidR="00587148" w:rsidRPr="00577BE2">
        <w:rPr>
          <w:rFonts w:ascii="Times New Roman" w:hAnsi="Times New Roman"/>
          <w:i/>
          <w:color w:val="000000" w:themeColor="text1"/>
        </w:rPr>
        <w:t>catch share participants</w:t>
      </w:r>
      <w:r w:rsidR="00587148" w:rsidRPr="00577BE2">
        <w:rPr>
          <w:rFonts w:ascii="Times New Roman" w:hAnsi="Times New Roman"/>
          <w:color w:val="000000" w:themeColor="text1"/>
        </w:rPr>
        <w:t xml:space="preserve"> as those vessels that fished in the limited entry trawl fishery prior to 2011 and continued to fish by using catch share quota to land fish after 2011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2</w:t>
      </w:r>
      <w:r w:rsidR="00587148" w:rsidRPr="00577BE2">
        <w:rPr>
          <w:rFonts w:ascii="Times New Roman" w:hAnsi="Times New Roman"/>
          <w:i/>
          <w:color w:val="000000" w:themeColor="text1"/>
        </w:rPr>
        <w:t>, n</w:t>
      </w:r>
      <w:r w:rsidR="00587148" w:rsidRPr="00577BE2">
        <w:rPr>
          <w:rFonts w:ascii="Times New Roman" w:hAnsi="Times New Roman"/>
          <w:color w:val="000000" w:themeColor="text1"/>
        </w:rPr>
        <w:t xml:space="preserve"> = 71). Third, we defined </w:t>
      </w:r>
      <w:r w:rsidR="00587148" w:rsidRPr="00577BE2">
        <w:rPr>
          <w:rFonts w:ascii="Times New Roman" w:hAnsi="Times New Roman"/>
          <w:i/>
          <w:color w:val="000000" w:themeColor="text1"/>
        </w:rPr>
        <w:t>limited entry exits</w:t>
      </w:r>
      <w:r w:rsidR="00587148" w:rsidRPr="00577BE2">
        <w:rPr>
          <w:rFonts w:ascii="Times New Roman" w:hAnsi="Times New Roman"/>
          <w:color w:val="000000" w:themeColor="text1"/>
        </w:rPr>
        <w:t xml:space="preserve"> as those vessels that fished in the limited entry trawl fishery prior to 2011, but exited the fishery with the implementation of catch shares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3</w:t>
      </w:r>
      <w:r w:rsidR="00587148" w:rsidRPr="00577BE2">
        <w:rPr>
          <w:rFonts w:ascii="Times New Roman" w:hAnsi="Times New Roman"/>
          <w:i/>
          <w:color w:val="000000" w:themeColor="text1"/>
        </w:rPr>
        <w:t xml:space="preserve">, n = </w:t>
      </w:r>
      <w:r w:rsidR="00587148" w:rsidRPr="00577BE2">
        <w:rPr>
          <w:rFonts w:ascii="Times New Roman" w:hAnsi="Times New Roman"/>
          <w:color w:val="000000" w:themeColor="text1"/>
        </w:rPr>
        <w:t xml:space="preserve">35, Fig. 2). </w:t>
      </w:r>
      <w:r w:rsidR="004A0E79">
        <w:rPr>
          <w:rFonts w:ascii="Times New Roman" w:hAnsi="Times New Roman"/>
          <w:color w:val="000000" w:themeColor="text1"/>
        </w:rPr>
        <w:t>By comparing the general fleet to vessels affected by catch shares (</w:t>
      </w:r>
      <w:r w:rsidR="004A0E79">
        <w:rPr>
          <w:rFonts w:ascii="Times New Roman" w:hAnsi="Times New Roman"/>
          <w:i/>
          <w:color w:val="000000" w:themeColor="text1"/>
        </w:rPr>
        <w:t>catch share participants</w:t>
      </w:r>
      <w:r w:rsidR="004A0E79">
        <w:rPr>
          <w:rFonts w:ascii="Times New Roman" w:hAnsi="Times New Roman"/>
          <w:color w:val="000000" w:themeColor="text1"/>
        </w:rPr>
        <w:t xml:space="preserve"> and </w:t>
      </w:r>
      <w:r w:rsidR="004A0E79">
        <w:rPr>
          <w:rFonts w:ascii="Times New Roman" w:hAnsi="Times New Roman"/>
          <w:i/>
          <w:color w:val="000000" w:themeColor="text1"/>
        </w:rPr>
        <w:t>limit entry exits</w:t>
      </w:r>
      <w:r w:rsidR="004A0E79">
        <w:rPr>
          <w:rFonts w:ascii="Times New Roman" w:hAnsi="Times New Roman"/>
          <w:color w:val="000000" w:themeColor="text1"/>
        </w:rPr>
        <w:t xml:space="preserve">) we’re able to control for inter-annual variation in revenue diversity. </w:t>
      </w:r>
    </w:p>
    <w:p w14:paraId="34B05F47" w14:textId="25B03FB4" w:rsidR="003154F1" w:rsidRPr="000F39FE" w:rsidRDefault="00063A51" w:rsidP="00587148">
      <w:pPr>
        <w:spacing w:line="480" w:lineRule="auto"/>
        <w:jc w:val="both"/>
        <w:rPr>
          <w:rFonts w:ascii="Times New Roman" w:hAnsi="Times New Roman"/>
          <w:color w:val="000000" w:themeColor="text1"/>
        </w:rPr>
      </w:pPr>
      <w:r w:rsidRPr="00577BE2">
        <w:rPr>
          <w:rFonts w:ascii="Times New Roman" w:hAnsi="Times New Roman"/>
          <w:color w:val="000000" w:themeColor="text1"/>
        </w:rPr>
        <w:t xml:space="preserve"> </w:t>
      </w:r>
      <w:r w:rsidR="00E11580">
        <w:rPr>
          <w:rFonts w:ascii="Times New Roman" w:hAnsi="Times New Roman"/>
          <w:color w:val="000000" w:themeColor="text1"/>
        </w:rPr>
        <w:t xml:space="preserve">For each </w:t>
      </w:r>
      <w:r w:rsidR="003154F1" w:rsidRPr="00577BE2">
        <w:rPr>
          <w:rFonts w:ascii="Times New Roman" w:hAnsi="Times New Roman"/>
          <w:color w:val="000000" w:themeColor="text1"/>
        </w:rPr>
        <w:t xml:space="preserve">vessel </w:t>
      </w:r>
      <w:r w:rsidR="00D81BB2">
        <w:rPr>
          <w:rFonts w:ascii="Times New Roman" w:hAnsi="Times New Roman"/>
          <w:color w:val="000000" w:themeColor="text1"/>
        </w:rPr>
        <w:t>and for each port (henceforth we drop the</w:t>
      </w:r>
      <w:r w:rsidR="00587148">
        <w:rPr>
          <w:rFonts w:ascii="Times New Roman" w:hAnsi="Times New Roman"/>
          <w:color w:val="000000" w:themeColor="text1"/>
        </w:rPr>
        <w:t xml:space="preserve"> indices for vessel and port</w:t>
      </w:r>
      <w:r w:rsidR="00D81BB2">
        <w:rPr>
          <w:rFonts w:ascii="Times New Roman" w:hAnsi="Times New Roman"/>
          <w:color w:val="000000" w:themeColor="text1"/>
        </w:rPr>
        <w:t xml:space="preserve"> </w:t>
      </w:r>
      <w:r w:rsidR="00D81BB2" w:rsidRPr="00191AB9">
        <w:rPr>
          <w:rFonts w:ascii="Times New Roman" w:hAnsi="Times New Roman"/>
          <w:color w:val="000000" w:themeColor="text1"/>
        </w:rPr>
        <w:t>for brevity)</w:t>
      </w:r>
      <w:r w:rsidR="00D81BB2">
        <w:rPr>
          <w:rFonts w:ascii="Times New Roman" w:hAnsi="Times New Roman"/>
          <w:i/>
          <w:color w:val="000000" w:themeColor="text1"/>
        </w:rPr>
        <w:t xml:space="preserve"> </w:t>
      </w:r>
      <w:r w:rsidR="003154F1" w:rsidRPr="00577BE2">
        <w:rPr>
          <w:rFonts w:ascii="Times New Roman" w:hAnsi="Times New Roman"/>
          <w:color w:val="000000" w:themeColor="text1"/>
        </w:rPr>
        <w:t xml:space="preserve">we calculated change in </w:t>
      </w:r>
      <w:r w:rsidR="004464D4" w:rsidRPr="00577BE2">
        <w:rPr>
          <w:rFonts w:ascii="Times New Roman" w:hAnsi="Times New Roman"/>
          <w:color w:val="000000" w:themeColor="text1"/>
        </w:rPr>
        <w:t xml:space="preserve">revenue </w:t>
      </w:r>
      <w:r w:rsidR="003154F1" w:rsidRPr="00577BE2">
        <w:rPr>
          <w:rFonts w:ascii="Times New Roman" w:hAnsi="Times New Roman"/>
          <w:color w:val="000000" w:themeColor="text1"/>
        </w:rPr>
        <w:t xml:space="preserve">diversity as </w:t>
      </w:r>
      <w:r w:rsidR="000F39FE">
        <w:rPr>
          <w:rFonts w:ascii="Times New Roman" w:hAnsi="Times New Roman"/>
          <w:color w:val="000000" w:themeColor="text1"/>
        </w:rPr>
        <w:t>the difference in revenue diversity before (</w:t>
      </w:r>
      <w:r w:rsidR="000F39FE">
        <w:rPr>
          <w:rFonts w:ascii="Times New Roman" w:hAnsi="Times New Roman"/>
          <w:i/>
          <w:color w:val="000000" w:themeColor="text1"/>
        </w:rPr>
        <w:t>Hpre</w:t>
      </w:r>
      <w:r w:rsidR="000F39FE">
        <w:rPr>
          <w:rFonts w:ascii="Times New Roman" w:hAnsi="Times New Roman"/>
          <w:color w:val="000000" w:themeColor="text1"/>
        </w:rPr>
        <w:t>) and after (</w:t>
      </w:r>
      <w:r w:rsidR="000F39FE">
        <w:rPr>
          <w:rFonts w:ascii="Times New Roman" w:hAnsi="Times New Roman"/>
          <w:i/>
          <w:color w:val="000000" w:themeColor="text1"/>
        </w:rPr>
        <w:t>Hpost</w:t>
      </w:r>
      <w:r w:rsidR="000F39FE">
        <w:rPr>
          <w:rFonts w:ascii="Times New Roman" w:hAnsi="Times New Roman"/>
          <w:color w:val="000000" w:themeColor="text1"/>
        </w:rPr>
        <w:t>) the implantation of catch shares,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3154F1" w:rsidRPr="00577BE2" w14:paraId="2D37DCE7" w14:textId="77777777">
        <w:trPr>
          <w:trHeight w:val="738"/>
        </w:trPr>
        <w:tc>
          <w:tcPr>
            <w:tcW w:w="8864" w:type="dxa"/>
            <w:tcBorders>
              <w:top w:val="nil"/>
              <w:left w:val="nil"/>
              <w:bottom w:val="nil"/>
              <w:right w:val="nil"/>
            </w:tcBorders>
            <w:shd w:val="clear" w:color="auto" w:fill="auto"/>
            <w:vAlign w:val="center"/>
          </w:tcPr>
          <w:p w14:paraId="6D43ECEC" w14:textId="2D06D93A" w:rsidR="003154F1" w:rsidRPr="00577BE2" w:rsidRDefault="003154F1" w:rsidP="00587148">
            <w:pPr>
              <w:spacing w:line="480" w:lineRule="auto"/>
              <w:jc w:val="center"/>
              <w:rPr>
                <w:rFonts w:ascii="Times New Roman" w:hAnsi="Times New Roman"/>
                <w:color w:val="000000" w:themeColor="text1"/>
              </w:rPr>
            </w:pPr>
            <m:oMathPara>
              <m:oMathParaPr>
                <m:jc m:val="center"/>
              </m:oMathParaPr>
              <m:oMath>
                <m:r>
                  <w:rPr>
                    <w:rFonts w:ascii="Cambria Math" w:hAnsi="Cambria Math" w:cs="STIXGeneral-Regular"/>
                    <w:color w:val="000000" w:themeColor="text1"/>
                  </w:rPr>
                  <m:t>Δ</m:t>
                </m:r>
                <m:r>
                  <w:rPr>
                    <w:rFonts w:ascii="Cambria Math" w:hAnsi="Cambria Math"/>
                    <w:color w:val="000000" w:themeColor="text1"/>
                  </w:rPr>
                  <m:t>H=</m:t>
                </m:r>
                <m:sSub>
                  <m:sSubPr>
                    <m:ctrlPr>
                      <w:rPr>
                        <w:rFonts w:ascii="Cambria Math" w:hAnsi="Cambria Math"/>
                        <w:i/>
                        <w:color w:val="000000" w:themeColor="text1"/>
                      </w:rPr>
                    </m:ctrlPr>
                  </m:sSubPr>
                  <m:e>
                    <m:r>
                      <w:rPr>
                        <w:rFonts w:ascii="Cambria Math" w:hAnsi="Cambria Math" w:cs="STIXGeneral-Regular"/>
                        <w:color w:val="000000" w:themeColor="text1"/>
                      </w:rPr>
                      <m:t>H</m:t>
                    </m:r>
                  </m:e>
                  <m:sub>
                    <m:r>
                      <w:rPr>
                        <w:rFonts w:ascii="Cambria Math" w:hAnsi="Cambria Math" w:cs="STIXGeneral-Regular"/>
                        <w:color w:val="000000" w:themeColor="text1"/>
                      </w:rPr>
                      <m:t>post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H</m:t>
                    </m:r>
                  </m:e>
                  <m:sub>
                    <m:r>
                      <w:rPr>
                        <w:rFonts w:ascii="Cambria Math" w:hAnsi="Cambria Math" w:cs="STIXGeneral-Regular"/>
                        <w:color w:val="000000" w:themeColor="text1"/>
                      </w:rPr>
                      <m:t>pre</m:t>
                    </m:r>
                  </m:sub>
                </m:sSub>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61E51A89" w14:textId="77777777" w:rsidR="003154F1" w:rsidRPr="00577BE2" w:rsidRDefault="003154F1" w:rsidP="007633B9">
            <w:pPr>
              <w:spacing w:line="480" w:lineRule="auto"/>
              <w:jc w:val="right"/>
              <w:rPr>
                <w:rFonts w:ascii="Times New Roman" w:hAnsi="Times New Roman"/>
                <w:color w:val="000000" w:themeColor="text1"/>
              </w:rPr>
            </w:pPr>
            <w:r w:rsidRPr="00577BE2">
              <w:rPr>
                <w:rFonts w:ascii="Times New Roman" w:hAnsi="Times New Roman"/>
                <w:color w:val="000000" w:themeColor="text1"/>
              </w:rPr>
              <w:t>(4)</w:t>
            </w:r>
          </w:p>
        </w:tc>
      </w:tr>
    </w:tbl>
    <w:p w14:paraId="5322494E" w14:textId="081D35DF" w:rsidR="00063A51" w:rsidRPr="00577BE2" w:rsidRDefault="00063A51" w:rsidP="00063A51">
      <w:pPr>
        <w:spacing w:line="480" w:lineRule="auto"/>
        <w:rPr>
          <w:rFonts w:ascii="Times New Roman" w:hAnsi="Times New Roman"/>
          <w:color w:val="000000" w:themeColor="text1"/>
        </w:rPr>
      </w:pPr>
      <w:r w:rsidRPr="00577BE2">
        <w:rPr>
          <w:rFonts w:ascii="Times New Roman" w:hAnsi="Times New Roman"/>
          <w:color w:val="000000" w:themeColor="text1"/>
        </w:rPr>
        <w:t xml:space="preserve">We defined a change in connectance </w:t>
      </w:r>
      <w:r w:rsidR="00D81BB2">
        <w:rPr>
          <w:rFonts w:ascii="Times New Roman" w:hAnsi="Times New Roman"/>
          <w:color w:val="000000" w:themeColor="text1"/>
        </w:rPr>
        <w:t xml:space="preserve">for each </w:t>
      </w:r>
      <w:r w:rsidRPr="00577BE2">
        <w:rPr>
          <w:rFonts w:ascii="Times New Roman" w:hAnsi="Times New Roman"/>
          <w:color w:val="000000" w:themeColor="text1"/>
        </w:rPr>
        <w:t>port as</w:t>
      </w:r>
      <w:r w:rsidR="000F39FE" w:rsidRPr="000F39FE">
        <w:rPr>
          <w:rFonts w:ascii="Times New Roman" w:hAnsi="Times New Roman"/>
          <w:color w:val="000000" w:themeColor="text1"/>
        </w:rPr>
        <w:t xml:space="preserve"> </w:t>
      </w:r>
      <w:r w:rsidR="000F39FE">
        <w:rPr>
          <w:rFonts w:ascii="Times New Roman" w:hAnsi="Times New Roman"/>
          <w:color w:val="000000" w:themeColor="text1"/>
        </w:rPr>
        <w:t>the difference in connectance before (</w:t>
      </w:r>
      <w:r w:rsidR="000F39FE">
        <w:rPr>
          <w:rFonts w:ascii="Times New Roman" w:hAnsi="Times New Roman"/>
          <w:i/>
          <w:color w:val="000000" w:themeColor="text1"/>
        </w:rPr>
        <w:t>Cpre</w:t>
      </w:r>
      <w:r w:rsidR="000F39FE">
        <w:rPr>
          <w:rFonts w:ascii="Times New Roman" w:hAnsi="Times New Roman"/>
          <w:color w:val="000000" w:themeColor="text1"/>
        </w:rPr>
        <w:t>) and after (</w:t>
      </w:r>
      <w:r w:rsidR="000F39FE">
        <w:rPr>
          <w:rFonts w:ascii="Times New Roman" w:hAnsi="Times New Roman"/>
          <w:i/>
          <w:color w:val="000000" w:themeColor="text1"/>
        </w:rPr>
        <w:t>Cpost</w:t>
      </w:r>
      <w:r w:rsidR="000F39FE">
        <w:rPr>
          <w:rFonts w:ascii="Times New Roman" w:hAnsi="Times New Roman"/>
          <w:color w:val="000000" w:themeColor="text1"/>
        </w:rPr>
        <w:t>) the implantation of catch shares,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577BE2" w:rsidRPr="00577BE2" w14:paraId="187426D1" w14:textId="77777777">
        <w:trPr>
          <w:trHeight w:val="738"/>
        </w:trPr>
        <w:tc>
          <w:tcPr>
            <w:tcW w:w="8864" w:type="dxa"/>
            <w:tcBorders>
              <w:top w:val="nil"/>
              <w:left w:val="nil"/>
              <w:bottom w:val="nil"/>
              <w:right w:val="nil"/>
            </w:tcBorders>
            <w:shd w:val="clear" w:color="auto" w:fill="auto"/>
            <w:vAlign w:val="center"/>
          </w:tcPr>
          <w:p w14:paraId="656328CC" w14:textId="1B4C4E71" w:rsidR="001006B5" w:rsidRPr="00577BE2" w:rsidRDefault="001006B5" w:rsidP="00587148">
            <w:pPr>
              <w:spacing w:line="480" w:lineRule="auto"/>
              <w:jc w:val="center"/>
              <w:rPr>
                <w:rFonts w:ascii="Times New Roman" w:hAnsi="Times New Roman"/>
                <w:color w:val="000000" w:themeColor="text1"/>
              </w:rPr>
            </w:pPr>
            <m:oMathPara>
              <m:oMathParaPr>
                <m:jc m:val="center"/>
              </m:oMathParaPr>
              <m:oMath>
                <m:r>
                  <w:rPr>
                    <w:rFonts w:ascii="Cambria Math" w:hAnsi="Cambria Math" w:cs="STIXGeneral-Regular"/>
                    <w:color w:val="000000" w:themeColor="text1"/>
                  </w:rPr>
                  <m:t>Δ</m:t>
                </m:r>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s="STIXGeneral-Regular"/>
                        <w:color w:val="000000" w:themeColor="text1"/>
                      </w:rPr>
                      <m:t>C</m:t>
                    </m:r>
                  </m:e>
                  <m:sub>
                    <m:r>
                      <w:rPr>
                        <w:rFonts w:ascii="Cambria Math" w:hAnsi="Cambria Math" w:cs="STIXGeneral-Regular"/>
                        <w:color w:val="000000" w:themeColor="text1"/>
                      </w:rPr>
                      <m:t>post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C</m:t>
                    </m:r>
                  </m:e>
                  <m:sub>
                    <m:r>
                      <w:rPr>
                        <w:rFonts w:ascii="Cambria Math" w:hAnsi="Cambria Math"/>
                        <w:color w:val="000000" w:themeColor="text1"/>
                      </w:rPr>
                      <m:t xml:space="preserve">  </m:t>
                    </m:r>
                    <m:r>
                      <w:rPr>
                        <w:rFonts w:ascii="Cambria Math" w:hAnsi="Cambria Math" w:cs="STIXGeneral-Regular"/>
                        <w:color w:val="000000" w:themeColor="text1"/>
                      </w:rPr>
                      <m:t>pre</m:t>
                    </m:r>
                  </m:sub>
                </m:sSub>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282116CB" w14:textId="77777777" w:rsidR="001006B5" w:rsidRPr="00577BE2" w:rsidRDefault="001006B5" w:rsidP="0042789E">
            <w:pPr>
              <w:spacing w:line="480" w:lineRule="auto"/>
              <w:jc w:val="right"/>
              <w:rPr>
                <w:rFonts w:ascii="Times New Roman" w:hAnsi="Times New Roman"/>
                <w:color w:val="000000" w:themeColor="text1"/>
              </w:rPr>
            </w:pPr>
            <w:r w:rsidRPr="00577BE2">
              <w:rPr>
                <w:rFonts w:ascii="Times New Roman" w:hAnsi="Times New Roman"/>
                <w:color w:val="000000" w:themeColor="text1"/>
              </w:rPr>
              <w:t>(5)</w:t>
            </w:r>
          </w:p>
        </w:tc>
      </w:tr>
    </w:tbl>
    <w:p w14:paraId="3B01D4D3" w14:textId="6E0FF560" w:rsidR="00063A51" w:rsidRPr="00577BE2" w:rsidRDefault="00C96D9D" w:rsidP="00063A51">
      <w:pPr>
        <w:spacing w:line="480" w:lineRule="auto"/>
        <w:rPr>
          <w:rFonts w:ascii="Times New Roman" w:hAnsi="Times New Roman"/>
          <w:color w:val="000000" w:themeColor="text1"/>
        </w:rPr>
      </w:pPr>
      <w:r w:rsidRPr="00577BE2">
        <w:rPr>
          <w:rFonts w:ascii="Times New Roman" w:hAnsi="Times New Roman"/>
          <w:color w:val="000000" w:themeColor="text1"/>
        </w:rPr>
        <w:t xml:space="preserve">Thus a value of zero </w:t>
      </w:r>
      <w:r w:rsidR="00063A51" w:rsidRPr="00577BE2">
        <w:rPr>
          <w:rFonts w:ascii="Times New Roman" w:hAnsi="Times New Roman"/>
          <w:color w:val="000000" w:themeColor="text1"/>
        </w:rPr>
        <w:t xml:space="preserve">for </w:t>
      </w:r>
      <w:r w:rsidR="004C575B" w:rsidRPr="00577BE2">
        <w:rPr>
          <w:rFonts w:ascii="Times New Roman" w:hAnsi="Times New Roman"/>
          <w:color w:val="000000" w:themeColor="text1"/>
        </w:rPr>
        <w:sym w:font="Symbol" w:char="F044"/>
      </w:r>
      <w:r w:rsidR="004C575B" w:rsidRPr="00577BE2">
        <w:rPr>
          <w:rFonts w:ascii="Times New Roman" w:hAnsi="Times New Roman"/>
          <w:i/>
          <w:color w:val="000000" w:themeColor="text1"/>
        </w:rPr>
        <w:t>H</w:t>
      </w:r>
      <w:r w:rsidR="00063A51" w:rsidRPr="00577BE2">
        <w:rPr>
          <w:rFonts w:ascii="Times New Roman" w:hAnsi="Times New Roman"/>
          <w:color w:val="000000" w:themeColor="text1"/>
        </w:rPr>
        <w:t xml:space="preserve"> or </w:t>
      </w:r>
      <w:r w:rsidR="004C575B" w:rsidRPr="00577BE2">
        <w:rPr>
          <w:rFonts w:ascii="Times New Roman" w:hAnsi="Times New Roman"/>
          <w:color w:val="000000" w:themeColor="text1"/>
        </w:rPr>
        <w:sym w:font="Symbol" w:char="F044"/>
      </w:r>
      <w:r w:rsidR="00063A51" w:rsidRPr="00577BE2">
        <w:rPr>
          <w:rFonts w:ascii="Times New Roman" w:hAnsi="Times New Roman"/>
          <w:i/>
          <w:color w:val="000000" w:themeColor="text1"/>
        </w:rPr>
        <w:t>C</w:t>
      </w:r>
      <w:r w:rsidR="00063A51" w:rsidRPr="00577BE2">
        <w:rPr>
          <w:rFonts w:ascii="Times New Roman" w:hAnsi="Times New Roman"/>
          <w:color w:val="000000" w:themeColor="text1"/>
        </w:rPr>
        <w:t xml:space="preserve"> </w:t>
      </w:r>
      <w:r w:rsidR="004464D4" w:rsidRPr="00577BE2">
        <w:rPr>
          <w:rFonts w:ascii="Times New Roman" w:hAnsi="Times New Roman"/>
          <w:color w:val="000000" w:themeColor="text1"/>
        </w:rPr>
        <w:t xml:space="preserve">indicated </w:t>
      </w:r>
      <w:r w:rsidRPr="00577BE2">
        <w:rPr>
          <w:rFonts w:ascii="Times New Roman" w:hAnsi="Times New Roman"/>
          <w:color w:val="000000" w:themeColor="text1"/>
        </w:rPr>
        <w:t>there was no change in</w:t>
      </w:r>
      <w:r w:rsidR="004464D4" w:rsidRPr="00577BE2">
        <w:rPr>
          <w:rFonts w:ascii="Times New Roman" w:hAnsi="Times New Roman"/>
          <w:color w:val="000000" w:themeColor="text1"/>
        </w:rPr>
        <w:t xml:space="preserve"> revenue</w:t>
      </w:r>
      <w:r w:rsidRPr="00577BE2">
        <w:rPr>
          <w:rFonts w:ascii="Times New Roman" w:hAnsi="Times New Roman"/>
          <w:color w:val="000000" w:themeColor="text1"/>
        </w:rPr>
        <w:t xml:space="preserve"> diversity </w:t>
      </w:r>
      <w:r w:rsidR="00063A51" w:rsidRPr="00577BE2">
        <w:rPr>
          <w:rFonts w:ascii="Times New Roman" w:hAnsi="Times New Roman"/>
          <w:color w:val="000000" w:themeColor="text1"/>
        </w:rPr>
        <w:t>or connectance</w:t>
      </w:r>
      <w:r w:rsidR="00385D1A">
        <w:rPr>
          <w:rFonts w:ascii="Times New Roman" w:hAnsi="Times New Roman"/>
          <w:color w:val="000000" w:themeColor="text1"/>
        </w:rPr>
        <w:t xml:space="preserve"> for given port</w:t>
      </w:r>
      <w:r w:rsidR="00063A51" w:rsidRPr="00577BE2">
        <w:rPr>
          <w:rFonts w:ascii="Times New Roman" w:hAnsi="Times New Roman"/>
          <w:color w:val="000000" w:themeColor="text1"/>
        </w:rPr>
        <w:t xml:space="preserve">, respectively, </w:t>
      </w:r>
      <w:r w:rsidRPr="00577BE2">
        <w:rPr>
          <w:rFonts w:ascii="Times New Roman" w:hAnsi="Times New Roman"/>
          <w:color w:val="000000" w:themeColor="text1"/>
        </w:rPr>
        <w:t xml:space="preserve">between the two periods, </w:t>
      </w:r>
      <w:r w:rsidR="00063A51" w:rsidRPr="00577BE2">
        <w:rPr>
          <w:rFonts w:ascii="Times New Roman" w:hAnsi="Times New Roman"/>
          <w:color w:val="000000" w:themeColor="text1"/>
        </w:rPr>
        <w:t xml:space="preserve">and </w:t>
      </w:r>
      <w:r w:rsidRPr="00577BE2">
        <w:rPr>
          <w:rFonts w:ascii="Times New Roman" w:hAnsi="Times New Roman"/>
          <w:color w:val="000000" w:themeColor="text1"/>
        </w:rPr>
        <w:t xml:space="preserve">a positive value </w:t>
      </w:r>
      <w:r w:rsidR="004464D4" w:rsidRPr="00577BE2">
        <w:rPr>
          <w:rFonts w:ascii="Times New Roman" w:hAnsi="Times New Roman"/>
          <w:color w:val="000000" w:themeColor="text1"/>
        </w:rPr>
        <w:t xml:space="preserve">indicated </w:t>
      </w:r>
      <w:r w:rsidRPr="00577BE2">
        <w:rPr>
          <w:rFonts w:ascii="Times New Roman" w:hAnsi="Times New Roman"/>
          <w:color w:val="000000" w:themeColor="text1"/>
        </w:rPr>
        <w:t>the vessel</w:t>
      </w:r>
      <w:r w:rsidR="00063A51" w:rsidRPr="00577BE2">
        <w:rPr>
          <w:rFonts w:ascii="Times New Roman" w:hAnsi="Times New Roman"/>
          <w:color w:val="000000" w:themeColor="text1"/>
        </w:rPr>
        <w:t xml:space="preserve"> or port</w:t>
      </w:r>
      <w:r w:rsidRPr="00577BE2">
        <w:rPr>
          <w:rFonts w:ascii="Times New Roman" w:hAnsi="Times New Roman"/>
          <w:color w:val="000000" w:themeColor="text1"/>
        </w:rPr>
        <w:t xml:space="preserve"> increased the evenness and/or the number of fisheries from which it received revenue. </w:t>
      </w:r>
    </w:p>
    <w:p w14:paraId="6F696FAA" w14:textId="77777777" w:rsidR="00063A51" w:rsidRPr="00577BE2" w:rsidRDefault="00063A51" w:rsidP="00063A51">
      <w:pPr>
        <w:spacing w:line="480" w:lineRule="auto"/>
        <w:rPr>
          <w:rFonts w:ascii="Times New Roman" w:hAnsi="Times New Roman"/>
          <w:color w:val="000000" w:themeColor="text1"/>
        </w:rPr>
      </w:pPr>
      <w:r w:rsidRPr="00577BE2">
        <w:rPr>
          <w:rFonts w:ascii="Times New Roman" w:hAnsi="Times New Roman"/>
          <w:color w:val="000000" w:themeColor="text1"/>
        </w:rPr>
        <w:t>If catch shares allowed vessels to be more flexible in th</w:t>
      </w:r>
      <w:r w:rsidR="006C570C" w:rsidRPr="00577BE2">
        <w:rPr>
          <w:rFonts w:ascii="Times New Roman" w:hAnsi="Times New Roman"/>
          <w:color w:val="000000" w:themeColor="text1"/>
        </w:rPr>
        <w:t>eir fisheries participation, we woul</w:t>
      </w:r>
      <w:r w:rsidRPr="00577BE2">
        <w:rPr>
          <w:rFonts w:ascii="Times New Roman" w:hAnsi="Times New Roman"/>
          <w:color w:val="000000" w:themeColor="text1"/>
        </w:rPr>
        <w:t xml:space="preserve">d expect </w:t>
      </w:r>
      <w:r w:rsidR="006C570C" w:rsidRPr="00577BE2">
        <w:rPr>
          <w:rFonts w:ascii="Times New Roman" w:hAnsi="Times New Roman"/>
          <w:color w:val="000000" w:themeColor="text1"/>
        </w:rPr>
        <w:t>that</w:t>
      </w:r>
      <w:r w:rsidRPr="00577BE2">
        <w:rPr>
          <w:rFonts w:ascii="Times New Roman" w:hAnsi="Times New Roman"/>
          <w:color w:val="000000" w:themeColor="text1"/>
        </w:rPr>
        <w:t xml:space="preserve"> catch share </w:t>
      </w:r>
      <w:r w:rsidR="006C570C" w:rsidRPr="00577BE2">
        <w:rPr>
          <w:rFonts w:ascii="Times New Roman" w:hAnsi="Times New Roman"/>
          <w:color w:val="000000" w:themeColor="text1"/>
        </w:rPr>
        <w:t xml:space="preserve">participants </w:t>
      </w:r>
      <w:r w:rsidRPr="00577BE2">
        <w:rPr>
          <w:rFonts w:ascii="Times New Roman" w:hAnsi="Times New Roman"/>
          <w:color w:val="000000" w:themeColor="text1"/>
        </w:rPr>
        <w:t>would, on average, demonstrate increased revenue diversity after the implementation of catch shares. To this end</w:t>
      </w:r>
      <w:r w:rsidR="008E7A94">
        <w:rPr>
          <w:rFonts w:ascii="Times New Roman" w:hAnsi="Times New Roman"/>
          <w:color w:val="000000" w:themeColor="text1"/>
        </w:rPr>
        <w:t>,</w:t>
      </w:r>
      <w:r w:rsidRPr="00577BE2">
        <w:rPr>
          <w:rFonts w:ascii="Times New Roman" w:hAnsi="Times New Roman"/>
          <w:color w:val="000000" w:themeColor="text1"/>
        </w:rPr>
        <w:t xml:space="preserve"> we fit the following </w:t>
      </w:r>
      <w:r w:rsidR="00D81BB2">
        <w:rPr>
          <w:rFonts w:ascii="Times New Roman" w:hAnsi="Times New Roman"/>
          <w:color w:val="000000" w:themeColor="text1"/>
        </w:rPr>
        <w:t xml:space="preserve">linear </w:t>
      </w:r>
      <w:r w:rsidRPr="00577BE2">
        <w:rPr>
          <w:rFonts w:ascii="Times New Roman" w:hAnsi="Times New Roman"/>
          <w:color w:val="000000" w:themeColor="text1"/>
        </w:rPr>
        <w:t>regression,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710"/>
      </w:tblGrid>
      <w:tr w:rsidR="00063A51" w:rsidRPr="00577BE2" w14:paraId="0BE82675" w14:textId="77777777">
        <w:trPr>
          <w:trHeight w:val="702"/>
        </w:trPr>
        <w:tc>
          <w:tcPr>
            <w:tcW w:w="7650" w:type="dxa"/>
            <w:tcBorders>
              <w:top w:val="nil"/>
              <w:left w:val="nil"/>
              <w:bottom w:val="nil"/>
              <w:right w:val="nil"/>
            </w:tcBorders>
            <w:shd w:val="clear" w:color="auto" w:fill="auto"/>
            <w:vAlign w:val="center"/>
          </w:tcPr>
          <w:p w14:paraId="3AEDC877" w14:textId="26821E1D" w:rsidR="00063A51" w:rsidRPr="00577BE2" w:rsidRDefault="004A0E79" w:rsidP="004A0E79">
            <w:pPr>
              <w:jc w:val="right"/>
              <w:rPr>
                <w:rFonts w:ascii="Times New Roman" w:hAnsi="Times New Roman"/>
                <w:color w:val="000000" w:themeColor="text1"/>
              </w:rPr>
            </w:pPr>
            <m:oMathPara>
              <m:oMath>
                <m:r>
                  <w:rPr>
                    <w:rFonts w:ascii="Cambria Math" w:hAnsi="Cambria Math"/>
                    <w:color w:val="000000" w:themeColor="text1"/>
                  </w:rPr>
                  <m:t>ΔH=α+</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s="STIXGeneral-Regular"/>
                        <w:color w:val="000000" w:themeColor="text1"/>
                      </w:rPr>
                      <m:t>M</m:t>
                    </m:r>
                  </m:e>
                  <m:sub>
                    <m:r>
                      <w:rPr>
                        <w:rFonts w:ascii="Cambria Math" w:hAnsi="Cambria Math" w:cs="STIXGeneral-Regular"/>
                        <w:color w:val="000000" w:themeColor="text1"/>
                      </w:rPr>
                      <m:t>n</m:t>
                    </m:r>
                  </m:sub>
                </m:sSub>
                <m:r>
                  <w:rPr>
                    <w:rFonts w:ascii="Cambria Math" w:hAnsi="Cambria Math"/>
                    <w:color w:val="000000" w:themeColor="text1"/>
                  </w:rPr>
                  <m:t>+</m:t>
                </m:r>
                <m:r>
                  <w:rPr>
                    <w:rFonts w:ascii="Cambria Math" w:hAnsi="Cambria Math" w:cs="STIXGeneral-Regular"/>
                    <w:color w:val="000000" w:themeColor="text1"/>
                  </w:rPr>
                  <m:t>ϵ</m:t>
                </m:r>
                <m:r>
                  <w:rPr>
                    <w:rFonts w:ascii="Cambria Math" w:hAnsi="Cambria Math"/>
                    <w:color w:val="000000" w:themeColor="text1"/>
                  </w:rPr>
                  <m:t>.</m:t>
                </m:r>
              </m:oMath>
            </m:oMathPara>
          </w:p>
        </w:tc>
        <w:tc>
          <w:tcPr>
            <w:tcW w:w="1710" w:type="dxa"/>
            <w:tcBorders>
              <w:top w:val="nil"/>
              <w:left w:val="nil"/>
              <w:bottom w:val="nil"/>
              <w:right w:val="nil"/>
            </w:tcBorders>
            <w:shd w:val="clear" w:color="auto" w:fill="auto"/>
            <w:vAlign w:val="center"/>
          </w:tcPr>
          <w:p w14:paraId="4F3052DF" w14:textId="77777777" w:rsidR="00063A51" w:rsidRPr="00577BE2" w:rsidRDefault="00063A51" w:rsidP="008810FF">
            <w:pPr>
              <w:jc w:val="right"/>
              <w:rPr>
                <w:rFonts w:ascii="Times New Roman" w:hAnsi="Times New Roman"/>
                <w:color w:val="000000" w:themeColor="text1"/>
              </w:rPr>
            </w:pPr>
            <w:r w:rsidRPr="00577BE2">
              <w:rPr>
                <w:rFonts w:ascii="Times New Roman" w:hAnsi="Times New Roman"/>
                <w:color w:val="000000" w:themeColor="text1"/>
              </w:rPr>
              <w:t>(</w:t>
            </w:r>
            <w:r w:rsidR="001006B5" w:rsidRPr="00577BE2">
              <w:rPr>
                <w:rFonts w:ascii="Times New Roman" w:hAnsi="Times New Roman"/>
                <w:color w:val="000000" w:themeColor="text1"/>
              </w:rPr>
              <w:t>6</w:t>
            </w:r>
            <w:r w:rsidRPr="00577BE2">
              <w:rPr>
                <w:rFonts w:ascii="Times New Roman" w:hAnsi="Times New Roman"/>
                <w:color w:val="000000" w:themeColor="text1"/>
              </w:rPr>
              <w:t>)</w:t>
            </w:r>
          </w:p>
        </w:tc>
      </w:tr>
    </w:tbl>
    <w:p w14:paraId="64180A21" w14:textId="6203464C" w:rsidR="00063A51" w:rsidRPr="00577BE2" w:rsidRDefault="004A0E79" w:rsidP="00063A51">
      <w:pPr>
        <w:spacing w:line="480" w:lineRule="auto"/>
        <w:rPr>
          <w:rFonts w:ascii="Times New Roman" w:hAnsi="Times New Roman"/>
          <w:color w:val="000000" w:themeColor="text1"/>
        </w:rPr>
      </w:pPr>
      <w:r>
        <w:rPr>
          <w:rFonts w:ascii="Times New Roman" w:hAnsi="Times New Roman"/>
          <w:color w:val="000000" w:themeColor="text1"/>
        </w:rPr>
        <w:t>The</w:t>
      </w:r>
      <w:r w:rsidR="006C570C" w:rsidRPr="00577BE2">
        <w:rPr>
          <w:rFonts w:ascii="Times New Roman" w:hAnsi="Times New Roman"/>
          <w:color w:val="000000" w:themeColor="text1"/>
        </w:rPr>
        <w:t xml:space="preserve"> ability to change diversity between two periods is related to the starting period diversity. For example, if a vessel is a specialist (i.e. </w:t>
      </w:r>
      <w:r w:rsidR="00481B6E" w:rsidRPr="00481B6E">
        <w:rPr>
          <w:rFonts w:ascii="Times New Roman" w:hAnsi="Times New Roman"/>
          <w:i/>
          <w:color w:val="000000" w:themeColor="text1"/>
        </w:rPr>
        <w:t>H</w:t>
      </w:r>
      <w:r w:rsidR="00481B6E">
        <w:rPr>
          <w:rFonts w:ascii="Times New Roman" w:hAnsi="Times New Roman"/>
          <w:color w:val="000000" w:themeColor="text1"/>
        </w:rPr>
        <w:t xml:space="preserve"> = 1</w:t>
      </w:r>
      <w:r w:rsidR="006C570C" w:rsidRPr="00577BE2">
        <w:rPr>
          <w:rFonts w:ascii="Times New Roman" w:hAnsi="Times New Roman"/>
          <w:color w:val="000000" w:themeColor="text1"/>
        </w:rPr>
        <w:t xml:space="preserve">), then it is impossible for that vessel to drop in diversity and any random variation will bias </w:t>
      </w:r>
      <w:r w:rsidR="006C570C" w:rsidRPr="00481B6E">
        <w:rPr>
          <w:rFonts w:ascii="Times New Roman" w:hAnsi="Times New Roman"/>
          <w:i/>
          <w:color w:val="000000" w:themeColor="text1"/>
        </w:rPr>
        <w:sym w:font="Symbol" w:char="F044"/>
      </w:r>
      <w:r w:rsidR="00481B6E">
        <w:rPr>
          <w:rFonts w:ascii="Times New Roman" w:hAnsi="Times New Roman"/>
          <w:i/>
          <w:color w:val="000000" w:themeColor="text1"/>
        </w:rPr>
        <w:t>H</w:t>
      </w:r>
      <w:r w:rsidR="006C570C" w:rsidRPr="00577BE2">
        <w:rPr>
          <w:rFonts w:ascii="Times New Roman" w:hAnsi="Times New Roman"/>
          <w:color w:val="000000" w:themeColor="text1"/>
        </w:rPr>
        <w:t xml:space="preserve"> upwards. Similarly, if a vessel was maximally diversified, then the vessel could either remain the same or with random variation drop in diversity. Thus, w</w:t>
      </w:r>
      <w:r w:rsidR="00063A51" w:rsidRPr="00577BE2">
        <w:rPr>
          <w:rFonts w:ascii="Times New Roman" w:hAnsi="Times New Roman"/>
          <w:color w:val="000000" w:themeColor="text1"/>
        </w:rPr>
        <w:t xml:space="preserve">e also </w:t>
      </w:r>
      <w:r w:rsidR="006C570C" w:rsidRPr="00577BE2">
        <w:rPr>
          <w:rFonts w:ascii="Times New Roman" w:hAnsi="Times New Roman"/>
          <w:color w:val="000000" w:themeColor="text1"/>
        </w:rPr>
        <w:t>evaluated a model</w:t>
      </w:r>
      <w:r w:rsidR="00063A51" w:rsidRPr="00577BE2">
        <w:rPr>
          <w:rFonts w:ascii="Times New Roman" w:hAnsi="Times New Roman"/>
          <w:color w:val="000000" w:themeColor="text1"/>
        </w:rPr>
        <w:t xml:space="preserve"> in which </w:t>
      </w:r>
      <w:r w:rsidR="006C570C" w:rsidRPr="00577BE2">
        <w:rPr>
          <w:rFonts w:ascii="Times New Roman" w:hAnsi="Times New Roman"/>
          <w:color w:val="000000" w:themeColor="text1"/>
        </w:rPr>
        <w:t xml:space="preserve">the </w:t>
      </w:r>
      <w:r w:rsidR="00063A51" w:rsidRPr="00577BE2">
        <w:rPr>
          <w:rFonts w:ascii="Times New Roman" w:hAnsi="Times New Roman"/>
          <w:color w:val="000000" w:themeColor="text1"/>
        </w:rPr>
        <w:t xml:space="preserve">pre-catch share </w:t>
      </w:r>
      <w:r w:rsidR="006C570C" w:rsidRPr="00577BE2">
        <w:rPr>
          <w:rFonts w:ascii="Times New Roman" w:hAnsi="Times New Roman"/>
          <w:color w:val="000000" w:themeColor="text1"/>
        </w:rPr>
        <w:t xml:space="preserve">revenue </w:t>
      </w:r>
      <w:r w:rsidR="00063A51" w:rsidRPr="00577BE2">
        <w:rPr>
          <w:rFonts w:ascii="Times New Roman" w:hAnsi="Times New Roman"/>
          <w:color w:val="000000" w:themeColor="text1"/>
        </w:rPr>
        <w:t xml:space="preserve">diversity </w:t>
      </w:r>
      <w:r w:rsidR="006C570C" w:rsidRPr="00577BE2">
        <w:rPr>
          <w:rFonts w:ascii="Times New Roman" w:hAnsi="Times New Roman"/>
          <w:color w:val="000000" w:themeColor="text1"/>
        </w:rPr>
        <w:t xml:space="preserve">of each vessel </w:t>
      </w:r>
      <w:r w:rsidR="00063A51" w:rsidRPr="00577BE2">
        <w:rPr>
          <w:rFonts w:ascii="Times New Roman" w:hAnsi="Times New Roman"/>
          <w:color w:val="000000" w:themeColor="text1"/>
        </w:rPr>
        <w:t>was a covariate</w:t>
      </w:r>
      <w:r w:rsidR="006C570C" w:rsidRPr="00577BE2">
        <w:rPr>
          <w:rFonts w:ascii="Times New Roman" w:hAnsi="Times New Roman"/>
          <w:color w:val="000000" w:themeColor="text1"/>
        </w:rPr>
        <w:t xml:space="preserve"> as</w:t>
      </w:r>
      <w:r w:rsidR="00063A51" w:rsidRPr="00577BE2">
        <w:rPr>
          <w:rFonts w:ascii="Times New Roman" w:hAnsi="Times New Roman"/>
          <w:color w:val="000000" w:themeColor="text1"/>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20"/>
        <w:gridCol w:w="540"/>
      </w:tblGrid>
      <w:tr w:rsidR="00063A51" w:rsidRPr="00577BE2" w14:paraId="16EB25E9" w14:textId="77777777">
        <w:trPr>
          <w:trHeight w:val="702"/>
        </w:trPr>
        <w:tc>
          <w:tcPr>
            <w:tcW w:w="8820" w:type="dxa"/>
            <w:tcBorders>
              <w:top w:val="nil"/>
              <w:left w:val="nil"/>
              <w:bottom w:val="nil"/>
              <w:right w:val="nil"/>
            </w:tcBorders>
            <w:shd w:val="clear" w:color="auto" w:fill="auto"/>
            <w:vAlign w:val="center"/>
          </w:tcPr>
          <w:p w14:paraId="0949739A" w14:textId="4AE91B15" w:rsidR="00063A51" w:rsidRPr="00577BE2" w:rsidRDefault="004A0E79" w:rsidP="004A0E79">
            <w:pPr>
              <w:jc w:val="right"/>
              <w:rPr>
                <w:rFonts w:ascii="Times New Roman" w:hAnsi="Times New Roman"/>
                <w:color w:val="000000" w:themeColor="text1"/>
              </w:rPr>
            </w:pPr>
            <m:oMathPara>
              <m:oMath>
                <m:r>
                  <w:rPr>
                    <w:rFonts w:ascii="Cambria Math" w:hAnsi="Cambria Math"/>
                    <w:color w:val="000000" w:themeColor="text1"/>
                  </w:rPr>
                  <m:t>ΔH=</m:t>
                </m:r>
                <m:r>
                  <w:rPr>
                    <w:rFonts w:ascii="Cambria Math" w:hAnsi="Cambria Math" w:cs="STIXGeneral-Regular"/>
                    <w:color w:val="000000" w:themeColor="text1"/>
                  </w:rPr>
                  <m:t>α</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s="STIXGeneral-Regular"/>
                        <w:color w:val="000000" w:themeColor="text1"/>
                      </w:rPr>
                      <m:t>H</m:t>
                    </m:r>
                  </m:e>
                  <m:sub>
                    <m:r>
                      <w:rPr>
                        <w:rFonts w:ascii="Cambria Math" w:hAnsi="Cambria Math" w:cs="STIXGeneral-Regular"/>
                        <w:color w:val="000000" w:themeColor="text1"/>
                      </w:rPr>
                      <m:t>pre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β</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s="STIXGeneral-Regular"/>
                        <w:color w:val="000000" w:themeColor="text1"/>
                      </w:rPr>
                      <m:t>M</m:t>
                    </m:r>
                  </m:e>
                  <m:sub>
                    <m:r>
                      <w:rPr>
                        <w:rFonts w:ascii="Cambria Math" w:hAnsi="Cambria Math" w:cs="STIXGeneral-Regular"/>
                        <w:color w:val="000000" w:themeColor="text1"/>
                      </w:rPr>
                      <m:t>n</m:t>
                    </m:r>
                  </m:sub>
                </m:sSub>
                <m:r>
                  <w:rPr>
                    <w:rFonts w:ascii="Cambria Math" w:hAnsi="Cambria Math"/>
                    <w:color w:val="000000" w:themeColor="text1"/>
                  </w:rPr>
                  <m:t>+</m:t>
                </m:r>
                <m:r>
                  <w:rPr>
                    <w:rFonts w:ascii="Cambria Math" w:hAnsi="Cambria Math" w:cs="STIXGeneral-Regular"/>
                    <w:color w:val="000000" w:themeColor="text1"/>
                  </w:rPr>
                  <m:t>ϵ</m:t>
                </m:r>
                <m:r>
                  <w:rPr>
                    <w:rFonts w:ascii="Cambria Math" w:hAnsi="Cambria Math"/>
                    <w:color w:val="000000" w:themeColor="text1"/>
                  </w:rPr>
                  <m:t>.</m:t>
                </m:r>
              </m:oMath>
            </m:oMathPara>
          </w:p>
        </w:tc>
        <w:tc>
          <w:tcPr>
            <w:tcW w:w="540" w:type="dxa"/>
            <w:tcBorders>
              <w:top w:val="nil"/>
              <w:left w:val="nil"/>
              <w:bottom w:val="nil"/>
              <w:right w:val="nil"/>
            </w:tcBorders>
            <w:shd w:val="clear" w:color="auto" w:fill="auto"/>
            <w:vAlign w:val="center"/>
          </w:tcPr>
          <w:p w14:paraId="61E485BA" w14:textId="77777777" w:rsidR="00063A51" w:rsidRPr="00577BE2" w:rsidRDefault="00063A51" w:rsidP="008810FF">
            <w:pPr>
              <w:jc w:val="right"/>
              <w:rPr>
                <w:rFonts w:ascii="Times New Roman" w:hAnsi="Times New Roman"/>
                <w:color w:val="000000" w:themeColor="text1"/>
              </w:rPr>
            </w:pPr>
            <w:r w:rsidRPr="00577BE2">
              <w:rPr>
                <w:rFonts w:ascii="Times New Roman" w:hAnsi="Times New Roman"/>
                <w:color w:val="000000" w:themeColor="text1"/>
              </w:rPr>
              <w:t>(</w:t>
            </w:r>
            <w:r w:rsidR="001006B5" w:rsidRPr="00577BE2">
              <w:rPr>
                <w:rFonts w:ascii="Times New Roman" w:hAnsi="Times New Roman"/>
                <w:color w:val="000000" w:themeColor="text1"/>
              </w:rPr>
              <w:t>7</w:t>
            </w:r>
            <w:r w:rsidRPr="00577BE2">
              <w:rPr>
                <w:rFonts w:ascii="Times New Roman" w:hAnsi="Times New Roman"/>
                <w:color w:val="000000" w:themeColor="text1"/>
              </w:rPr>
              <w:t>)</w:t>
            </w:r>
          </w:p>
        </w:tc>
      </w:tr>
    </w:tbl>
    <w:p w14:paraId="561A205A" w14:textId="77777777" w:rsidR="00062FAC" w:rsidRPr="00577BE2" w:rsidRDefault="00063A51"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determine whether a change to catch shares management in the limited entry groundfish trawl sector was associated with a change in </w:t>
      </w:r>
      <w:r w:rsidR="003944B1" w:rsidRPr="00577BE2">
        <w:rPr>
          <w:rFonts w:ascii="Times New Roman" w:hAnsi="Times New Roman"/>
          <w:color w:val="000000" w:themeColor="text1"/>
        </w:rPr>
        <w:t>fishery connectance</w:t>
      </w:r>
      <w:r w:rsidRPr="00577BE2">
        <w:rPr>
          <w:rFonts w:ascii="Times New Roman" w:hAnsi="Times New Roman"/>
          <w:color w:val="000000" w:themeColor="text1"/>
        </w:rPr>
        <w:t xml:space="preserve"> at the port level, we used a simple linear regression to compare the change in connectance between ports that were and were not affected by catch shares. </w:t>
      </w:r>
      <w:r w:rsidR="00C96D9D" w:rsidRPr="00577BE2">
        <w:rPr>
          <w:rFonts w:ascii="Times New Roman" w:hAnsi="Times New Roman"/>
          <w:color w:val="000000" w:themeColor="text1"/>
        </w:rPr>
        <w:t>Paralleling our vessel-level analysis, a port was considered</w:t>
      </w:r>
      <w:r w:rsidR="005E589A" w:rsidRPr="00577BE2">
        <w:rPr>
          <w:rFonts w:ascii="Times New Roman" w:hAnsi="Times New Roman"/>
          <w:color w:val="000000" w:themeColor="text1"/>
        </w:rPr>
        <w:t xml:space="preserve"> a </w:t>
      </w:r>
      <w:r w:rsidR="005E589A" w:rsidRPr="00577BE2">
        <w:rPr>
          <w:rFonts w:ascii="Times New Roman" w:hAnsi="Times New Roman"/>
          <w:i/>
          <w:color w:val="000000" w:themeColor="text1"/>
        </w:rPr>
        <w:t>general port</w:t>
      </w:r>
      <w:r w:rsidR="005E589A" w:rsidRPr="00577BE2">
        <w:rPr>
          <w:rFonts w:ascii="Times New Roman" w:hAnsi="Times New Roman"/>
          <w:color w:val="000000" w:themeColor="text1"/>
        </w:rPr>
        <w:t xml:space="preserve"> if </w:t>
      </w:r>
      <w:r w:rsidR="00C96D9D" w:rsidRPr="00577BE2">
        <w:rPr>
          <w:rFonts w:ascii="Times New Roman" w:hAnsi="Times New Roman"/>
          <w:color w:val="000000" w:themeColor="text1"/>
        </w:rPr>
        <w:t xml:space="preserve">there was no record of vessels landing groundfish with </w:t>
      </w:r>
      <w:r w:rsidR="0055278C" w:rsidRPr="00577BE2">
        <w:rPr>
          <w:rFonts w:ascii="Times New Roman" w:hAnsi="Times New Roman"/>
          <w:color w:val="000000" w:themeColor="text1"/>
        </w:rPr>
        <w:t>trawl gear prior to 2011 and no quota used to land commercial catches after 2011</w:t>
      </w:r>
      <w:r w:rsidR="00EE371A" w:rsidRPr="00577BE2">
        <w:rPr>
          <w:rFonts w:ascii="Times New Roman" w:hAnsi="Times New Roman"/>
          <w:color w:val="000000" w:themeColor="text1"/>
        </w:rPr>
        <w:t xml:space="preserve"> (</w:t>
      </w:r>
      <w:r w:rsidR="005E589A" w:rsidRPr="00577BE2">
        <w:rPr>
          <w:rFonts w:ascii="Times New Roman" w:hAnsi="Times New Roman"/>
          <w:i/>
          <w:color w:val="000000" w:themeColor="text1"/>
        </w:rPr>
        <w:t>P</w:t>
      </w:r>
      <w:r w:rsidR="005E589A" w:rsidRPr="00577BE2">
        <w:rPr>
          <w:rFonts w:ascii="Times New Roman" w:hAnsi="Times New Roman"/>
          <w:i/>
          <w:color w:val="000000" w:themeColor="text1"/>
          <w:vertAlign w:val="subscript"/>
        </w:rPr>
        <w:t>1</w:t>
      </w:r>
      <w:r w:rsidR="005E589A" w:rsidRPr="00577BE2">
        <w:rPr>
          <w:rFonts w:ascii="Times New Roman" w:hAnsi="Times New Roman"/>
          <w:i/>
          <w:color w:val="000000" w:themeColor="text1"/>
        </w:rPr>
        <w:t xml:space="preserve">, </w:t>
      </w:r>
      <w:r w:rsidR="00EE371A" w:rsidRPr="00577BE2">
        <w:rPr>
          <w:rFonts w:ascii="Times New Roman" w:hAnsi="Times New Roman"/>
          <w:i/>
          <w:color w:val="000000" w:themeColor="text1"/>
        </w:rPr>
        <w:t>n</w:t>
      </w:r>
      <w:r w:rsidR="00EE371A" w:rsidRPr="00577BE2">
        <w:rPr>
          <w:rFonts w:ascii="Times New Roman" w:hAnsi="Times New Roman"/>
          <w:color w:val="000000" w:themeColor="text1"/>
        </w:rPr>
        <w:t xml:space="preserve"> = 48)</w:t>
      </w:r>
      <w:r w:rsidR="0055278C" w:rsidRPr="00577BE2">
        <w:rPr>
          <w:rFonts w:ascii="Times New Roman" w:hAnsi="Times New Roman"/>
          <w:color w:val="000000" w:themeColor="text1"/>
        </w:rPr>
        <w:t xml:space="preserve">. </w:t>
      </w:r>
      <w:r w:rsidR="00062FAC" w:rsidRPr="00577BE2">
        <w:rPr>
          <w:rFonts w:ascii="Times New Roman" w:hAnsi="Times New Roman"/>
          <w:color w:val="000000" w:themeColor="text1"/>
        </w:rPr>
        <w:t>Ports were</w:t>
      </w:r>
      <w:r w:rsidR="005E589A" w:rsidRPr="00577BE2">
        <w:rPr>
          <w:rFonts w:ascii="Times New Roman" w:hAnsi="Times New Roman"/>
          <w:color w:val="000000" w:themeColor="text1"/>
        </w:rPr>
        <w:t xml:space="preserve"> </w:t>
      </w:r>
      <w:r w:rsidR="005E589A" w:rsidRPr="00577BE2">
        <w:rPr>
          <w:rFonts w:ascii="Times New Roman" w:hAnsi="Times New Roman"/>
          <w:i/>
          <w:color w:val="000000" w:themeColor="text1"/>
        </w:rPr>
        <w:t>catch share ports</w:t>
      </w:r>
      <w:r w:rsidR="00062FAC" w:rsidRPr="00577BE2">
        <w:rPr>
          <w:rFonts w:ascii="Times New Roman" w:hAnsi="Times New Roman"/>
          <w:color w:val="000000" w:themeColor="text1"/>
        </w:rPr>
        <w:t xml:space="preserve"> if there were landings of groundfish trawl prior to 2011</w:t>
      </w:r>
      <w:r w:rsidR="00D3108E" w:rsidRPr="00577BE2">
        <w:rPr>
          <w:rFonts w:ascii="Times New Roman" w:hAnsi="Times New Roman"/>
          <w:color w:val="000000" w:themeColor="text1"/>
        </w:rPr>
        <w:t xml:space="preserve"> and either continued to land quota after 2011 (</w:t>
      </w:r>
      <w:r w:rsidR="005E589A" w:rsidRPr="00577BE2">
        <w:rPr>
          <w:rFonts w:ascii="Times New Roman" w:hAnsi="Times New Roman"/>
          <w:i/>
          <w:color w:val="000000" w:themeColor="text1"/>
        </w:rPr>
        <w:t>P</w:t>
      </w:r>
      <w:r w:rsidR="005E589A" w:rsidRPr="00577BE2">
        <w:rPr>
          <w:rFonts w:ascii="Times New Roman" w:hAnsi="Times New Roman"/>
          <w:i/>
          <w:color w:val="000000" w:themeColor="text1"/>
          <w:vertAlign w:val="subscript"/>
        </w:rPr>
        <w:t>2</w:t>
      </w:r>
      <w:r w:rsidR="005E589A" w:rsidRPr="00577BE2">
        <w:rPr>
          <w:rFonts w:ascii="Times New Roman" w:hAnsi="Times New Roman"/>
          <w:i/>
          <w:color w:val="000000" w:themeColor="text1"/>
        </w:rPr>
        <w:t xml:space="preserve">, </w:t>
      </w:r>
      <w:r w:rsidR="00D3108E" w:rsidRPr="00577BE2">
        <w:rPr>
          <w:rFonts w:ascii="Times New Roman" w:hAnsi="Times New Roman"/>
          <w:i/>
          <w:color w:val="000000" w:themeColor="text1"/>
        </w:rPr>
        <w:t>n</w:t>
      </w:r>
      <w:r w:rsidR="00D3108E" w:rsidRPr="00577BE2">
        <w:rPr>
          <w:rFonts w:ascii="Times New Roman" w:hAnsi="Times New Roman"/>
          <w:color w:val="000000" w:themeColor="text1"/>
        </w:rPr>
        <w:t xml:space="preserve"> = 16) or </w:t>
      </w:r>
      <w:r w:rsidR="005E589A" w:rsidRPr="00577BE2">
        <w:rPr>
          <w:rFonts w:ascii="Times New Roman" w:hAnsi="Times New Roman"/>
          <w:i/>
          <w:color w:val="000000" w:themeColor="text1"/>
        </w:rPr>
        <w:t xml:space="preserve">limited entry </w:t>
      </w:r>
      <w:r w:rsidR="00D140C4" w:rsidRPr="00577BE2">
        <w:rPr>
          <w:rFonts w:ascii="Times New Roman" w:hAnsi="Times New Roman"/>
          <w:i/>
          <w:color w:val="000000" w:themeColor="text1"/>
        </w:rPr>
        <w:t xml:space="preserve">port exits </w:t>
      </w:r>
      <w:r w:rsidR="00D140C4" w:rsidRPr="00577BE2">
        <w:rPr>
          <w:rFonts w:ascii="Times New Roman" w:hAnsi="Times New Roman"/>
          <w:color w:val="000000" w:themeColor="text1"/>
        </w:rPr>
        <w:t xml:space="preserve">if the ports </w:t>
      </w:r>
      <w:r w:rsidR="00D3108E" w:rsidRPr="00577BE2">
        <w:rPr>
          <w:rFonts w:ascii="Times New Roman" w:hAnsi="Times New Roman"/>
          <w:color w:val="000000" w:themeColor="text1"/>
        </w:rPr>
        <w:t>no longer had groundfish trawl landings after 2011 (</w:t>
      </w:r>
      <w:r w:rsidR="00D140C4" w:rsidRPr="00577BE2">
        <w:rPr>
          <w:rFonts w:ascii="Times New Roman" w:hAnsi="Times New Roman"/>
          <w:i/>
          <w:color w:val="000000" w:themeColor="text1"/>
        </w:rPr>
        <w:t>P</w:t>
      </w:r>
      <w:r w:rsidR="00D140C4" w:rsidRPr="00577BE2">
        <w:rPr>
          <w:rFonts w:ascii="Times New Roman" w:hAnsi="Times New Roman"/>
          <w:i/>
          <w:color w:val="000000" w:themeColor="text1"/>
          <w:vertAlign w:val="subscript"/>
        </w:rPr>
        <w:t>3</w:t>
      </w:r>
      <w:r w:rsidR="00D140C4" w:rsidRPr="00577BE2">
        <w:rPr>
          <w:rFonts w:ascii="Times New Roman" w:hAnsi="Times New Roman"/>
          <w:i/>
          <w:color w:val="000000" w:themeColor="text1"/>
        </w:rPr>
        <w:t xml:space="preserve">, </w:t>
      </w:r>
      <w:r w:rsidR="00D3108E" w:rsidRPr="00577BE2">
        <w:rPr>
          <w:rFonts w:ascii="Times New Roman" w:hAnsi="Times New Roman"/>
          <w:i/>
          <w:color w:val="000000" w:themeColor="text1"/>
        </w:rPr>
        <w:t>n</w:t>
      </w:r>
      <w:r w:rsidR="00D3108E" w:rsidRPr="00577BE2">
        <w:rPr>
          <w:rFonts w:ascii="Times New Roman" w:hAnsi="Times New Roman"/>
          <w:color w:val="000000" w:themeColor="text1"/>
        </w:rPr>
        <w:t xml:space="preserve"> = 10)</w:t>
      </w:r>
      <w:r w:rsidR="00B55624" w:rsidRPr="00577BE2">
        <w:rPr>
          <w:rFonts w:ascii="Times New Roman" w:hAnsi="Times New Roman"/>
          <w:color w:val="000000" w:themeColor="text1"/>
        </w:rPr>
        <w:t xml:space="preserve">. </w:t>
      </w:r>
      <w:r w:rsidR="001006B5" w:rsidRPr="00577BE2">
        <w:rPr>
          <w:rFonts w:ascii="Times New Roman" w:hAnsi="Times New Roman"/>
          <w:color w:val="000000" w:themeColor="text1"/>
        </w:rPr>
        <w:t>Thus our port level analysis paralleled the vessel-level model with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710"/>
      </w:tblGrid>
      <w:tr w:rsidR="00577BE2" w:rsidRPr="00577BE2" w14:paraId="419CCDD8" w14:textId="77777777">
        <w:trPr>
          <w:trHeight w:val="702"/>
        </w:trPr>
        <w:tc>
          <w:tcPr>
            <w:tcW w:w="7650" w:type="dxa"/>
            <w:tcBorders>
              <w:top w:val="nil"/>
              <w:left w:val="nil"/>
              <w:bottom w:val="nil"/>
              <w:right w:val="nil"/>
            </w:tcBorders>
            <w:shd w:val="clear" w:color="auto" w:fill="auto"/>
            <w:vAlign w:val="center"/>
          </w:tcPr>
          <w:p w14:paraId="43580C30" w14:textId="70A52667" w:rsidR="001006B5" w:rsidRPr="00577BE2" w:rsidRDefault="001006B5" w:rsidP="004A0E79">
            <w:pPr>
              <w:jc w:val="right"/>
              <w:rPr>
                <w:rFonts w:ascii="Times New Roman" w:hAnsi="Times New Roman"/>
                <w:color w:val="000000" w:themeColor="text1"/>
              </w:rPr>
            </w:pPr>
            <m:oMathPara>
              <m:oMath>
                <m:r>
                  <w:rPr>
                    <w:rFonts w:ascii="Cambria Math" w:hAnsi="Cambria Math" w:cs="STIXGeneral-Regular"/>
                    <w:color w:val="000000" w:themeColor="text1"/>
                  </w:rPr>
                  <m:t>Δ</m:t>
                </m:r>
                <m:r>
                  <w:rPr>
                    <w:rFonts w:ascii="Cambria Math" w:hAnsi="Cambria Math"/>
                    <w:color w:val="000000" w:themeColor="text1"/>
                  </w:rPr>
                  <m:t>=</m:t>
                </m:r>
                <m:r>
                  <w:rPr>
                    <w:rFonts w:ascii="Cambria Math" w:hAnsi="Cambria Math" w:cs="STIXGeneral-Regular"/>
                    <w:color w:val="000000" w:themeColor="text1"/>
                  </w:rPr>
                  <m:t>α</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s="STIXGeneral-Regular"/>
                        <w:color w:val="000000" w:themeColor="text1"/>
                      </w:rPr>
                      <m:t>n</m:t>
                    </m:r>
                  </m:sub>
                </m:sSub>
                <m:r>
                  <w:rPr>
                    <w:rFonts w:ascii="Cambria Math" w:hAnsi="Cambria Math"/>
                    <w:color w:val="000000" w:themeColor="text1"/>
                  </w:rPr>
                  <m:t>+</m:t>
                </m:r>
                <m:r>
                  <w:rPr>
                    <w:rFonts w:ascii="Cambria Math" w:hAnsi="Cambria Math" w:cs="STIXGeneral-Regular"/>
                    <w:color w:val="000000" w:themeColor="text1"/>
                  </w:rPr>
                  <m:t>ϵ</m:t>
                </m:r>
                <m:r>
                  <w:rPr>
                    <w:rFonts w:ascii="Cambria Math" w:hAnsi="Cambria Math"/>
                    <w:color w:val="000000" w:themeColor="text1"/>
                  </w:rPr>
                  <m:t>.</m:t>
                </m:r>
              </m:oMath>
            </m:oMathPara>
          </w:p>
        </w:tc>
        <w:tc>
          <w:tcPr>
            <w:tcW w:w="1710" w:type="dxa"/>
            <w:tcBorders>
              <w:top w:val="nil"/>
              <w:left w:val="nil"/>
              <w:bottom w:val="nil"/>
              <w:right w:val="nil"/>
            </w:tcBorders>
            <w:shd w:val="clear" w:color="auto" w:fill="auto"/>
            <w:vAlign w:val="center"/>
          </w:tcPr>
          <w:p w14:paraId="23D87211" w14:textId="77777777" w:rsidR="001006B5" w:rsidRPr="00577BE2" w:rsidRDefault="001006B5" w:rsidP="0042789E">
            <w:pPr>
              <w:jc w:val="right"/>
              <w:rPr>
                <w:rFonts w:ascii="Times New Roman" w:hAnsi="Times New Roman"/>
                <w:color w:val="000000" w:themeColor="text1"/>
              </w:rPr>
            </w:pPr>
            <w:r w:rsidRPr="00577BE2">
              <w:rPr>
                <w:rFonts w:ascii="Times New Roman" w:hAnsi="Times New Roman"/>
                <w:color w:val="000000" w:themeColor="text1"/>
              </w:rPr>
              <w:t>(8)</w:t>
            </w:r>
          </w:p>
        </w:tc>
      </w:tr>
    </w:tbl>
    <w:p w14:paraId="37919EE0" w14:textId="45755D7E" w:rsidR="002B7F03" w:rsidRPr="00577BE2" w:rsidRDefault="006C570C"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In both the vessel and port level analyses, we </w:t>
      </w:r>
      <w:r w:rsidR="002B7F03" w:rsidRPr="00577BE2">
        <w:rPr>
          <w:rFonts w:ascii="Times New Roman" w:hAnsi="Times New Roman"/>
          <w:color w:val="000000" w:themeColor="text1"/>
        </w:rPr>
        <w:t>compared alternative models</w:t>
      </w:r>
      <w:r w:rsidR="00957D77" w:rsidRPr="00577BE2">
        <w:rPr>
          <w:rFonts w:ascii="Times New Roman" w:hAnsi="Times New Roman"/>
          <w:color w:val="000000" w:themeColor="text1"/>
        </w:rPr>
        <w:t xml:space="preserve"> using the information theoretic approach </w:t>
      </w:r>
      <w:r w:rsidR="006D3403" w:rsidRPr="00577BE2">
        <w:rPr>
          <w:rFonts w:ascii="Times New Roman" w:hAnsi="Times New Roman"/>
          <w:color w:val="000000" w:themeColor="text1"/>
        </w:rPr>
        <w:t>that</w:t>
      </w:r>
      <w:r w:rsidR="00957D77" w:rsidRPr="00577BE2">
        <w:rPr>
          <w:rFonts w:ascii="Times New Roman" w:hAnsi="Times New Roman"/>
          <w:color w:val="000000" w:themeColor="text1"/>
        </w:rPr>
        <w:t xml:space="preserve"> allows direct comparison of the models</w:t>
      </w:r>
      <w:r w:rsidR="00BC69CB" w:rsidRPr="00577BE2">
        <w:rPr>
          <w:rFonts w:ascii="Times New Roman" w:hAnsi="Times New Roman"/>
          <w:color w:val="000000" w:themeColor="text1"/>
        </w:rPr>
        <w:t>’</w:t>
      </w:r>
      <w:r w:rsidR="00957D77" w:rsidRPr="00577BE2">
        <w:rPr>
          <w:rFonts w:ascii="Times New Roman" w:hAnsi="Times New Roman"/>
          <w:color w:val="000000" w:themeColor="text1"/>
        </w:rPr>
        <w:t xml:space="preserve"> goodness of fit using</w:t>
      </w:r>
      <w:r w:rsidR="00BC69CB" w:rsidRPr="00577BE2">
        <w:rPr>
          <w:rFonts w:ascii="Times New Roman" w:hAnsi="Times New Roman"/>
          <w:color w:val="000000" w:themeColor="text1"/>
        </w:rPr>
        <w:t xml:space="preserve"> model</w:t>
      </w:r>
      <w:r w:rsidR="00957D77" w:rsidRPr="00577BE2">
        <w:rPr>
          <w:rFonts w:ascii="Times New Roman" w:hAnsi="Times New Roman"/>
          <w:color w:val="000000" w:themeColor="text1"/>
        </w:rPr>
        <w:t xml:space="preserve"> likel</w:t>
      </w:r>
      <w:r w:rsidR="00FB7928" w:rsidRPr="00577BE2">
        <w:rPr>
          <w:rFonts w:ascii="Times New Roman" w:hAnsi="Times New Roman"/>
          <w:color w:val="000000" w:themeColor="text1"/>
        </w:rPr>
        <w:t>ih</w:t>
      </w:r>
      <w:r w:rsidR="00957D77" w:rsidRPr="00577BE2">
        <w:rPr>
          <w:rFonts w:ascii="Times New Roman" w:hAnsi="Times New Roman"/>
          <w:color w:val="000000" w:themeColor="text1"/>
        </w:rPr>
        <w:t>oods</w:t>
      </w:r>
      <w:r w:rsidR="00BC69CB"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&lt;citation&gt;&lt;uuid&gt;32DD67AD-A6A9-43E2-A8BD-55395B0EFBB4&lt;/uuid&gt;&lt;priority&gt;0&lt;/priority&gt;&lt;publications&gt;&lt;publication&gt;&lt;publication_date&gt;99200200001200000000200000&lt;/publication_date&gt;&lt;title&gt;Model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(Burnham and Anderson 2002)</w:t>
      </w:r>
      <w:r w:rsidR="007020E6" w:rsidRPr="00577BE2">
        <w:rPr>
          <w:rFonts w:ascii="Times New Roman" w:hAnsi="Times New Roman"/>
          <w:color w:val="000000" w:themeColor="text1"/>
        </w:rPr>
        <w:fldChar w:fldCharType="end"/>
      </w:r>
      <w:r w:rsidR="00BC69CB" w:rsidRPr="00577BE2">
        <w:rPr>
          <w:rFonts w:ascii="Times New Roman" w:hAnsi="Times New Roman"/>
          <w:color w:val="000000" w:themeColor="text1"/>
        </w:rPr>
        <w:t>. The Ak</w:t>
      </w:r>
      <w:r w:rsidR="00681FF7" w:rsidRPr="00577BE2">
        <w:rPr>
          <w:rFonts w:ascii="Times New Roman" w:hAnsi="Times New Roman"/>
          <w:color w:val="000000" w:themeColor="text1"/>
        </w:rPr>
        <w:t>aike Information Criterion (AIC</w:t>
      </w:r>
      <w:r w:rsidR="00BC69CB" w:rsidRPr="00577BE2">
        <w:rPr>
          <w:rFonts w:ascii="Times New Roman" w:hAnsi="Times New Roman"/>
          <w:color w:val="000000" w:themeColor="text1"/>
        </w:rPr>
        <w:t xml:space="preserve">) was used to find the most parsimonious model which balanced both the goodness of fit (as measured by likelihood) and model complexity (as measured by the number of parameters). Here the lower the AIC, the better the model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&lt;citation&gt;&lt;uuid&gt;A31F2CD3-0683-4C97-ABD8-0D3BA5BD67BB&lt;/uuid&gt;&lt;priority&gt;0&lt;/priority&gt;&lt;publications&gt;&lt;publication&gt;&lt;publication_date&gt;99200200001200000000200000&lt;/publication_date&gt;&lt;title&gt;Model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(Burnham and Anderson 2002)</w:t>
      </w:r>
      <w:r w:rsidR="007020E6" w:rsidRPr="00577BE2">
        <w:rPr>
          <w:rFonts w:ascii="Times New Roman" w:hAnsi="Times New Roman"/>
          <w:color w:val="000000" w:themeColor="text1"/>
        </w:rPr>
        <w:fldChar w:fldCharType="end"/>
      </w:r>
      <w:r w:rsidR="00BC69CB" w:rsidRPr="00577BE2">
        <w:rPr>
          <w:rFonts w:ascii="Times New Roman" w:hAnsi="Times New Roman"/>
          <w:color w:val="000000" w:themeColor="text1"/>
        </w:rPr>
        <w:t xml:space="preserve">. </w:t>
      </w:r>
      <w:r w:rsidR="00CC500D" w:rsidRPr="00577BE2">
        <w:rPr>
          <w:rFonts w:ascii="Times New Roman" w:hAnsi="Times New Roman"/>
          <w:color w:val="000000" w:themeColor="text1"/>
        </w:rPr>
        <w:t>We calculated 95% confidence intervals on the model parameters by bootstrapping</w:t>
      </w:r>
      <w:r w:rsidR="00536937" w:rsidRPr="00577BE2">
        <w:rPr>
          <w:rFonts w:ascii="Times New Roman" w:hAnsi="Times New Roman"/>
          <w:color w:val="000000" w:themeColor="text1"/>
        </w:rPr>
        <w:t xml:space="preserve"> to determine whether the confidence intervals overlapped with zero. To do so, we randomly selected data with replacement from our vessel and port datasets until we had a dataset the same size as our original and then refit the models. This procedure was repeated 10,000 times and the resulting distribution give the 95% confidence intervals for each parameter.</w:t>
      </w:r>
    </w:p>
    <w:p w14:paraId="6888D52F" w14:textId="77777777" w:rsidR="00EF695F" w:rsidRPr="00577BE2" w:rsidRDefault="00EF695F" w:rsidP="00016B9B">
      <w:pPr>
        <w:keepNext/>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t>Results</w:t>
      </w:r>
    </w:p>
    <w:p w14:paraId="646755CC" w14:textId="77777777" w:rsidR="00DF71E2" w:rsidRPr="00577BE2" w:rsidRDefault="00274F4D" w:rsidP="00016B9B">
      <w:pPr>
        <w:keepNext/>
        <w:spacing w:line="480" w:lineRule="auto"/>
        <w:rPr>
          <w:rFonts w:ascii="Times New Roman" w:hAnsi="Times New Roman"/>
          <w:b/>
          <w:color w:val="000000" w:themeColor="text1"/>
        </w:rPr>
      </w:pPr>
      <w:r w:rsidRPr="00577BE2">
        <w:rPr>
          <w:rFonts w:ascii="Times New Roman" w:hAnsi="Times New Roman"/>
          <w:b/>
          <w:color w:val="000000" w:themeColor="text1"/>
        </w:rPr>
        <w:t>Definitions of</w:t>
      </w:r>
      <w:r w:rsidR="00DF71E2"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 xml:space="preserve">realized </w:t>
      </w:r>
      <w:r w:rsidR="00DF71E2" w:rsidRPr="00577BE2">
        <w:rPr>
          <w:rFonts w:ascii="Times New Roman" w:hAnsi="Times New Roman"/>
          <w:b/>
          <w:color w:val="000000" w:themeColor="text1"/>
        </w:rPr>
        <w:t>fisheries</w:t>
      </w:r>
    </w:p>
    <w:p w14:paraId="6B535843" w14:textId="4FEE8369" w:rsidR="00CF3021" w:rsidRPr="00577BE2" w:rsidRDefault="00F2507A" w:rsidP="00016B9B">
      <w:pPr>
        <w:spacing w:line="480" w:lineRule="auto"/>
        <w:rPr>
          <w:rFonts w:ascii="Times New Roman" w:hAnsi="Times New Roman"/>
          <w:color w:val="000000" w:themeColor="text1"/>
        </w:rPr>
      </w:pPr>
      <w:r w:rsidRPr="00577BE2">
        <w:rPr>
          <w:rFonts w:ascii="Times New Roman" w:hAnsi="Times New Roman"/>
          <w:color w:val="000000" w:themeColor="text1"/>
        </w:rPr>
        <w:t>Our cl</w:t>
      </w:r>
      <w:r w:rsidR="00832B45" w:rsidRPr="00577BE2">
        <w:rPr>
          <w:rFonts w:ascii="Times New Roman" w:hAnsi="Times New Roman"/>
          <w:color w:val="000000" w:themeColor="text1"/>
        </w:rPr>
        <w:t>ustering algorithm identified 10</w:t>
      </w:r>
      <w:r w:rsidR="00305018" w:rsidRPr="00577BE2">
        <w:rPr>
          <w:rFonts w:ascii="Times New Roman" w:hAnsi="Times New Roman"/>
          <w:color w:val="000000" w:themeColor="text1"/>
        </w:rPr>
        <w:t>9</w:t>
      </w:r>
      <w:r w:rsidRPr="00577BE2">
        <w:rPr>
          <w:rFonts w:ascii="Times New Roman" w:hAnsi="Times New Roman"/>
          <w:color w:val="000000" w:themeColor="text1"/>
        </w:rPr>
        <w:t xml:space="preserve"> realized fisheries</w:t>
      </w:r>
      <w:r w:rsidR="003958E4">
        <w:rPr>
          <w:rFonts w:ascii="Times New Roman" w:hAnsi="Times New Roman"/>
          <w:color w:val="000000" w:themeColor="text1"/>
        </w:rPr>
        <w:t xml:space="preserve"> (Appendix</w:t>
      </w:r>
      <w:r w:rsidR="000B62C3">
        <w:rPr>
          <w:rFonts w:ascii="Times New Roman" w:hAnsi="Times New Roman"/>
          <w:color w:val="000000" w:themeColor="text1"/>
        </w:rPr>
        <w:t>, Table 1</w:t>
      </w:r>
      <w:r w:rsidR="003958E4">
        <w:rPr>
          <w:rFonts w:ascii="Times New Roman" w:hAnsi="Times New Roman"/>
          <w:color w:val="000000" w:themeColor="text1"/>
        </w:rPr>
        <w:t>)</w:t>
      </w:r>
      <w:r w:rsidR="000161AF" w:rsidRPr="00577BE2">
        <w:rPr>
          <w:rFonts w:ascii="Times New Roman" w:hAnsi="Times New Roman"/>
          <w:color w:val="000000" w:themeColor="text1"/>
        </w:rPr>
        <w:t xml:space="preserve">. </w:t>
      </w:r>
      <w:r w:rsidR="00765CBF" w:rsidRPr="00577BE2">
        <w:rPr>
          <w:rFonts w:ascii="Times New Roman" w:hAnsi="Times New Roman"/>
          <w:color w:val="000000" w:themeColor="text1"/>
        </w:rPr>
        <w:t>R</w:t>
      </w:r>
      <w:r w:rsidR="00DC6D80" w:rsidRPr="00577BE2">
        <w:rPr>
          <w:rFonts w:ascii="Times New Roman" w:hAnsi="Times New Roman"/>
          <w:color w:val="000000" w:themeColor="text1"/>
        </w:rPr>
        <w:t xml:space="preserve">ealized fisheries </w:t>
      </w:r>
      <w:r w:rsidR="00765CBF" w:rsidRPr="00577BE2">
        <w:rPr>
          <w:rFonts w:ascii="Times New Roman" w:hAnsi="Times New Roman"/>
          <w:color w:val="000000" w:themeColor="text1"/>
        </w:rPr>
        <w:t xml:space="preserve">often consisted of </w:t>
      </w:r>
      <w:r w:rsidR="00DC6D80" w:rsidRPr="00577BE2">
        <w:rPr>
          <w:rFonts w:ascii="Times New Roman" w:hAnsi="Times New Roman"/>
          <w:color w:val="000000" w:themeColor="text1"/>
        </w:rPr>
        <w:t>a single species</w:t>
      </w:r>
      <w:r w:rsidR="008E7A94">
        <w:rPr>
          <w:rFonts w:ascii="Times New Roman" w:hAnsi="Times New Roman"/>
          <w:color w:val="000000" w:themeColor="text1"/>
        </w:rPr>
        <w:t>,</w:t>
      </w:r>
      <w:r w:rsidR="00DC6D80" w:rsidRPr="00577BE2">
        <w:rPr>
          <w:rFonts w:ascii="Times New Roman" w:hAnsi="Times New Roman"/>
          <w:color w:val="000000" w:themeColor="text1"/>
        </w:rPr>
        <w:t xml:space="preserve"> but </w:t>
      </w:r>
      <w:r w:rsidR="00C3452D" w:rsidRPr="00577BE2">
        <w:rPr>
          <w:rFonts w:ascii="Times New Roman" w:hAnsi="Times New Roman"/>
          <w:color w:val="000000" w:themeColor="text1"/>
        </w:rPr>
        <w:t>could</w:t>
      </w:r>
      <w:r w:rsidR="00DC6D80" w:rsidRPr="00577BE2">
        <w:rPr>
          <w:rFonts w:ascii="Times New Roman" w:hAnsi="Times New Roman"/>
          <w:color w:val="000000" w:themeColor="text1"/>
        </w:rPr>
        <w:t xml:space="preserve"> also </w:t>
      </w:r>
      <w:r w:rsidR="00CF3021" w:rsidRPr="00577BE2">
        <w:rPr>
          <w:rFonts w:ascii="Times New Roman" w:hAnsi="Times New Roman"/>
          <w:color w:val="000000" w:themeColor="text1"/>
        </w:rPr>
        <w:t>comprise</w:t>
      </w:r>
      <w:r w:rsidR="004F16B0" w:rsidRPr="00577BE2">
        <w:rPr>
          <w:rFonts w:ascii="Times New Roman" w:hAnsi="Times New Roman"/>
          <w:color w:val="000000" w:themeColor="text1"/>
        </w:rPr>
        <w:t xml:space="preserve"> assemblages of species (Fig</w:t>
      </w:r>
      <w:r w:rsidR="00363587" w:rsidRPr="00577BE2">
        <w:rPr>
          <w:rFonts w:ascii="Times New Roman" w:hAnsi="Times New Roman"/>
          <w:color w:val="000000" w:themeColor="text1"/>
        </w:rPr>
        <w:t>.</w:t>
      </w:r>
      <w:r w:rsidR="004F16B0" w:rsidRPr="00577BE2">
        <w:rPr>
          <w:rFonts w:ascii="Times New Roman" w:hAnsi="Times New Roman"/>
          <w:color w:val="000000" w:themeColor="text1"/>
        </w:rPr>
        <w:t xml:space="preserve"> S1</w:t>
      </w:r>
      <w:r w:rsidR="00363587" w:rsidRPr="00577BE2">
        <w:rPr>
          <w:rFonts w:ascii="Times New Roman" w:hAnsi="Times New Roman"/>
          <w:color w:val="000000" w:themeColor="text1"/>
        </w:rPr>
        <w:t>a</w:t>
      </w:r>
      <w:r w:rsidR="00DC6D80" w:rsidRPr="00577BE2">
        <w:rPr>
          <w:rFonts w:ascii="Times New Roman" w:hAnsi="Times New Roman"/>
          <w:color w:val="000000" w:themeColor="text1"/>
        </w:rPr>
        <w:t xml:space="preserve">). </w:t>
      </w:r>
      <w:r w:rsidR="00765CBF" w:rsidRPr="00577BE2">
        <w:rPr>
          <w:rFonts w:ascii="Times New Roman" w:hAnsi="Times New Roman"/>
          <w:color w:val="000000" w:themeColor="text1"/>
        </w:rPr>
        <w:t xml:space="preserve">Whether their catch consisted of a single species or multiple species, the realized </w:t>
      </w:r>
      <w:r w:rsidR="00B465A1" w:rsidRPr="00577BE2">
        <w:rPr>
          <w:rFonts w:ascii="Times New Roman" w:hAnsi="Times New Roman"/>
          <w:color w:val="000000" w:themeColor="text1"/>
        </w:rPr>
        <w:t xml:space="preserve">fisheries </w:t>
      </w:r>
      <w:r w:rsidR="00765CBF" w:rsidRPr="00577BE2">
        <w:rPr>
          <w:rFonts w:ascii="Times New Roman" w:hAnsi="Times New Roman"/>
          <w:color w:val="000000" w:themeColor="text1"/>
        </w:rPr>
        <w:t xml:space="preserve">were </w:t>
      </w:r>
      <w:r w:rsidR="00B465A1" w:rsidRPr="00577BE2">
        <w:rPr>
          <w:rFonts w:ascii="Times New Roman" w:hAnsi="Times New Roman"/>
          <w:color w:val="000000" w:themeColor="text1"/>
        </w:rPr>
        <w:t>characterized by distinct patterns of temporal and spatial structure (Fig</w:t>
      </w:r>
      <w:r w:rsidR="00363587" w:rsidRPr="00577BE2">
        <w:rPr>
          <w:rFonts w:ascii="Times New Roman" w:hAnsi="Times New Roman"/>
          <w:color w:val="000000" w:themeColor="text1"/>
        </w:rPr>
        <w:t>.</w:t>
      </w:r>
      <w:r w:rsidR="00B465A1" w:rsidRPr="00577BE2">
        <w:rPr>
          <w:rFonts w:ascii="Times New Roman" w:hAnsi="Times New Roman"/>
          <w:color w:val="000000" w:themeColor="text1"/>
        </w:rPr>
        <w:t xml:space="preserve"> </w:t>
      </w:r>
      <w:r w:rsidR="004F16B0" w:rsidRPr="00577BE2">
        <w:rPr>
          <w:rFonts w:ascii="Times New Roman" w:hAnsi="Times New Roman"/>
          <w:color w:val="000000" w:themeColor="text1"/>
        </w:rPr>
        <w:t>S2</w:t>
      </w:r>
      <w:r w:rsidR="00363587" w:rsidRPr="00577BE2">
        <w:rPr>
          <w:rFonts w:ascii="Times New Roman" w:hAnsi="Times New Roman"/>
          <w:color w:val="000000" w:themeColor="text1"/>
        </w:rPr>
        <w:t>a, b</w:t>
      </w:r>
      <w:r w:rsidR="009D7A93" w:rsidRPr="00577BE2">
        <w:rPr>
          <w:rFonts w:ascii="Times New Roman" w:hAnsi="Times New Roman"/>
          <w:color w:val="000000" w:themeColor="text1"/>
        </w:rPr>
        <w:t xml:space="preserve">). </w:t>
      </w:r>
      <w:r w:rsidR="00CF3021" w:rsidRPr="00577BE2">
        <w:rPr>
          <w:rFonts w:ascii="Times New Roman" w:hAnsi="Times New Roman"/>
          <w:color w:val="000000" w:themeColor="text1"/>
        </w:rPr>
        <w:t>These patterns suggested strong agreement between our realized fisheries and NWFSC Observer sector</w:t>
      </w:r>
      <w:r w:rsidR="00BC61EA" w:rsidRPr="00577BE2">
        <w:rPr>
          <w:rFonts w:ascii="Times New Roman" w:hAnsi="Times New Roman"/>
          <w:color w:val="000000" w:themeColor="text1"/>
        </w:rPr>
        <w:t xml:space="preserve"> designation</w:t>
      </w:r>
      <w:r w:rsidR="00CF3021" w:rsidRPr="00577BE2">
        <w:rPr>
          <w:rFonts w:ascii="Times New Roman" w:hAnsi="Times New Roman"/>
          <w:color w:val="000000" w:themeColor="text1"/>
        </w:rPr>
        <w:t>s, as did comparisons of vessel sizes and catch compositi</w:t>
      </w:r>
      <w:r w:rsidR="00C5042C">
        <w:rPr>
          <w:rFonts w:ascii="Times New Roman" w:hAnsi="Times New Roman"/>
          <w:color w:val="000000" w:themeColor="text1"/>
        </w:rPr>
        <w:t xml:space="preserve">on (single- vs. multi-species, </w:t>
      </w:r>
      <w:r w:rsidR="00CF3021" w:rsidRPr="00577BE2">
        <w:rPr>
          <w:rFonts w:ascii="Times New Roman" w:hAnsi="Times New Roman"/>
          <w:color w:val="000000" w:themeColor="text1"/>
        </w:rPr>
        <w:t>Table 1).</w:t>
      </w:r>
    </w:p>
    <w:p w14:paraId="776DE46B" w14:textId="3E95416F" w:rsidR="00D16D82" w:rsidRPr="00577BE2" w:rsidRDefault="00CF3021" w:rsidP="00016B9B">
      <w:pPr>
        <w:spacing w:line="480" w:lineRule="auto"/>
        <w:rPr>
          <w:rFonts w:ascii="Times New Roman" w:hAnsi="Times New Roman"/>
          <w:color w:val="000000" w:themeColor="text1"/>
        </w:rPr>
      </w:pPr>
      <w:r w:rsidRPr="00577BE2">
        <w:rPr>
          <w:rFonts w:ascii="Times New Roman" w:hAnsi="Times New Roman"/>
          <w:color w:val="000000" w:themeColor="text1"/>
        </w:rPr>
        <w:t>The realized fisheries</w:t>
      </w:r>
      <w:r w:rsidR="00765CBF" w:rsidRPr="00577BE2">
        <w:rPr>
          <w:rFonts w:ascii="Times New Roman" w:hAnsi="Times New Roman"/>
          <w:color w:val="000000" w:themeColor="text1"/>
        </w:rPr>
        <w:t xml:space="preserve"> also varied </w:t>
      </w:r>
      <w:r w:rsidR="00DC6D80" w:rsidRPr="00577BE2">
        <w:rPr>
          <w:rFonts w:ascii="Times New Roman" w:hAnsi="Times New Roman"/>
          <w:color w:val="000000" w:themeColor="text1"/>
        </w:rPr>
        <w:t xml:space="preserve">by </w:t>
      </w:r>
      <w:r w:rsidR="00B465A1" w:rsidRPr="00577BE2">
        <w:rPr>
          <w:rFonts w:ascii="Times New Roman" w:hAnsi="Times New Roman"/>
          <w:color w:val="000000" w:themeColor="text1"/>
        </w:rPr>
        <w:t xml:space="preserve">several </w:t>
      </w:r>
      <w:r w:rsidR="00DC6D80" w:rsidRPr="00577BE2">
        <w:rPr>
          <w:rFonts w:ascii="Times New Roman" w:hAnsi="Times New Roman"/>
          <w:color w:val="000000" w:themeColor="text1"/>
        </w:rPr>
        <w:t>order</w:t>
      </w:r>
      <w:r w:rsidR="00B465A1" w:rsidRPr="00577BE2">
        <w:rPr>
          <w:rFonts w:ascii="Times New Roman" w:hAnsi="Times New Roman"/>
          <w:color w:val="000000" w:themeColor="text1"/>
        </w:rPr>
        <w:t>s</w:t>
      </w:r>
      <w:r w:rsidR="00DC6D80" w:rsidRPr="00577BE2">
        <w:rPr>
          <w:rFonts w:ascii="Times New Roman" w:hAnsi="Times New Roman"/>
          <w:color w:val="000000" w:themeColor="text1"/>
        </w:rPr>
        <w:t xml:space="preserve"> of magnitude in effort</w:t>
      </w:r>
      <w:r w:rsidR="00B465A1" w:rsidRPr="00577BE2">
        <w:rPr>
          <w:rFonts w:ascii="Times New Roman" w:hAnsi="Times New Roman"/>
          <w:color w:val="000000" w:themeColor="text1"/>
        </w:rPr>
        <w:t xml:space="preserve"> (number of trips)</w:t>
      </w:r>
      <w:r w:rsidR="00DC6D80" w:rsidRPr="00577BE2">
        <w:rPr>
          <w:rFonts w:ascii="Times New Roman" w:hAnsi="Times New Roman"/>
          <w:color w:val="000000" w:themeColor="text1"/>
        </w:rPr>
        <w:t xml:space="preserve"> and revenue</w:t>
      </w:r>
      <w:r w:rsidR="00363587" w:rsidRPr="00577BE2">
        <w:rPr>
          <w:rFonts w:ascii="Times New Roman" w:hAnsi="Times New Roman"/>
          <w:color w:val="000000" w:themeColor="text1"/>
        </w:rPr>
        <w:t xml:space="preserve"> (Fig. S1</w:t>
      </w:r>
      <w:r w:rsidR="00B465A1" w:rsidRPr="00577BE2">
        <w:rPr>
          <w:rFonts w:ascii="Times New Roman" w:hAnsi="Times New Roman"/>
          <w:color w:val="000000" w:themeColor="text1"/>
        </w:rPr>
        <w:t>b), with a small number of fisheries accounting for the majority of effort and revenue</w:t>
      </w:r>
      <w:r w:rsidR="00832B45" w:rsidRPr="00577BE2">
        <w:rPr>
          <w:rFonts w:ascii="Times New Roman" w:hAnsi="Times New Roman"/>
          <w:color w:val="000000" w:themeColor="text1"/>
        </w:rPr>
        <w:t xml:space="preserve">. For </w:t>
      </w:r>
      <w:r w:rsidR="007B0C40" w:rsidRPr="00577BE2">
        <w:rPr>
          <w:rFonts w:ascii="Times New Roman" w:hAnsi="Times New Roman"/>
          <w:color w:val="000000" w:themeColor="text1"/>
        </w:rPr>
        <w:t>example,</w:t>
      </w:r>
      <w:r w:rsidR="00832B45" w:rsidRPr="00577BE2">
        <w:rPr>
          <w:rFonts w:ascii="Times New Roman" w:hAnsi="Times New Roman"/>
          <w:color w:val="000000" w:themeColor="text1"/>
        </w:rPr>
        <w:t xml:space="preserve"> only 10 of the 10</w:t>
      </w:r>
      <w:r w:rsidR="003A0B07">
        <w:rPr>
          <w:rFonts w:ascii="Times New Roman" w:hAnsi="Times New Roman"/>
          <w:color w:val="000000" w:themeColor="text1"/>
        </w:rPr>
        <w:t>9</w:t>
      </w:r>
      <w:r w:rsidR="00DC6D80" w:rsidRPr="00577BE2">
        <w:rPr>
          <w:rFonts w:ascii="Times New Roman" w:hAnsi="Times New Roman"/>
          <w:color w:val="000000" w:themeColor="text1"/>
        </w:rPr>
        <w:t xml:space="preserve"> fisheries </w:t>
      </w:r>
      <w:r w:rsidR="00DC0E12" w:rsidRPr="00577BE2">
        <w:rPr>
          <w:rFonts w:ascii="Times New Roman" w:hAnsi="Times New Roman"/>
          <w:color w:val="000000" w:themeColor="text1"/>
        </w:rPr>
        <w:t xml:space="preserve">were </w:t>
      </w:r>
      <w:r w:rsidR="00B80A26" w:rsidRPr="00577BE2">
        <w:rPr>
          <w:rFonts w:ascii="Times New Roman" w:hAnsi="Times New Roman"/>
          <w:color w:val="000000" w:themeColor="text1"/>
        </w:rPr>
        <w:t>responsible for 90</w:t>
      </w:r>
      <w:r w:rsidR="00DC6D80" w:rsidRPr="00577BE2">
        <w:rPr>
          <w:rFonts w:ascii="Times New Roman" w:hAnsi="Times New Roman"/>
          <w:color w:val="000000" w:themeColor="text1"/>
        </w:rPr>
        <w:t>%</w:t>
      </w:r>
      <w:r w:rsidR="00626D4C" w:rsidRPr="00577BE2">
        <w:rPr>
          <w:rFonts w:ascii="Times New Roman" w:hAnsi="Times New Roman"/>
          <w:color w:val="000000" w:themeColor="text1"/>
        </w:rPr>
        <w:t xml:space="preserve"> </w:t>
      </w:r>
      <w:r w:rsidR="00DC6D80" w:rsidRPr="00577BE2">
        <w:rPr>
          <w:rFonts w:ascii="Times New Roman" w:hAnsi="Times New Roman"/>
          <w:color w:val="000000" w:themeColor="text1"/>
        </w:rPr>
        <w:t xml:space="preserve">of ex-vessel revenue </w:t>
      </w:r>
      <w:r w:rsidR="00BA243B" w:rsidRPr="00577BE2">
        <w:rPr>
          <w:rFonts w:ascii="Times New Roman" w:hAnsi="Times New Roman"/>
          <w:color w:val="000000" w:themeColor="text1"/>
        </w:rPr>
        <w:t xml:space="preserve">and landings (pounds) </w:t>
      </w:r>
      <w:r w:rsidR="00DC6D80" w:rsidRPr="00577BE2">
        <w:rPr>
          <w:rFonts w:ascii="Times New Roman" w:hAnsi="Times New Roman"/>
          <w:color w:val="000000" w:themeColor="text1"/>
        </w:rPr>
        <w:t>in the time period we examined</w:t>
      </w:r>
      <w:r w:rsidRPr="00577BE2">
        <w:rPr>
          <w:rFonts w:ascii="Times New Roman" w:hAnsi="Times New Roman"/>
          <w:color w:val="000000" w:themeColor="text1"/>
        </w:rPr>
        <w:t xml:space="preserve"> (Table 1)</w:t>
      </w:r>
      <w:r w:rsidR="00DC6D80" w:rsidRPr="00577BE2">
        <w:rPr>
          <w:rFonts w:ascii="Times New Roman" w:hAnsi="Times New Roman"/>
          <w:color w:val="000000" w:themeColor="text1"/>
        </w:rPr>
        <w:t>.</w:t>
      </w:r>
      <w:r w:rsidR="009A63EC" w:rsidRPr="00577BE2">
        <w:rPr>
          <w:rFonts w:ascii="Times New Roman" w:hAnsi="Times New Roman"/>
          <w:color w:val="000000" w:themeColor="text1"/>
        </w:rPr>
        <w:t xml:space="preserve"> </w:t>
      </w:r>
      <w:r w:rsidRPr="00577BE2">
        <w:rPr>
          <w:rFonts w:ascii="Times New Roman" w:hAnsi="Times New Roman"/>
          <w:color w:val="000000" w:themeColor="text1"/>
        </w:rPr>
        <w:t xml:space="preserve">These fisheries included </w:t>
      </w:r>
      <w:r w:rsidR="00FC1048" w:rsidRPr="00577BE2">
        <w:rPr>
          <w:rFonts w:ascii="Times New Roman" w:hAnsi="Times New Roman"/>
          <w:color w:val="000000" w:themeColor="text1"/>
        </w:rPr>
        <w:t>sectors wh</w:t>
      </w:r>
      <w:r w:rsidRPr="00577BE2">
        <w:rPr>
          <w:rFonts w:ascii="Times New Roman" w:hAnsi="Times New Roman"/>
          <w:color w:val="000000" w:themeColor="text1"/>
        </w:rPr>
        <w:t>ich have been well-studied</w:t>
      </w:r>
      <w:r w:rsidR="00425367">
        <w:rPr>
          <w:rFonts w:ascii="Times New Roman" w:hAnsi="Times New Roman"/>
          <w:color w:val="000000" w:themeColor="text1"/>
        </w:rPr>
        <w:t>,</w:t>
      </w:r>
      <w:r w:rsidRPr="00577BE2">
        <w:rPr>
          <w:rFonts w:ascii="Times New Roman" w:hAnsi="Times New Roman"/>
          <w:color w:val="000000" w:themeColor="text1"/>
        </w:rPr>
        <w:t xml:space="preserve"> but not quantit</w:t>
      </w:r>
      <w:r w:rsidR="001425BA">
        <w:rPr>
          <w:rFonts w:ascii="Times New Roman" w:hAnsi="Times New Roman"/>
          <w:color w:val="000000" w:themeColor="text1"/>
        </w:rPr>
        <w:t xml:space="preserve">atively described prior to now </w:t>
      </w:r>
      <w:r w:rsidRPr="00577BE2">
        <w:rPr>
          <w:rFonts w:ascii="Times New Roman" w:hAnsi="Times New Roman"/>
          <w:color w:val="000000" w:themeColor="text1"/>
        </w:rPr>
        <w:t xml:space="preserve">e.g., </w:t>
      </w:r>
      <w:r w:rsidR="00F24B84" w:rsidRPr="00577BE2">
        <w:rPr>
          <w:rFonts w:ascii="Times New Roman" w:hAnsi="Times New Roman"/>
          <w:noProof/>
          <w:color w:val="000000" w:themeColor="text1"/>
        </w:rPr>
        <w:t>dungeness crab pots</w:t>
      </w:r>
      <w:r w:rsidR="003958E4">
        <w:rPr>
          <w:rFonts w:ascii="Times New Roman" w:hAnsi="Times New Roman"/>
          <w:noProof/>
          <w:color w:val="000000" w:themeColor="text1"/>
        </w:rPr>
        <w:t xml:space="preserve">  </w:t>
      </w:r>
      <w:r w:rsidR="003958E4">
        <w:rPr>
          <w:rFonts w:ascii="Times New Roman" w:hAnsi="Times New Roman"/>
          <w:noProof/>
          <w:color w:val="000000" w:themeColor="text1"/>
        </w:rPr>
        <w:fldChar w:fldCharType="begin"/>
      </w:r>
      <w:r w:rsidR="00086632">
        <w:rPr>
          <w:rFonts w:ascii="Times New Roman" w:hAnsi="Times New Roman"/>
          <w:noProof/>
          <w:color w:val="000000" w:themeColor="text1"/>
        </w:rPr>
        <w:instrText xml:space="preserve"> ADDIN PAPERS2_CITATIONS &lt;citation&gt;&lt;uuid&gt;AA62D6E4-5E26-4A91-BB8F-451636CBDACD&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003958E4">
        <w:rPr>
          <w:rFonts w:ascii="Times New Roman" w:hAnsi="Times New Roman"/>
          <w:noProof/>
          <w:color w:val="000000" w:themeColor="text1"/>
        </w:rPr>
        <w:fldChar w:fldCharType="separate"/>
      </w:r>
      <w:r w:rsidR="000B62C3">
        <w:rPr>
          <w:rFonts w:ascii="Times New Roman" w:hAnsi="Times New Roman"/>
        </w:rPr>
        <w:t>(Botsford and Wickham 1978)</w:t>
      </w:r>
      <w:r w:rsidR="003958E4">
        <w:rPr>
          <w:rFonts w:ascii="Times New Roman" w:hAnsi="Times New Roman"/>
          <w:noProof/>
          <w:color w:val="000000" w:themeColor="text1"/>
        </w:rPr>
        <w:fldChar w:fldCharType="end"/>
      </w:r>
      <w:r w:rsidR="003958E4">
        <w:rPr>
          <w:rFonts w:ascii="Times New Roman" w:hAnsi="Times New Roman"/>
          <w:noProof/>
          <w:color w:val="000000" w:themeColor="text1"/>
        </w:rPr>
        <w:t xml:space="preserve">, </w:t>
      </w:r>
      <w:r w:rsidR="00F24B84" w:rsidRPr="00577BE2">
        <w:rPr>
          <w:rFonts w:ascii="Times New Roman" w:hAnsi="Times New Roman"/>
          <w:noProof/>
          <w:color w:val="000000" w:themeColor="text1"/>
        </w:rPr>
        <w:t>spiny lobster pots</w:t>
      </w:r>
      <w:r w:rsidR="001203AA" w:rsidRPr="00577BE2">
        <w:rPr>
          <w:rFonts w:ascii="Times New Roman" w:hAnsi="Times New Roman"/>
          <w:noProof/>
          <w:color w:val="000000" w:themeColor="text1"/>
        </w:rPr>
        <w:t xml:space="preserve"> </w:t>
      </w:r>
      <w:r w:rsidR="003958E4">
        <w:rPr>
          <w:rFonts w:ascii="Times New Roman" w:hAnsi="Times New Roman"/>
          <w:noProof/>
          <w:color w:val="000000" w:themeColor="text1"/>
        </w:rPr>
        <w:fldChar w:fldCharType="begin"/>
      </w:r>
      <w:r w:rsidR="00086632">
        <w:rPr>
          <w:rFonts w:ascii="Times New Roman" w:hAnsi="Times New Roman"/>
          <w:noProof/>
          <w:color w:val="000000" w:themeColor="text1"/>
        </w:rPr>
        <w:instrText xml:space="preserve"> ADDIN PAPERS2_CITATIONS &lt;citation&gt;&lt;uuid&gt;B1E6385E-FC81-4A44-B8AD-27A8088D62E0&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003958E4">
        <w:rPr>
          <w:rFonts w:ascii="Times New Roman" w:hAnsi="Times New Roman"/>
          <w:noProof/>
          <w:color w:val="000000" w:themeColor="text1"/>
        </w:rPr>
        <w:fldChar w:fldCharType="separate"/>
      </w:r>
      <w:r w:rsidR="000B62C3">
        <w:rPr>
          <w:rFonts w:ascii="Times New Roman" w:hAnsi="Times New Roman"/>
        </w:rPr>
        <w:t>(Kay et al. 2012)</w:t>
      </w:r>
      <w:r w:rsidR="003958E4">
        <w:rPr>
          <w:rFonts w:ascii="Times New Roman" w:hAnsi="Times New Roman"/>
          <w:noProof/>
          <w:color w:val="000000" w:themeColor="text1"/>
        </w:rPr>
        <w:fldChar w:fldCharType="end"/>
      </w:r>
      <w:r w:rsidR="00F24B84" w:rsidRPr="00577BE2">
        <w:rPr>
          <w:rFonts w:ascii="Times New Roman" w:hAnsi="Times New Roman"/>
          <w:noProof/>
          <w:color w:val="000000" w:themeColor="text1"/>
        </w:rPr>
        <w:t>, or red urchin diving</w:t>
      </w:r>
      <w:r w:rsidR="003958E4">
        <w:rPr>
          <w:rFonts w:ascii="Times New Roman" w:hAnsi="Times New Roman"/>
          <w:noProof/>
          <w:color w:val="000000" w:themeColor="text1"/>
        </w:rPr>
        <w:t xml:space="preserve"> </w:t>
      </w:r>
      <w:r w:rsidR="00820C02">
        <w:rPr>
          <w:rFonts w:ascii="Times New Roman" w:hAnsi="Times New Roman"/>
          <w:noProof/>
          <w:color w:val="000000" w:themeColor="text1"/>
        </w:rPr>
        <w:fldChar w:fldCharType="begin"/>
      </w:r>
      <w:r w:rsidR="00086632">
        <w:rPr>
          <w:rFonts w:ascii="Times New Roman" w:hAnsi="Times New Roman"/>
          <w:noProof/>
          <w:color w:val="000000" w:themeColor="text1"/>
        </w:rPr>
        <w:instrText xml:space="preserve"> ADDIN PAPERS2_CITATIONS &lt;citation&gt;&lt;uuid&gt;E2598D8A-7256-4696-9EE7-64000510BBDC&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00820C02">
        <w:rPr>
          <w:rFonts w:ascii="Times New Roman" w:hAnsi="Times New Roman"/>
          <w:noProof/>
          <w:color w:val="000000" w:themeColor="text1"/>
        </w:rPr>
        <w:fldChar w:fldCharType="separate"/>
      </w:r>
      <w:r w:rsidR="000B62C3">
        <w:rPr>
          <w:rFonts w:ascii="Times New Roman" w:hAnsi="Times New Roman"/>
        </w:rPr>
        <w:t>(Smith and Wilen 2003)</w:t>
      </w:r>
      <w:r w:rsidR="00820C02">
        <w:rPr>
          <w:rFonts w:ascii="Times New Roman" w:hAnsi="Times New Roman"/>
          <w:noProof/>
          <w:color w:val="000000" w:themeColor="text1"/>
        </w:rPr>
        <w:fldChar w:fldCharType="end"/>
      </w:r>
      <w:r w:rsidR="00BC61EA" w:rsidRPr="00577BE2">
        <w:rPr>
          <w:rFonts w:ascii="Times New Roman" w:hAnsi="Times New Roman"/>
          <w:noProof/>
          <w:color w:val="000000" w:themeColor="text1"/>
        </w:rPr>
        <w:t xml:space="preserve"> (Table 1)</w:t>
      </w:r>
      <w:r w:rsidR="00F24B84" w:rsidRPr="00577BE2">
        <w:rPr>
          <w:rFonts w:ascii="Times New Roman" w:hAnsi="Times New Roman"/>
          <w:noProof/>
          <w:color w:val="000000" w:themeColor="text1"/>
        </w:rPr>
        <w:t xml:space="preserve">. </w:t>
      </w:r>
    </w:p>
    <w:p w14:paraId="4DE0D43B" w14:textId="77777777" w:rsidR="00FF649A" w:rsidRPr="00577BE2" w:rsidRDefault="00FF649A"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Changes in vessel and community level fishing diversity </w:t>
      </w:r>
    </w:p>
    <w:p w14:paraId="453AC2E9" w14:textId="5CBAD287" w:rsidR="009A63EC" w:rsidRPr="00577BE2" w:rsidRDefault="009A63EC" w:rsidP="00016B9B">
      <w:pPr>
        <w:spacing w:line="480" w:lineRule="auto"/>
        <w:rPr>
          <w:rFonts w:ascii="Times New Roman" w:hAnsi="Times New Roman"/>
          <w:color w:val="000000" w:themeColor="text1"/>
        </w:rPr>
      </w:pPr>
      <w:r w:rsidRPr="00577BE2">
        <w:rPr>
          <w:rFonts w:ascii="Times New Roman" w:hAnsi="Times New Roman"/>
          <w:color w:val="000000" w:themeColor="text1"/>
        </w:rPr>
        <w:t>We</w:t>
      </w:r>
      <w:r w:rsidR="00F83B5B" w:rsidRPr="00577BE2">
        <w:rPr>
          <w:rFonts w:ascii="Times New Roman" w:hAnsi="Times New Roman"/>
          <w:color w:val="000000" w:themeColor="text1"/>
        </w:rPr>
        <w:t xml:space="preserve"> f</w:t>
      </w:r>
      <w:r w:rsidR="00BA243B" w:rsidRPr="00577BE2">
        <w:rPr>
          <w:rFonts w:ascii="Times New Roman" w:hAnsi="Times New Roman"/>
          <w:color w:val="000000" w:themeColor="text1"/>
        </w:rPr>
        <w:t>ou</w:t>
      </w:r>
      <w:r w:rsidR="00F83B5B" w:rsidRPr="00577BE2">
        <w:rPr>
          <w:rFonts w:ascii="Times New Roman" w:hAnsi="Times New Roman"/>
          <w:color w:val="000000" w:themeColor="text1"/>
        </w:rPr>
        <w:t>nd that between 2009-2010, 66</w:t>
      </w:r>
      <w:r w:rsidRPr="00577BE2">
        <w:rPr>
          <w:rFonts w:ascii="Times New Roman" w:hAnsi="Times New Roman"/>
          <w:color w:val="000000" w:themeColor="text1"/>
        </w:rPr>
        <w:t>% of commercial vessels on the west coast participated in more than one realized fishery</w:t>
      </w:r>
      <w:r w:rsidR="00FC1048" w:rsidRPr="00577BE2">
        <w:rPr>
          <w:rFonts w:ascii="Times New Roman" w:hAnsi="Times New Roman"/>
          <w:color w:val="000000" w:themeColor="text1"/>
        </w:rPr>
        <w:t xml:space="preserve"> (Fig. 3</w:t>
      </w:r>
      <w:r w:rsidR="00EA2BA6" w:rsidRPr="00577BE2">
        <w:rPr>
          <w:rFonts w:ascii="Times New Roman" w:hAnsi="Times New Roman"/>
          <w:color w:val="000000" w:themeColor="text1"/>
        </w:rPr>
        <w:t>a)</w:t>
      </w:r>
      <w:r w:rsidRPr="00577BE2">
        <w:rPr>
          <w:rFonts w:ascii="Times New Roman" w:hAnsi="Times New Roman"/>
          <w:color w:val="000000" w:themeColor="text1"/>
        </w:rPr>
        <w:t xml:space="preserve"> although the degree to which vessels diversified varied.</w:t>
      </w:r>
      <w:r w:rsidR="005E2049">
        <w:rPr>
          <w:rFonts w:ascii="Times New Roman" w:hAnsi="Times New Roman"/>
          <w:color w:val="000000" w:themeColor="text1"/>
        </w:rPr>
        <w:t xml:space="preserve"> Breaking these patterns down regionally using</w:t>
      </w:r>
      <w:r w:rsidRPr="00577BE2">
        <w:rPr>
          <w:rFonts w:ascii="Times New Roman" w:hAnsi="Times New Roman"/>
          <w:color w:val="000000" w:themeColor="text1"/>
        </w:rPr>
        <w:t xml:space="preserve"> </w:t>
      </w:r>
      <w:r w:rsidR="00BA243B" w:rsidRPr="00577BE2">
        <w:rPr>
          <w:rFonts w:ascii="Times New Roman" w:hAnsi="Times New Roman"/>
          <w:color w:val="000000" w:themeColor="text1"/>
        </w:rPr>
        <w:t xml:space="preserve">PFMC </w:t>
      </w:r>
      <w:r w:rsidR="005A584F" w:rsidRPr="00577BE2">
        <w:rPr>
          <w:rFonts w:ascii="Times New Roman" w:hAnsi="Times New Roman"/>
          <w:color w:val="000000" w:themeColor="text1"/>
        </w:rPr>
        <w:t>management regions, generalists</w:t>
      </w:r>
      <w:r w:rsidR="005E2049">
        <w:rPr>
          <w:rFonts w:ascii="Times New Roman" w:hAnsi="Times New Roman"/>
          <w:color w:val="000000" w:themeColor="text1"/>
        </w:rPr>
        <w:t xml:space="preserve"> </w:t>
      </w:r>
      <w:r w:rsidR="005A584F" w:rsidRPr="00577BE2">
        <w:rPr>
          <w:rFonts w:ascii="Times New Roman" w:hAnsi="Times New Roman"/>
          <w:color w:val="000000" w:themeColor="text1"/>
        </w:rPr>
        <w:t xml:space="preserve">outnumbered specialists </w:t>
      </w:r>
      <w:r w:rsidR="005C1BD9" w:rsidRPr="00577BE2">
        <w:rPr>
          <w:rFonts w:ascii="Times New Roman" w:hAnsi="Times New Roman"/>
          <w:color w:val="000000" w:themeColor="text1"/>
        </w:rPr>
        <w:t xml:space="preserve">(Fig. </w:t>
      </w:r>
      <w:r w:rsidR="00FC1048" w:rsidRPr="00577BE2">
        <w:rPr>
          <w:rFonts w:ascii="Times New Roman" w:hAnsi="Times New Roman"/>
          <w:color w:val="000000" w:themeColor="text1"/>
        </w:rPr>
        <w:t>3</w:t>
      </w:r>
      <w:r w:rsidR="00EA2BA6" w:rsidRPr="00577BE2">
        <w:rPr>
          <w:rFonts w:ascii="Times New Roman" w:hAnsi="Times New Roman"/>
          <w:color w:val="000000" w:themeColor="text1"/>
        </w:rPr>
        <w:t>b</w:t>
      </w:r>
      <w:r w:rsidR="005A584F" w:rsidRPr="00577BE2">
        <w:rPr>
          <w:rFonts w:ascii="Times New Roman" w:hAnsi="Times New Roman"/>
          <w:color w:val="000000" w:themeColor="text1"/>
        </w:rPr>
        <w:t xml:space="preserve">). The distribution of diversity varied among the generalists, from vessels that </w:t>
      </w:r>
      <w:r w:rsidR="00FE31AF" w:rsidRPr="00577BE2">
        <w:rPr>
          <w:rFonts w:ascii="Times New Roman" w:hAnsi="Times New Roman"/>
          <w:color w:val="000000" w:themeColor="text1"/>
        </w:rPr>
        <w:t xml:space="preserve">were </w:t>
      </w:r>
      <w:r w:rsidR="005A584F" w:rsidRPr="00577BE2">
        <w:rPr>
          <w:rFonts w:ascii="Times New Roman" w:hAnsi="Times New Roman"/>
          <w:color w:val="000000" w:themeColor="text1"/>
        </w:rPr>
        <w:t>highly specialized</w:t>
      </w:r>
      <w:r w:rsidR="002B1A25">
        <w:rPr>
          <w:rFonts w:ascii="Times New Roman" w:hAnsi="Times New Roman"/>
          <w:color w:val="000000" w:themeColor="text1"/>
        </w:rPr>
        <w:t>,</w:t>
      </w:r>
      <w:r w:rsidR="005A584F" w:rsidRPr="00577BE2">
        <w:rPr>
          <w:rFonts w:ascii="Times New Roman" w:hAnsi="Times New Roman"/>
          <w:color w:val="000000" w:themeColor="text1"/>
        </w:rPr>
        <w:t xml:space="preserve"> but had a few landings in additional fisheries to those that fished in many fisheries evenly (F</w:t>
      </w:r>
      <w:r w:rsidR="005C1BD9" w:rsidRPr="00577BE2">
        <w:rPr>
          <w:rFonts w:ascii="Times New Roman" w:hAnsi="Times New Roman"/>
          <w:color w:val="000000" w:themeColor="text1"/>
        </w:rPr>
        <w:t xml:space="preserve">ig. </w:t>
      </w:r>
      <w:r w:rsidR="00FC1048" w:rsidRPr="00577BE2">
        <w:rPr>
          <w:rFonts w:ascii="Times New Roman" w:hAnsi="Times New Roman"/>
          <w:color w:val="000000" w:themeColor="text1"/>
        </w:rPr>
        <w:t>3</w:t>
      </w:r>
      <w:r w:rsidR="00EA2BA6" w:rsidRPr="00577BE2">
        <w:rPr>
          <w:rFonts w:ascii="Times New Roman" w:hAnsi="Times New Roman"/>
          <w:color w:val="000000" w:themeColor="text1"/>
        </w:rPr>
        <w:t>c</w:t>
      </w:r>
      <w:r w:rsidR="005A584F" w:rsidRPr="00577BE2">
        <w:rPr>
          <w:rFonts w:ascii="Times New Roman" w:hAnsi="Times New Roman"/>
          <w:color w:val="000000" w:themeColor="text1"/>
        </w:rPr>
        <w:t>). Notably, t</w:t>
      </w:r>
      <w:r w:rsidRPr="00577BE2">
        <w:rPr>
          <w:rFonts w:ascii="Times New Roman" w:hAnsi="Times New Roman"/>
          <w:color w:val="000000" w:themeColor="text1"/>
        </w:rPr>
        <w:t xml:space="preserve">he majority of diversified vessels revenue </w:t>
      </w:r>
      <w:r w:rsidR="005A584F" w:rsidRPr="00577BE2">
        <w:rPr>
          <w:rFonts w:ascii="Times New Roman" w:hAnsi="Times New Roman"/>
          <w:color w:val="000000" w:themeColor="text1"/>
        </w:rPr>
        <w:t xml:space="preserve">was </w:t>
      </w:r>
      <w:r w:rsidRPr="00577BE2">
        <w:rPr>
          <w:rFonts w:ascii="Times New Roman" w:hAnsi="Times New Roman"/>
          <w:color w:val="000000" w:themeColor="text1"/>
        </w:rPr>
        <w:t>dominated by revenue from a single fishery (71%), with very small percentages coming from alternat</w:t>
      </w:r>
      <w:r w:rsidR="009746D5" w:rsidRPr="00577BE2">
        <w:rPr>
          <w:rFonts w:ascii="Times New Roman" w:hAnsi="Times New Roman"/>
          <w:color w:val="000000" w:themeColor="text1"/>
        </w:rPr>
        <w:t>ives. However almost</w:t>
      </w:r>
      <w:r w:rsidR="00542FBA" w:rsidRPr="00577BE2">
        <w:rPr>
          <w:rFonts w:ascii="Times New Roman" w:hAnsi="Times New Roman"/>
          <w:color w:val="000000" w:themeColor="text1"/>
        </w:rPr>
        <w:t xml:space="preserve"> a quarter (24</w:t>
      </w:r>
      <w:r w:rsidRPr="00577BE2">
        <w:rPr>
          <w:rFonts w:ascii="Times New Roman" w:hAnsi="Times New Roman"/>
          <w:color w:val="000000" w:themeColor="text1"/>
        </w:rPr>
        <w:t xml:space="preserve">%) of diversified vessels </w:t>
      </w:r>
      <w:r w:rsidR="005A584F" w:rsidRPr="00577BE2">
        <w:rPr>
          <w:rFonts w:ascii="Times New Roman" w:hAnsi="Times New Roman"/>
          <w:color w:val="000000" w:themeColor="text1"/>
        </w:rPr>
        <w:t>we</w:t>
      </w:r>
      <w:r w:rsidRPr="00577BE2">
        <w:rPr>
          <w:rFonts w:ascii="Times New Roman" w:hAnsi="Times New Roman"/>
          <w:color w:val="000000" w:themeColor="text1"/>
        </w:rPr>
        <w:t xml:space="preserve">re participating in </w:t>
      </w:r>
      <w:r w:rsidR="00FE31AF" w:rsidRPr="00577BE2">
        <w:rPr>
          <w:rFonts w:ascii="Times New Roman" w:hAnsi="Times New Roman"/>
          <w:color w:val="000000" w:themeColor="text1"/>
        </w:rPr>
        <w:t xml:space="preserve">at least </w:t>
      </w:r>
      <w:r w:rsidRPr="00577BE2">
        <w:rPr>
          <w:rFonts w:ascii="Times New Roman" w:hAnsi="Times New Roman"/>
          <w:color w:val="000000" w:themeColor="text1"/>
        </w:rPr>
        <w:t>two fisher</w:t>
      </w:r>
      <w:r w:rsidR="009746D5" w:rsidRPr="00577BE2">
        <w:rPr>
          <w:rFonts w:ascii="Times New Roman" w:hAnsi="Times New Roman"/>
          <w:color w:val="000000" w:themeColor="text1"/>
        </w:rPr>
        <w:t xml:space="preserve">ies </w:t>
      </w:r>
      <w:r w:rsidR="00FE31AF" w:rsidRPr="00577BE2">
        <w:rPr>
          <w:rFonts w:ascii="Times New Roman" w:hAnsi="Times New Roman"/>
          <w:color w:val="000000" w:themeColor="text1"/>
        </w:rPr>
        <w:t>equally</w:t>
      </w:r>
      <w:r w:rsidR="00542FBA" w:rsidRPr="00577BE2">
        <w:rPr>
          <w:rFonts w:ascii="Times New Roman" w:hAnsi="Times New Roman"/>
          <w:color w:val="000000" w:themeColor="text1"/>
        </w:rPr>
        <w:t>, with some vessels (4</w:t>
      </w:r>
      <w:r w:rsidRPr="00577BE2">
        <w:rPr>
          <w:rFonts w:ascii="Times New Roman" w:hAnsi="Times New Roman"/>
          <w:color w:val="000000" w:themeColor="text1"/>
        </w:rPr>
        <w:t>%) participating evenly in more than three fisheries</w:t>
      </w:r>
      <w:r w:rsidR="005C1BD9" w:rsidRPr="00577BE2">
        <w:rPr>
          <w:rFonts w:ascii="Times New Roman" w:hAnsi="Times New Roman"/>
          <w:color w:val="000000" w:themeColor="text1"/>
        </w:rPr>
        <w:t xml:space="preserve"> (Fig. </w:t>
      </w:r>
      <w:r w:rsidR="00FC1048" w:rsidRPr="00577BE2">
        <w:rPr>
          <w:rFonts w:ascii="Times New Roman" w:hAnsi="Times New Roman"/>
          <w:color w:val="000000" w:themeColor="text1"/>
        </w:rPr>
        <w:t>3</w:t>
      </w:r>
      <w:r w:rsidR="005C1BD9" w:rsidRPr="00577BE2">
        <w:rPr>
          <w:rFonts w:ascii="Times New Roman" w:hAnsi="Times New Roman"/>
          <w:color w:val="000000" w:themeColor="text1"/>
        </w:rPr>
        <w:t>c</w:t>
      </w:r>
      <w:r w:rsidR="00F83B5B" w:rsidRPr="00577BE2">
        <w:rPr>
          <w:rFonts w:ascii="Times New Roman" w:hAnsi="Times New Roman"/>
          <w:color w:val="000000" w:themeColor="text1"/>
        </w:rPr>
        <w:t>)</w:t>
      </w:r>
      <w:r w:rsidRPr="00577BE2">
        <w:rPr>
          <w:rFonts w:ascii="Times New Roman" w:hAnsi="Times New Roman"/>
          <w:color w:val="000000" w:themeColor="text1"/>
        </w:rPr>
        <w:t xml:space="preserve">.  </w:t>
      </w:r>
    </w:p>
    <w:p w14:paraId="7A543890" w14:textId="55E3AF95" w:rsidR="00A84DF7" w:rsidRPr="00481B6E" w:rsidRDefault="001934AD" w:rsidP="00481B6E">
      <w:pPr>
        <w:spacing w:line="480" w:lineRule="auto"/>
        <w:rPr>
          <w:rFonts w:ascii="Times New Roman" w:hAnsi="Times New Roman"/>
          <w:i/>
          <w:color w:val="000000" w:themeColor="text1"/>
        </w:rPr>
      </w:pPr>
      <w:r w:rsidRPr="00577BE2">
        <w:rPr>
          <w:rFonts w:ascii="Times New Roman" w:hAnsi="Times New Roman"/>
          <w:color w:val="000000" w:themeColor="text1"/>
        </w:rPr>
        <w:t xml:space="preserve">The preceding analysis focused on fishing strategies employed by individual vessels, without </w:t>
      </w:r>
      <w:r w:rsidR="004E3E3B" w:rsidRPr="00577BE2">
        <w:rPr>
          <w:rFonts w:ascii="Times New Roman" w:hAnsi="Times New Roman"/>
          <w:color w:val="000000" w:themeColor="text1"/>
        </w:rPr>
        <w:t xml:space="preserve">                                                                                                                                                                                                                                                                                                                                                                                                                                                                                                                                                                                                                                                                                                                                                                                                                                                                                                                                                                                                                                                                                                                                                                                                                                                                                                                                                                                                                                                                                                                                                                                                                                </w:t>
      </w:r>
      <w:r w:rsidR="00BF1DD3" w:rsidRPr="00577BE2">
        <w:rPr>
          <w:rFonts w:ascii="Times New Roman" w:hAnsi="Times New Roman"/>
          <w:color w:val="000000" w:themeColor="text1"/>
        </w:rPr>
        <w:t xml:space="preserve"> </w:t>
      </w:r>
      <w:r w:rsidRPr="00577BE2">
        <w:rPr>
          <w:rFonts w:ascii="Times New Roman" w:hAnsi="Times New Roman"/>
          <w:color w:val="000000" w:themeColor="text1"/>
        </w:rPr>
        <w:t xml:space="preserve">consideration of how those strategies </w:t>
      </w:r>
      <w:r w:rsidR="00FE31AF" w:rsidRPr="00577BE2">
        <w:rPr>
          <w:rFonts w:ascii="Times New Roman" w:hAnsi="Times New Roman"/>
          <w:color w:val="000000" w:themeColor="text1"/>
        </w:rPr>
        <w:t xml:space="preserve">came </w:t>
      </w:r>
      <w:r w:rsidRPr="00577BE2">
        <w:rPr>
          <w:rFonts w:ascii="Times New Roman" w:hAnsi="Times New Roman"/>
          <w:color w:val="000000" w:themeColor="text1"/>
        </w:rPr>
        <w:t xml:space="preserve">together to create characteristic fisheries participation networks for specific ports. </w:t>
      </w:r>
      <w:r w:rsidR="009A63EC" w:rsidRPr="00577BE2">
        <w:rPr>
          <w:rFonts w:ascii="Times New Roman" w:hAnsi="Times New Roman"/>
          <w:color w:val="000000" w:themeColor="text1"/>
        </w:rPr>
        <w:t xml:space="preserve">We </w:t>
      </w:r>
      <w:r w:rsidRPr="00577BE2">
        <w:rPr>
          <w:rFonts w:ascii="Times New Roman" w:hAnsi="Times New Roman"/>
          <w:color w:val="000000" w:themeColor="text1"/>
        </w:rPr>
        <w:t>found</w:t>
      </w:r>
      <w:r w:rsidR="009A63EC" w:rsidRPr="00577BE2">
        <w:rPr>
          <w:rFonts w:ascii="Times New Roman" w:hAnsi="Times New Roman"/>
          <w:color w:val="000000" w:themeColor="text1"/>
        </w:rPr>
        <w:t xml:space="preserve"> differences in the number and interconnectedness of </w:t>
      </w:r>
      <w:r w:rsidRPr="00577BE2">
        <w:rPr>
          <w:rFonts w:ascii="Times New Roman" w:hAnsi="Times New Roman"/>
          <w:color w:val="000000" w:themeColor="text1"/>
        </w:rPr>
        <w:t xml:space="preserve">fisheries across </w:t>
      </w:r>
      <w:r w:rsidR="00FE31AF" w:rsidRPr="00577BE2">
        <w:rPr>
          <w:rFonts w:ascii="Times New Roman" w:hAnsi="Times New Roman"/>
          <w:color w:val="000000" w:themeColor="text1"/>
        </w:rPr>
        <w:t xml:space="preserve">ports </w:t>
      </w:r>
      <w:r w:rsidR="005C1BD9" w:rsidRPr="00577BE2">
        <w:rPr>
          <w:rFonts w:ascii="Times New Roman" w:hAnsi="Times New Roman"/>
          <w:color w:val="000000" w:themeColor="text1"/>
        </w:rPr>
        <w:t>(Fig. 3</w:t>
      </w:r>
      <w:r w:rsidR="004E49D1" w:rsidRPr="00577BE2">
        <w:rPr>
          <w:rFonts w:ascii="Times New Roman" w:hAnsi="Times New Roman"/>
          <w:color w:val="000000" w:themeColor="text1"/>
        </w:rPr>
        <w:t>a)</w:t>
      </w:r>
      <w:r w:rsidR="009A63EC" w:rsidRPr="00577BE2">
        <w:rPr>
          <w:rFonts w:ascii="Times New Roman" w:hAnsi="Times New Roman"/>
          <w:color w:val="000000" w:themeColor="text1"/>
        </w:rPr>
        <w:t>.</w:t>
      </w:r>
      <w:r w:rsidRPr="00577BE2">
        <w:rPr>
          <w:rFonts w:ascii="Times New Roman" w:hAnsi="Times New Roman"/>
          <w:color w:val="000000" w:themeColor="text1"/>
        </w:rPr>
        <w:t xml:space="preserve"> </w:t>
      </w:r>
      <w:r w:rsidR="00FE31AF" w:rsidRPr="00577BE2">
        <w:rPr>
          <w:rFonts w:ascii="Times New Roman" w:hAnsi="Times New Roman"/>
          <w:color w:val="000000" w:themeColor="text1"/>
        </w:rPr>
        <w:t>P</w:t>
      </w:r>
      <w:r w:rsidR="0085290B" w:rsidRPr="00577BE2">
        <w:rPr>
          <w:rFonts w:ascii="Times New Roman" w:hAnsi="Times New Roman"/>
          <w:color w:val="000000" w:themeColor="text1"/>
        </w:rPr>
        <w:t xml:space="preserve">orts had anywhere between </w:t>
      </w:r>
      <w:r w:rsidR="00BC2F9C" w:rsidRPr="00577BE2">
        <w:rPr>
          <w:rFonts w:ascii="Times New Roman" w:hAnsi="Times New Roman"/>
          <w:color w:val="000000" w:themeColor="text1"/>
        </w:rPr>
        <w:t>0-7</w:t>
      </w:r>
      <w:r w:rsidR="0085290B" w:rsidRPr="00577BE2">
        <w:rPr>
          <w:rFonts w:ascii="Times New Roman" w:hAnsi="Times New Roman"/>
          <w:color w:val="000000" w:themeColor="text1"/>
        </w:rPr>
        <w:t xml:space="preserve"> fisheries connected</w:t>
      </w:r>
      <w:r w:rsidRPr="00577BE2">
        <w:rPr>
          <w:rFonts w:ascii="Times New Roman" w:hAnsi="Times New Roman"/>
          <w:color w:val="000000" w:themeColor="text1"/>
        </w:rPr>
        <w:t>. This variation is exemplified by participation networks in Santa Barbara</w:t>
      </w:r>
      <w:r w:rsidR="0085290B" w:rsidRPr="00577BE2">
        <w:rPr>
          <w:rFonts w:ascii="Times New Roman" w:hAnsi="Times New Roman"/>
          <w:color w:val="000000" w:themeColor="text1"/>
        </w:rPr>
        <w:t>, CA</w:t>
      </w:r>
      <w:r w:rsidRPr="00577BE2">
        <w:rPr>
          <w:rFonts w:ascii="Times New Roman" w:hAnsi="Times New Roman"/>
          <w:color w:val="000000" w:themeColor="text1"/>
        </w:rPr>
        <w:t xml:space="preserve"> and </w:t>
      </w:r>
      <w:r w:rsidR="00A84DF7" w:rsidRPr="00577BE2">
        <w:rPr>
          <w:rFonts w:ascii="Times New Roman" w:hAnsi="Times New Roman"/>
          <w:color w:val="000000" w:themeColor="text1"/>
        </w:rPr>
        <w:t>Neah Bay</w:t>
      </w:r>
      <w:r w:rsidR="005B4FBB" w:rsidRPr="00577BE2">
        <w:rPr>
          <w:rFonts w:ascii="Times New Roman" w:hAnsi="Times New Roman"/>
          <w:color w:val="000000" w:themeColor="text1"/>
        </w:rPr>
        <w:t xml:space="preserve">, </w:t>
      </w:r>
      <w:r w:rsidR="00A84DF7" w:rsidRPr="00577BE2">
        <w:rPr>
          <w:rFonts w:ascii="Times New Roman" w:hAnsi="Times New Roman"/>
          <w:color w:val="000000" w:themeColor="text1"/>
        </w:rPr>
        <w:t>WA</w:t>
      </w:r>
      <w:r w:rsidR="005B4FBB" w:rsidRPr="00577BE2">
        <w:rPr>
          <w:rFonts w:ascii="Times New Roman" w:hAnsi="Times New Roman"/>
          <w:color w:val="000000" w:themeColor="text1"/>
        </w:rPr>
        <w:t xml:space="preserve"> (Fig 3</w:t>
      </w:r>
      <w:r w:rsidR="00BC69CB" w:rsidRPr="00577BE2">
        <w:rPr>
          <w:rFonts w:ascii="Times New Roman" w:hAnsi="Times New Roman"/>
          <w:color w:val="000000" w:themeColor="text1"/>
        </w:rPr>
        <w:t>ab</w:t>
      </w:r>
      <w:r w:rsidR="005B4FBB" w:rsidRPr="00577BE2">
        <w:rPr>
          <w:rFonts w:ascii="Times New Roman" w:hAnsi="Times New Roman"/>
          <w:color w:val="000000" w:themeColor="text1"/>
        </w:rPr>
        <w:t>)</w:t>
      </w:r>
      <w:r w:rsidRPr="00577BE2">
        <w:rPr>
          <w:rFonts w:ascii="Times New Roman" w:hAnsi="Times New Roman"/>
          <w:color w:val="000000" w:themeColor="text1"/>
        </w:rPr>
        <w:t xml:space="preserve">. </w:t>
      </w:r>
      <w:r w:rsidR="0085290B" w:rsidRPr="00577BE2">
        <w:rPr>
          <w:rFonts w:ascii="Times New Roman" w:hAnsi="Times New Roman"/>
          <w:color w:val="000000" w:themeColor="text1"/>
        </w:rPr>
        <w:t>Santa Barbara</w:t>
      </w:r>
      <w:r w:rsidRPr="00577BE2">
        <w:rPr>
          <w:rFonts w:ascii="Times New Roman" w:hAnsi="Times New Roman"/>
          <w:color w:val="000000" w:themeColor="text1"/>
        </w:rPr>
        <w:t xml:space="preserve"> was characterized by a compl</w:t>
      </w:r>
      <w:r w:rsidR="0085290B" w:rsidRPr="00577BE2">
        <w:rPr>
          <w:rFonts w:ascii="Times New Roman" w:hAnsi="Times New Roman"/>
          <w:color w:val="000000" w:themeColor="text1"/>
        </w:rPr>
        <w:t xml:space="preserve">ex participation network, </w:t>
      </w:r>
      <w:r w:rsidR="005B4FBB" w:rsidRPr="00577BE2">
        <w:rPr>
          <w:rFonts w:ascii="Times New Roman" w:hAnsi="Times New Roman"/>
          <w:color w:val="000000" w:themeColor="text1"/>
        </w:rPr>
        <w:t xml:space="preserve">with </w:t>
      </w:r>
      <w:r w:rsidR="00BC69CB" w:rsidRPr="00577BE2">
        <w:rPr>
          <w:rFonts w:ascii="Times New Roman" w:hAnsi="Times New Roman"/>
          <w:color w:val="000000" w:themeColor="text1"/>
        </w:rPr>
        <w:t>more than double</w:t>
      </w:r>
      <w:r w:rsidRPr="00577BE2">
        <w:rPr>
          <w:rFonts w:ascii="Times New Roman" w:hAnsi="Times New Roman"/>
          <w:color w:val="000000" w:themeColor="text1"/>
        </w:rPr>
        <w:t xml:space="preserve"> </w:t>
      </w:r>
      <w:r w:rsidR="00FE31AF" w:rsidRPr="00577BE2">
        <w:rPr>
          <w:rFonts w:ascii="Times New Roman" w:hAnsi="Times New Roman"/>
          <w:color w:val="000000" w:themeColor="text1"/>
        </w:rPr>
        <w:t xml:space="preserve">the </w:t>
      </w:r>
      <w:r w:rsidR="0085290B" w:rsidRPr="00577BE2">
        <w:rPr>
          <w:rFonts w:ascii="Times New Roman" w:hAnsi="Times New Roman"/>
          <w:color w:val="000000" w:themeColor="text1"/>
        </w:rPr>
        <w:t>average fishery connectance</w:t>
      </w:r>
      <w:r w:rsidR="00FE31AF" w:rsidRPr="00577BE2">
        <w:rPr>
          <w:rFonts w:ascii="Times New Roman" w:hAnsi="Times New Roman"/>
          <w:color w:val="000000" w:themeColor="text1"/>
        </w:rPr>
        <w:t xml:space="preserve"> of </w:t>
      </w:r>
      <w:r w:rsidR="00A84DF7" w:rsidRPr="00577BE2">
        <w:rPr>
          <w:rFonts w:ascii="Times New Roman" w:hAnsi="Times New Roman"/>
          <w:color w:val="000000" w:themeColor="text1"/>
        </w:rPr>
        <w:t>Neah Bay</w:t>
      </w:r>
      <w:r w:rsidRPr="00577BE2">
        <w:rPr>
          <w:rFonts w:ascii="Times New Roman" w:hAnsi="Times New Roman"/>
          <w:color w:val="000000" w:themeColor="text1"/>
        </w:rPr>
        <w:t xml:space="preserve">. </w:t>
      </w:r>
      <w:r w:rsidR="0027734A" w:rsidRPr="0027734A">
        <w:rPr>
          <w:rFonts w:ascii="Times New Roman" w:hAnsi="Times New Roman"/>
          <w:color w:val="000000" w:themeColor="text1"/>
        </w:rPr>
        <w:t xml:space="preserve"> </w:t>
      </w:r>
      <w:r w:rsidR="00E41733">
        <w:rPr>
          <w:rFonts w:ascii="Times New Roman" w:hAnsi="Times New Roman"/>
          <w:color w:val="000000" w:themeColor="text1"/>
        </w:rPr>
        <w:t xml:space="preserve">The ports had a spectrum of </w:t>
      </w:r>
      <w:r w:rsidR="00D60DCF">
        <w:rPr>
          <w:rFonts w:ascii="Times New Roman" w:hAnsi="Times New Roman"/>
          <w:color w:val="000000" w:themeColor="text1"/>
        </w:rPr>
        <w:t xml:space="preserve">vessels landing at them and </w:t>
      </w:r>
      <w:r w:rsidR="00E41733">
        <w:rPr>
          <w:rFonts w:ascii="Times New Roman" w:hAnsi="Times New Roman"/>
          <w:color w:val="000000" w:themeColor="text1"/>
        </w:rPr>
        <w:t>we found that the</w:t>
      </w:r>
      <w:r w:rsidR="00D60DCF">
        <w:rPr>
          <w:rFonts w:ascii="Times New Roman" w:hAnsi="Times New Roman"/>
          <w:color w:val="000000" w:themeColor="text1"/>
        </w:rPr>
        <w:t xml:space="preserve">re was </w:t>
      </w:r>
      <w:r w:rsidR="006C1F67">
        <w:rPr>
          <w:rFonts w:ascii="Times New Roman" w:hAnsi="Times New Roman"/>
          <w:color w:val="000000" w:themeColor="text1"/>
        </w:rPr>
        <w:t xml:space="preserve">a positive, but </w:t>
      </w:r>
      <w:r w:rsidR="00D60DCF">
        <w:rPr>
          <w:rFonts w:ascii="Times New Roman" w:hAnsi="Times New Roman"/>
          <w:color w:val="000000" w:themeColor="text1"/>
        </w:rPr>
        <w:t xml:space="preserve">not a </w:t>
      </w:r>
      <w:r w:rsidR="001425BA">
        <w:rPr>
          <w:rFonts w:ascii="Times New Roman" w:hAnsi="Times New Roman"/>
          <w:color w:val="000000" w:themeColor="text1"/>
        </w:rPr>
        <w:t>significant</w:t>
      </w:r>
      <w:r w:rsidR="006C1F67">
        <w:rPr>
          <w:rFonts w:ascii="Times New Roman" w:hAnsi="Times New Roman"/>
          <w:color w:val="000000" w:themeColor="text1"/>
        </w:rPr>
        <w:t>,</w:t>
      </w:r>
      <w:r w:rsidR="00D60DCF">
        <w:rPr>
          <w:rFonts w:ascii="Times New Roman" w:hAnsi="Times New Roman"/>
          <w:color w:val="000000" w:themeColor="text1"/>
        </w:rPr>
        <w:t xml:space="preserve"> relationship between vessel and port level diversity </w:t>
      </w:r>
      <w:r w:rsidR="00E41733">
        <w:rPr>
          <w:rFonts w:ascii="Times New Roman" w:hAnsi="Times New Roman"/>
          <w:color w:val="000000" w:themeColor="text1"/>
        </w:rPr>
        <w:t xml:space="preserve">(Fig S3). </w:t>
      </w:r>
    </w:p>
    <w:p w14:paraId="0C0AD6F0" w14:textId="77777777" w:rsidR="00274F4D" w:rsidRPr="00577BE2" w:rsidRDefault="00274F4D" w:rsidP="00274F4D">
      <w:pPr>
        <w:spacing w:line="480" w:lineRule="auto"/>
        <w:rPr>
          <w:rFonts w:ascii="Times New Roman" w:hAnsi="Times New Roman"/>
          <w:b/>
          <w:color w:val="000000" w:themeColor="text1"/>
        </w:rPr>
      </w:pPr>
      <w:r w:rsidRPr="00577BE2">
        <w:rPr>
          <w:rFonts w:ascii="Times New Roman" w:hAnsi="Times New Roman"/>
          <w:b/>
          <w:color w:val="000000" w:themeColor="text1"/>
        </w:rPr>
        <w:t>Analysis of changes in revenue diversity and port connectance due to catch shares</w:t>
      </w:r>
    </w:p>
    <w:p w14:paraId="16E47AF3" w14:textId="45D8657C" w:rsidR="00D376C4" w:rsidRDefault="00D376C4" w:rsidP="00016B9B">
      <w:pPr>
        <w:spacing w:line="480" w:lineRule="auto"/>
        <w:rPr>
          <w:rFonts w:ascii="Times New Roman" w:hAnsi="Times New Roman"/>
          <w:color w:val="000000" w:themeColor="text1"/>
        </w:rPr>
      </w:pPr>
      <w:r>
        <w:rPr>
          <w:rFonts w:ascii="Times New Roman" w:hAnsi="Times New Roman"/>
          <w:color w:val="000000" w:themeColor="text1"/>
        </w:rPr>
        <w:t xml:space="preserve">We </w:t>
      </w:r>
      <w:r w:rsidR="00993BB9">
        <w:rPr>
          <w:rFonts w:ascii="Times New Roman" w:hAnsi="Times New Roman"/>
          <w:color w:val="000000" w:themeColor="text1"/>
        </w:rPr>
        <w:t>find that at the vessel level the model that best explained changes in revenue diversity</w:t>
      </w:r>
      <w:r>
        <w:rPr>
          <w:rFonts w:ascii="Times New Roman" w:hAnsi="Times New Roman"/>
          <w:color w:val="000000" w:themeColor="text1"/>
        </w:rPr>
        <w:t xml:space="preserve"> following catch shares implementation included a term for pre-catch shares diversity (</w:t>
      </w:r>
      <w:r w:rsidRPr="00D376C4">
        <w:rPr>
          <w:rFonts w:ascii="Times New Roman" w:hAnsi="Times New Roman"/>
          <w:i/>
          <w:color w:val="000000" w:themeColor="text1"/>
        </w:rPr>
        <w:t>H</w:t>
      </w:r>
      <w:r>
        <w:rPr>
          <w:rFonts w:ascii="Times New Roman" w:hAnsi="Times New Roman"/>
          <w:color w:val="000000" w:themeColor="text1"/>
          <w:vertAlign w:val="subscript"/>
        </w:rPr>
        <w:t>pre</w:t>
      </w:r>
      <w:r>
        <w:rPr>
          <w:rFonts w:ascii="Times New Roman" w:hAnsi="Times New Roman"/>
          <w:color w:val="000000" w:themeColor="text1"/>
        </w:rPr>
        <w:t>)</w:t>
      </w:r>
      <w:r w:rsidR="003658FD">
        <w:rPr>
          <w:rFonts w:ascii="Times New Roman" w:hAnsi="Times New Roman"/>
          <w:color w:val="000000" w:themeColor="text1"/>
        </w:rPr>
        <w:t xml:space="preserve"> </w:t>
      </w:r>
      <w:r w:rsidRPr="00D376C4">
        <w:rPr>
          <w:rFonts w:ascii="Times New Roman" w:hAnsi="Times New Roman"/>
          <w:color w:val="000000" w:themeColor="text1"/>
        </w:rPr>
        <w:t>and</w:t>
      </w:r>
      <w:r>
        <w:rPr>
          <w:rFonts w:ascii="Times New Roman" w:hAnsi="Times New Roman"/>
          <w:color w:val="000000" w:themeColor="text1"/>
        </w:rPr>
        <w:t xml:space="preserve"> catch shares category </w:t>
      </w:r>
      <w:r w:rsidRPr="00D376C4">
        <w:rPr>
          <w:rFonts w:ascii="Times New Roman" w:hAnsi="Times New Roman"/>
          <w:color w:val="000000" w:themeColor="text1"/>
        </w:rPr>
        <w:t>(</w:t>
      </w:r>
      <w:r>
        <w:rPr>
          <w:rFonts w:ascii="Times New Roman" w:hAnsi="Times New Roman"/>
          <w:i/>
          <w:color w:val="000000" w:themeColor="text1"/>
        </w:rPr>
        <w:t>M</w:t>
      </w:r>
      <w:r w:rsidR="001425BA">
        <w:rPr>
          <w:rFonts w:ascii="Times New Roman" w:hAnsi="Times New Roman"/>
          <w:i/>
          <w:color w:val="000000" w:themeColor="text1"/>
          <w:vertAlign w:val="subscript"/>
        </w:rPr>
        <w:t>n</w:t>
      </w:r>
      <w:r>
        <w:rPr>
          <w:rFonts w:ascii="Times New Roman" w:hAnsi="Times New Roman"/>
          <w:color w:val="000000" w:themeColor="text1"/>
        </w:rPr>
        <w:t>)</w:t>
      </w:r>
      <w:r w:rsidR="007633B9" w:rsidRPr="00577BE2">
        <w:rPr>
          <w:rFonts w:ascii="Times New Roman" w:hAnsi="Times New Roman"/>
          <w:color w:val="000000" w:themeColor="text1"/>
        </w:rPr>
        <w:t xml:space="preserve"> (Table</w:t>
      </w:r>
      <w:r>
        <w:rPr>
          <w:rFonts w:ascii="Times New Roman" w:hAnsi="Times New Roman"/>
          <w:color w:val="000000" w:themeColor="text1"/>
        </w:rPr>
        <w:t xml:space="preserve"> S</w:t>
      </w:r>
      <w:r w:rsidR="003658FD">
        <w:rPr>
          <w:rFonts w:ascii="Times New Roman" w:hAnsi="Times New Roman"/>
          <w:color w:val="000000" w:themeColor="text1"/>
        </w:rPr>
        <w:t>1</w:t>
      </w:r>
      <w:r w:rsidR="007633B9" w:rsidRPr="00577BE2">
        <w:rPr>
          <w:rFonts w:ascii="Times New Roman" w:hAnsi="Times New Roman"/>
          <w:color w:val="000000" w:themeColor="text1"/>
        </w:rPr>
        <w:t>).</w:t>
      </w:r>
      <w:r w:rsidR="001425BA">
        <w:rPr>
          <w:rFonts w:ascii="Times New Roman" w:hAnsi="Times New Roman"/>
          <w:color w:val="000000" w:themeColor="text1"/>
        </w:rPr>
        <w:t xml:space="preserve"> This suggests that the changes in revenue diversity are best explained by both pre-catch shares diversity and relationship to catch shares. </w:t>
      </w:r>
      <w:r w:rsidR="007633B9" w:rsidRPr="00577BE2">
        <w:rPr>
          <w:rFonts w:ascii="Times New Roman" w:hAnsi="Times New Roman"/>
          <w:color w:val="000000" w:themeColor="text1"/>
        </w:rPr>
        <w:t xml:space="preserve"> </w:t>
      </w:r>
      <w:r>
        <w:rPr>
          <w:rFonts w:ascii="Times New Roman" w:hAnsi="Times New Roman"/>
          <w:color w:val="000000" w:themeColor="text1"/>
        </w:rPr>
        <w:t xml:space="preserve">Vessels with higher participation diversity prior to catch shares were more likely to show a reduction in diversity following catch shares (Fig 4a). </w:t>
      </w:r>
      <w:r w:rsidR="003658FD" w:rsidRPr="003658FD">
        <w:rPr>
          <w:rFonts w:ascii="Times New Roman" w:hAnsi="Times New Roman"/>
          <w:color w:val="000000" w:themeColor="text1"/>
        </w:rPr>
        <w:t xml:space="preserve"> </w:t>
      </w:r>
      <w:r w:rsidR="003658FD" w:rsidRPr="00577BE2">
        <w:rPr>
          <w:rFonts w:ascii="Times New Roman" w:hAnsi="Times New Roman"/>
          <w:color w:val="000000" w:themeColor="text1"/>
        </w:rPr>
        <w:t>Between the period before (2009-2010) and after (2012-2013) catch shares, vessels in the general fleet showed a modest, but significant,</w:t>
      </w:r>
      <w:r w:rsidR="003658FD">
        <w:rPr>
          <w:rFonts w:ascii="Times New Roman" w:hAnsi="Times New Roman"/>
          <w:color w:val="000000" w:themeColor="text1"/>
        </w:rPr>
        <w:t xml:space="preserve"> 2.6</w:t>
      </w:r>
      <w:r w:rsidR="003658FD" w:rsidRPr="00577BE2">
        <w:rPr>
          <w:rFonts w:ascii="Times New Roman" w:hAnsi="Times New Roman"/>
          <w:color w:val="000000" w:themeColor="text1"/>
        </w:rPr>
        <w:t>% increase in fisheries diversification (</w:t>
      </w:r>
      <w:r w:rsidR="003658FD">
        <w:rPr>
          <w:rFonts w:ascii="Times New Roman" w:hAnsi="Times New Roman"/>
          <w:i/>
          <w:color w:val="000000" w:themeColor="text1"/>
        </w:rPr>
        <w:t>H</w:t>
      </w:r>
      <w:r w:rsidR="003658FD">
        <w:rPr>
          <w:rFonts w:ascii="Times New Roman" w:hAnsi="Times New Roman"/>
          <w:i/>
          <w:color w:val="000000" w:themeColor="text1"/>
          <w:vertAlign w:val="subscript"/>
        </w:rPr>
        <w:t xml:space="preserve">pre </w:t>
      </w:r>
      <w:r w:rsidR="003658FD">
        <w:rPr>
          <w:rFonts w:ascii="Times New Roman" w:hAnsi="Times New Roman"/>
          <w:color w:val="000000" w:themeColor="text1"/>
        </w:rPr>
        <w:t>=</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1.52 to </w:t>
      </w:r>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r w:rsidR="003658FD">
        <w:rPr>
          <w:rFonts w:ascii="Times New Roman" w:hAnsi="Times New Roman"/>
          <w:color w:val="000000" w:themeColor="text1"/>
        </w:rPr>
        <w:t xml:space="preserve"> =</w:t>
      </w:r>
      <w:r w:rsidR="003658FD">
        <w:rPr>
          <w:rFonts w:ascii="Times New Roman" w:hAnsi="Times New Roman"/>
          <w:i/>
          <w:color w:val="000000" w:themeColor="text1"/>
        </w:rPr>
        <w:t xml:space="preserve"> </w:t>
      </w:r>
      <w:r w:rsidR="003658FD">
        <w:rPr>
          <w:rFonts w:ascii="Times New Roman" w:hAnsi="Times New Roman"/>
          <w:color w:val="000000" w:themeColor="text1"/>
        </w:rPr>
        <w:t>1.57, p</w:t>
      </w:r>
      <w:r w:rsidR="003658FD" w:rsidRPr="00577BE2">
        <w:rPr>
          <w:rFonts w:ascii="Times New Roman" w:hAnsi="Times New Roman"/>
          <w:color w:val="000000" w:themeColor="text1"/>
        </w:rPr>
        <w:t xml:space="preserve"> </w:t>
      </w:r>
      <w:r w:rsidR="003658FD" w:rsidRPr="0042789E">
        <w:rPr>
          <w:rFonts w:ascii="Times New Roman" w:hAnsi="Times New Roman"/>
          <w:color w:val="000000" w:themeColor="text1"/>
        </w:rPr>
        <w:t>&lt; 2e-16</w:t>
      </w:r>
      <w:r w:rsidR="003658FD" w:rsidRPr="00577BE2">
        <w:rPr>
          <w:rFonts w:ascii="Times New Roman" w:hAnsi="Times New Roman"/>
          <w:color w:val="000000" w:themeColor="text1"/>
        </w:rPr>
        <w:t xml:space="preserve">). However, we found that </w:t>
      </w:r>
      <w:r w:rsidR="003658FD" w:rsidRPr="005C716E">
        <w:rPr>
          <w:rFonts w:ascii="Times New Roman" w:hAnsi="Times New Roman"/>
          <w:color w:val="000000" w:themeColor="text1"/>
        </w:rPr>
        <w:t>catch share participants</w:t>
      </w:r>
      <w:r w:rsidR="003658FD" w:rsidRPr="00577BE2">
        <w:rPr>
          <w:rFonts w:ascii="Times New Roman" w:hAnsi="Times New Roman"/>
          <w:color w:val="000000" w:themeColor="text1"/>
        </w:rPr>
        <w:t xml:space="preserve"> demonstrated a four-fold higher (</w:t>
      </w:r>
      <w:r w:rsidR="003658FD">
        <w:rPr>
          <w:rFonts w:ascii="Times New Roman" w:hAnsi="Times New Roman"/>
          <w:color w:val="000000" w:themeColor="text1"/>
        </w:rPr>
        <w:t>12</w:t>
      </w:r>
      <w:r w:rsidR="003658FD" w:rsidRPr="00577BE2">
        <w:rPr>
          <w:rFonts w:ascii="Times New Roman" w:hAnsi="Times New Roman"/>
          <w:color w:val="000000" w:themeColor="text1"/>
        </w:rPr>
        <w:t xml:space="preserve">%) increase in diversification as compared to vessels </w:t>
      </w:r>
      <w:r w:rsidR="003658FD">
        <w:rPr>
          <w:rFonts w:ascii="Times New Roman" w:hAnsi="Times New Roman"/>
          <w:color w:val="000000" w:themeColor="text1"/>
        </w:rPr>
        <w:t xml:space="preserve">in the general fleet </w:t>
      </w:r>
      <w:r w:rsidR="003658FD" w:rsidRPr="00577BE2">
        <w:rPr>
          <w:rFonts w:ascii="Times New Roman" w:hAnsi="Times New Roman"/>
          <w:color w:val="000000" w:themeColor="text1"/>
        </w:rPr>
        <w:t>(</w:t>
      </w:r>
      <w:r w:rsidR="003658FD">
        <w:rPr>
          <w:rFonts w:ascii="Times New Roman" w:hAnsi="Times New Roman"/>
          <w:i/>
          <w:color w:val="000000" w:themeColor="text1"/>
        </w:rPr>
        <w:t>H</w:t>
      </w:r>
      <w:r w:rsidR="003658FD">
        <w:rPr>
          <w:rFonts w:ascii="Times New Roman" w:hAnsi="Times New Roman"/>
          <w:i/>
          <w:color w:val="000000" w:themeColor="text1"/>
          <w:vertAlign w:val="subscript"/>
        </w:rPr>
        <w:t xml:space="preserve">pre </w:t>
      </w:r>
      <w:r w:rsidR="003658FD">
        <w:rPr>
          <w:rFonts w:ascii="Times New Roman" w:hAnsi="Times New Roman"/>
          <w:color w:val="000000" w:themeColor="text1"/>
        </w:rPr>
        <w:t>=</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1.77 to </w:t>
      </w:r>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r w:rsidR="003658FD">
        <w:rPr>
          <w:rFonts w:ascii="Times New Roman" w:hAnsi="Times New Roman"/>
          <w:color w:val="000000" w:themeColor="text1"/>
        </w:rPr>
        <w:t xml:space="preserve"> =</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1.98, </w:t>
      </w:r>
      <w:r w:rsidR="003658FD" w:rsidRPr="00577BE2">
        <w:rPr>
          <w:rFonts w:ascii="Times New Roman" w:hAnsi="Times New Roman"/>
          <w:color w:val="000000" w:themeColor="text1"/>
        </w:rPr>
        <w:t xml:space="preserve">p = </w:t>
      </w:r>
      <w:r w:rsidR="003658FD" w:rsidRPr="00C402CE">
        <w:rPr>
          <w:rFonts w:ascii="Times New Roman" w:hAnsi="Times New Roman"/>
          <w:color w:val="000000" w:themeColor="text1"/>
        </w:rPr>
        <w:t>5.22e-05</w:t>
      </w:r>
      <w:r w:rsidR="003658FD" w:rsidRPr="00577BE2">
        <w:rPr>
          <w:rFonts w:ascii="Times New Roman" w:hAnsi="Times New Roman"/>
          <w:color w:val="000000" w:themeColor="text1"/>
        </w:rPr>
        <w:t>)</w:t>
      </w:r>
      <w:r w:rsidR="003658FD">
        <w:rPr>
          <w:rFonts w:ascii="Times New Roman" w:hAnsi="Times New Roman"/>
          <w:color w:val="000000" w:themeColor="text1"/>
        </w:rPr>
        <w:t xml:space="preserve"> while limited entry exit vessels declined in diversity </w:t>
      </w:r>
      <w:r w:rsidR="00846F90">
        <w:rPr>
          <w:rFonts w:ascii="Times New Roman" w:hAnsi="Times New Roman"/>
          <w:color w:val="000000" w:themeColor="text1"/>
        </w:rPr>
        <w:t xml:space="preserve">by 21% </w:t>
      </w:r>
      <w:r w:rsidR="003658FD">
        <w:rPr>
          <w:rFonts w:ascii="Times New Roman" w:hAnsi="Times New Roman"/>
          <w:color w:val="000000" w:themeColor="text1"/>
        </w:rPr>
        <w:t>(</w:t>
      </w:r>
      <w:r w:rsidR="003658FD">
        <w:rPr>
          <w:rFonts w:ascii="Times New Roman" w:hAnsi="Times New Roman"/>
          <w:i/>
          <w:color w:val="000000" w:themeColor="text1"/>
        </w:rPr>
        <w:t>H</w:t>
      </w:r>
      <w:r w:rsidR="003658FD">
        <w:rPr>
          <w:rFonts w:ascii="Times New Roman" w:hAnsi="Times New Roman"/>
          <w:i/>
          <w:color w:val="000000" w:themeColor="text1"/>
          <w:vertAlign w:val="subscript"/>
        </w:rPr>
        <w:t>pre</w:t>
      </w:r>
      <w:r w:rsidR="003658FD">
        <w:rPr>
          <w:rFonts w:ascii="Times New Roman" w:hAnsi="Times New Roman"/>
          <w:color w:val="000000" w:themeColor="text1"/>
        </w:rPr>
        <w:t xml:space="preserve"> = </w:t>
      </w:r>
      <w:r w:rsidR="000E77D9" w:rsidRPr="000E77D9">
        <w:rPr>
          <w:rFonts w:ascii="Times New Roman" w:hAnsi="Times New Roman"/>
          <w:color w:val="000000" w:themeColor="text1"/>
        </w:rPr>
        <w:t>2.0633</w:t>
      </w:r>
      <w:r w:rsidR="000E77D9">
        <w:rPr>
          <w:rFonts w:ascii="Times New Roman" w:hAnsi="Times New Roman"/>
          <w:color w:val="000000" w:themeColor="text1"/>
        </w:rPr>
        <w:t xml:space="preserve"> </w:t>
      </w:r>
      <w:r w:rsidR="003658FD">
        <w:rPr>
          <w:rFonts w:ascii="Times New Roman" w:hAnsi="Times New Roman"/>
          <w:color w:val="000000" w:themeColor="text1"/>
        </w:rPr>
        <w:t xml:space="preserve">to </w:t>
      </w:r>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r w:rsidR="003658FD">
        <w:rPr>
          <w:rFonts w:ascii="Times New Roman" w:hAnsi="Times New Roman"/>
          <w:color w:val="000000" w:themeColor="text1"/>
        </w:rPr>
        <w:t xml:space="preserve"> = </w:t>
      </w:r>
      <w:r w:rsidR="00846F90" w:rsidRPr="00846F90">
        <w:rPr>
          <w:rFonts w:ascii="Times New Roman" w:hAnsi="Times New Roman"/>
          <w:color w:val="000000" w:themeColor="text1"/>
        </w:rPr>
        <w:t>1.62953</w:t>
      </w:r>
      <w:r w:rsidR="003658FD">
        <w:rPr>
          <w:rFonts w:ascii="Times New Roman" w:hAnsi="Times New Roman"/>
          <w:color w:val="000000" w:themeColor="text1"/>
        </w:rPr>
        <w:t xml:space="preserve">, p = </w:t>
      </w:r>
      <w:r w:rsidR="00846F90" w:rsidRPr="00846F90">
        <w:rPr>
          <w:rFonts w:ascii="Times New Roman" w:hAnsi="Times New Roman"/>
          <w:color w:val="000000" w:themeColor="text1"/>
        </w:rPr>
        <w:t>0.0207</w:t>
      </w:r>
      <w:r w:rsidR="003658FD">
        <w:rPr>
          <w:rFonts w:ascii="Times New Roman" w:hAnsi="Times New Roman"/>
          <w:color w:val="000000" w:themeColor="text1"/>
        </w:rPr>
        <w:t>)</w:t>
      </w:r>
      <w:r w:rsidR="003658FD" w:rsidRPr="00577BE2">
        <w:rPr>
          <w:rFonts w:ascii="Times New Roman" w:hAnsi="Times New Roman"/>
          <w:color w:val="000000" w:themeColor="text1"/>
        </w:rPr>
        <w:t>. We also found</w:t>
      </w:r>
      <w:r w:rsidR="003658FD">
        <w:rPr>
          <w:rFonts w:ascii="Times New Roman" w:hAnsi="Times New Roman"/>
          <w:color w:val="000000" w:themeColor="text1"/>
        </w:rPr>
        <w:t xml:space="preserve"> the limited entry exits and catch share participants</w:t>
      </w:r>
      <w:r w:rsidR="003658FD" w:rsidRPr="00577BE2">
        <w:rPr>
          <w:rFonts w:ascii="Times New Roman" w:hAnsi="Times New Roman"/>
          <w:color w:val="000000" w:themeColor="text1"/>
        </w:rPr>
        <w:t xml:space="preserve"> were </w:t>
      </w:r>
      <w:r w:rsidR="003658FD">
        <w:rPr>
          <w:rFonts w:ascii="Times New Roman" w:hAnsi="Times New Roman"/>
          <w:color w:val="000000" w:themeColor="text1"/>
        </w:rPr>
        <w:t>16</w:t>
      </w:r>
      <w:r w:rsidR="003658FD" w:rsidRPr="00577BE2">
        <w:rPr>
          <w:rFonts w:ascii="Times New Roman" w:hAnsi="Times New Roman"/>
          <w:color w:val="000000" w:themeColor="text1"/>
        </w:rPr>
        <w:t>% more diverse than vessels in the general fleet prior to 2011 (</w:t>
      </w:r>
      <w:r w:rsidR="003658FD">
        <w:rPr>
          <w:rFonts w:ascii="Times New Roman" w:hAnsi="Times New Roman"/>
          <w:color w:val="000000" w:themeColor="text1"/>
        </w:rPr>
        <w:t xml:space="preserve">two sided t-test, 1.76 to 1.52, </w:t>
      </w:r>
      <w:r w:rsidR="003658FD" w:rsidRPr="00577BE2">
        <w:rPr>
          <w:rFonts w:ascii="Times New Roman" w:hAnsi="Times New Roman"/>
          <w:color w:val="000000" w:themeColor="text1"/>
        </w:rPr>
        <w:t xml:space="preserve">p = </w:t>
      </w:r>
      <w:r w:rsidR="003658FD" w:rsidRPr="00787D5F">
        <w:rPr>
          <w:rFonts w:ascii="Times New Roman" w:hAnsi="Times New Roman"/>
          <w:color w:val="000000" w:themeColor="text1"/>
        </w:rPr>
        <w:t>0.00279</w:t>
      </w:r>
      <w:r w:rsidR="003658FD" w:rsidRPr="00577BE2">
        <w:rPr>
          <w:rFonts w:ascii="Times New Roman" w:hAnsi="Times New Roman"/>
          <w:color w:val="000000" w:themeColor="text1"/>
        </w:rPr>
        <w:t xml:space="preserve">). </w:t>
      </w:r>
    </w:p>
    <w:p w14:paraId="564D73E0" w14:textId="77777777" w:rsidR="00D376C4" w:rsidRDefault="007633B9"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At the port level, </w:t>
      </w:r>
      <w:r w:rsidR="00872D91" w:rsidRPr="00577BE2">
        <w:rPr>
          <w:rFonts w:ascii="Times New Roman" w:hAnsi="Times New Roman"/>
          <w:color w:val="000000" w:themeColor="text1"/>
        </w:rPr>
        <w:t xml:space="preserve">the model that </w:t>
      </w:r>
      <w:r w:rsidR="00D376C4">
        <w:rPr>
          <w:rFonts w:ascii="Times New Roman" w:hAnsi="Times New Roman"/>
          <w:color w:val="000000" w:themeColor="text1"/>
        </w:rPr>
        <w:t xml:space="preserve">best explained changes in port connectance following catch shares implementation included only a term for port level connectance values prior to catch shares. Ports with higher connectance values prior to catch shares were more likely to show a reduction in connectance following catch shares, however examining </w:t>
      </w:r>
      <w:r w:rsidR="002361BB">
        <w:rPr>
          <w:rFonts w:ascii="Times New Roman" w:hAnsi="Times New Roman"/>
          <w:color w:val="000000" w:themeColor="text1"/>
        </w:rPr>
        <w:t>a port level model</w:t>
      </w:r>
      <w:r w:rsidR="00D376C4">
        <w:rPr>
          <w:rFonts w:ascii="Times New Roman" w:hAnsi="Times New Roman"/>
          <w:color w:val="000000" w:themeColor="text1"/>
        </w:rPr>
        <w:t xml:space="preserve"> </w:t>
      </w:r>
      <w:r w:rsidR="002361BB">
        <w:rPr>
          <w:rFonts w:ascii="Times New Roman" w:hAnsi="Times New Roman"/>
          <w:color w:val="000000" w:themeColor="text1"/>
        </w:rPr>
        <w:t>which includes the equivalent catch share categories as the vessel level model, we find qualitatively similar results, despite lack of significance</w:t>
      </w:r>
      <w:r w:rsidR="00A423F6">
        <w:rPr>
          <w:rFonts w:ascii="Times New Roman" w:hAnsi="Times New Roman"/>
          <w:color w:val="000000" w:themeColor="text1"/>
        </w:rPr>
        <w:t xml:space="preserve"> (Fig</w:t>
      </w:r>
      <w:r w:rsidR="00F41BD1">
        <w:rPr>
          <w:rFonts w:ascii="Times New Roman" w:hAnsi="Times New Roman"/>
          <w:color w:val="000000" w:themeColor="text1"/>
        </w:rPr>
        <w:t>.</w:t>
      </w:r>
      <w:r w:rsidR="00A423F6">
        <w:rPr>
          <w:rFonts w:ascii="Times New Roman" w:hAnsi="Times New Roman"/>
          <w:color w:val="000000" w:themeColor="text1"/>
        </w:rPr>
        <w:t xml:space="preserve"> 4b)</w:t>
      </w:r>
      <w:r w:rsidR="002361BB">
        <w:rPr>
          <w:rFonts w:ascii="Times New Roman" w:hAnsi="Times New Roman"/>
          <w:color w:val="000000" w:themeColor="text1"/>
        </w:rPr>
        <w:t xml:space="preserve">. </w:t>
      </w:r>
      <w:r w:rsidR="00D376C4">
        <w:rPr>
          <w:rFonts w:ascii="Times New Roman" w:hAnsi="Times New Roman"/>
          <w:color w:val="000000" w:themeColor="text1"/>
        </w:rPr>
        <w:t xml:space="preserve"> </w:t>
      </w:r>
    </w:p>
    <w:p w14:paraId="1B428866" w14:textId="77777777" w:rsidR="007A1AA1" w:rsidRDefault="000161AF" w:rsidP="007A1AA1">
      <w:pPr>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t>Discussion</w:t>
      </w:r>
    </w:p>
    <w:p w14:paraId="16432F8F" w14:textId="0334458F" w:rsid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here is widespread recognition that </w:t>
      </w:r>
      <w:r w:rsidR="004D690A">
        <w:rPr>
          <w:rFonts w:ascii="Times New Roman" w:hAnsi="Times New Roman"/>
          <w:color w:val="000000"/>
        </w:rPr>
        <w:t xml:space="preserve">ecosystem management requires an understanding of the </w:t>
      </w:r>
      <w:r w:rsidRPr="00CB4643">
        <w:rPr>
          <w:rFonts w:ascii="Times New Roman" w:hAnsi="Times New Roman"/>
          <w:color w:val="000000"/>
        </w:rPr>
        <w:t>interconnectivity within and between the human and ecological dimensions of marine systems</w:t>
      </w:r>
      <w:r w:rsidR="004D690A">
        <w:rPr>
          <w:rFonts w:ascii="Times New Roman" w:hAnsi="Times New Roman"/>
          <w:color w:val="000000"/>
        </w:rPr>
        <w:t xml:space="preserve"> </w:t>
      </w:r>
      <w:r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1026A92E-E88F-4621-A4AE-10B7E0FD59C3&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Pr="00CB4643">
        <w:rPr>
          <w:rFonts w:ascii="Times New Roman" w:hAnsi="Times New Roman"/>
          <w:color w:val="000000"/>
        </w:rPr>
        <w:fldChar w:fldCharType="separate"/>
      </w:r>
      <w:r w:rsidR="00086632">
        <w:rPr>
          <w:rFonts w:ascii="Times New Roman" w:hAnsi="Times New Roman"/>
        </w:rPr>
        <w:t>(J. L. Anderson et al. 2015)</w:t>
      </w:r>
      <w:r w:rsidRPr="00CB4643">
        <w:rPr>
          <w:rFonts w:ascii="Times New Roman" w:hAnsi="Times New Roman"/>
          <w:color w:val="000000"/>
        </w:rPr>
        <w:fldChar w:fldCharType="end"/>
      </w:r>
      <w:r w:rsidRPr="00CB4643">
        <w:rPr>
          <w:rFonts w:ascii="Times New Roman" w:hAnsi="Times New Roman"/>
          <w:color w:val="000000"/>
        </w:rPr>
        <w:t xml:space="preserve">. </w:t>
      </w:r>
      <w:r w:rsidR="00E3003D">
        <w:rPr>
          <w:rFonts w:ascii="Times New Roman" w:hAnsi="Times New Roman"/>
          <w:color w:val="000000"/>
        </w:rPr>
        <w:t xml:space="preserve">ADD ONE SENTENCE WITH A CONCRETE EXAMPLE OF HOW CONNECTIVITY MATTERS (GIVE THE READER SOME CANDY). </w:t>
      </w:r>
      <w:r w:rsidRPr="00CB4643">
        <w:rPr>
          <w:rFonts w:ascii="Times New Roman" w:hAnsi="Times New Roman"/>
          <w:color w:val="000000"/>
        </w:rPr>
        <w:t xml:space="preserve">This </w:t>
      </w:r>
      <w:r w:rsidR="004D690A" w:rsidRPr="00CB4643">
        <w:rPr>
          <w:rFonts w:ascii="Times New Roman" w:hAnsi="Times New Roman"/>
          <w:color w:val="000000"/>
        </w:rPr>
        <w:t xml:space="preserve">interconnectivity </w:t>
      </w:r>
      <w:r w:rsidRPr="00CB4643">
        <w:rPr>
          <w:rFonts w:ascii="Times New Roman" w:hAnsi="Times New Roman"/>
          <w:color w:val="000000"/>
        </w:rPr>
        <w:t xml:space="preserve">is particularly important in fisheries, where socioeconomic or ecological changes in one fishery often have cascading </w:t>
      </w:r>
      <w:r w:rsidR="00E3003D">
        <w:rPr>
          <w:rFonts w:ascii="Times New Roman" w:hAnsi="Times New Roman"/>
          <w:color w:val="000000"/>
        </w:rPr>
        <w:t>e</w:t>
      </w:r>
      <w:r w:rsidR="00E3003D" w:rsidRPr="00CB4643">
        <w:rPr>
          <w:rFonts w:ascii="Times New Roman" w:hAnsi="Times New Roman"/>
          <w:color w:val="000000"/>
        </w:rPr>
        <w:t xml:space="preserve">ffects </w:t>
      </w:r>
      <w:r w:rsidRPr="00CB4643">
        <w:rPr>
          <w:rFonts w:ascii="Times New Roman" w:hAnsi="Times New Roman"/>
          <w:color w:val="000000"/>
        </w:rPr>
        <w:t>that ultimately influenc</w:t>
      </w:r>
      <w:r w:rsidR="004D690A">
        <w:rPr>
          <w:rFonts w:ascii="Times New Roman" w:hAnsi="Times New Roman"/>
          <w:color w:val="000000"/>
        </w:rPr>
        <w:t>e</w:t>
      </w:r>
      <w:r w:rsidRPr="00CB4643">
        <w:rPr>
          <w:rFonts w:ascii="Times New Roman" w:hAnsi="Times New Roman"/>
          <w:color w:val="000000"/>
        </w:rPr>
        <w:t xml:space="preserve"> others</w:t>
      </w:r>
      <w:r w:rsidR="004D690A">
        <w:rPr>
          <w:rFonts w:ascii="Times New Roman" w:hAnsi="Times New Roman"/>
          <w:color w:val="000000"/>
        </w:rPr>
        <w:t xml:space="preserve"> [CITATIONS]</w:t>
      </w:r>
      <w:r w:rsidRPr="00CB4643">
        <w:rPr>
          <w:rFonts w:ascii="Times New Roman" w:hAnsi="Times New Roman"/>
          <w:color w:val="000000"/>
        </w:rPr>
        <w:t xml:space="preserve">. Yet despite this recognition, social dynamics continue to be poorly characterized and fishing fleets are often represented as homogenous </w:t>
      </w:r>
      <w:r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&lt;citation&gt;&lt;uuid&gt;4072ED8C-8BA1-46E5-BABA-0D101AEE09FA&lt;/uuid&gt;&lt;priority&gt;0&lt;/priority&gt;&lt;publications&gt;&lt;publication&gt;&lt;startpage&gt;1&lt;/startpage&gt;&lt;title&gt;Application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CB4643">
        <w:rPr>
          <w:rFonts w:ascii="Times New Roman" w:hAnsi="Times New Roman"/>
          <w:color w:val="000000"/>
        </w:rPr>
        <w:fldChar w:fldCharType="separate"/>
      </w:r>
      <w:r w:rsidRPr="00CB4643">
        <w:rPr>
          <w:rFonts w:ascii="Times New Roman" w:hAnsi="Times New Roman"/>
          <w:color w:val="000000"/>
        </w:rPr>
        <w:t>(Field 2004)</w:t>
      </w:r>
      <w:r w:rsidRPr="00CB4643">
        <w:rPr>
          <w:rFonts w:ascii="Times New Roman" w:hAnsi="Times New Roman"/>
          <w:color w:val="000000"/>
        </w:rPr>
        <w:fldChar w:fldCharType="end"/>
      </w:r>
      <w:r w:rsidR="004D690A">
        <w:rPr>
          <w:rFonts w:ascii="Times New Roman" w:hAnsi="Times New Roman"/>
          <w:color w:val="000000"/>
        </w:rPr>
        <w:t>. Yet, there is no question that fishing fleets</w:t>
      </w:r>
      <w:r w:rsidRPr="00CB4643">
        <w:rPr>
          <w:rFonts w:ascii="Times New Roman" w:hAnsi="Times New Roman"/>
          <w:color w:val="000000"/>
        </w:rPr>
        <w:t xml:space="preserve"> are highly heterogeneous and continually change in size, effort levels, and composition as numerous exogenous and endogenous forces influence them</w:t>
      </w:r>
      <w:r w:rsidR="004D690A">
        <w:rPr>
          <w:rFonts w:ascii="Times New Roman" w:hAnsi="Times New Roman"/>
          <w:color w:val="000000"/>
        </w:rPr>
        <w:t xml:space="preserve"> [CITATIONS]</w:t>
      </w:r>
      <w:r w:rsidRPr="00CB4643">
        <w:rPr>
          <w:rFonts w:ascii="Times New Roman" w:hAnsi="Times New Roman"/>
          <w:color w:val="000000"/>
        </w:rPr>
        <w:t xml:space="preserve">. </w:t>
      </w:r>
      <w:r w:rsidR="00E3003D">
        <w:rPr>
          <w:rFonts w:ascii="Times New Roman" w:hAnsi="Times New Roman"/>
          <w:color w:val="000000"/>
        </w:rPr>
        <w:t xml:space="preserve">ADD ONE SENTENCE WITH A CONCRETE EXAMPLE OF FISHERY HETEROGENEITY, PREFERABLY NON-USA. </w:t>
      </w:r>
      <w:r w:rsidRPr="00CB4643">
        <w:rPr>
          <w:rFonts w:ascii="Times New Roman" w:hAnsi="Times New Roman"/>
          <w:color w:val="000000"/>
        </w:rPr>
        <w:t xml:space="preserve">Acknowledging this issue, we use this paper to investigate the socioeconomic connectivity within and across fisheries on the west coast of the US. </w:t>
      </w:r>
    </w:p>
    <w:p w14:paraId="626F2C7F" w14:textId="25FF6CC6" w:rsidR="007D590D" w:rsidRPr="00D07A9C" w:rsidRDefault="007D590D" w:rsidP="00CB4643">
      <w:pPr>
        <w:spacing w:line="480" w:lineRule="auto"/>
        <w:rPr>
          <w:rFonts w:ascii="Times New Roman" w:hAnsi="Times New Roman"/>
          <w:i/>
          <w:color w:val="000000"/>
        </w:rPr>
      </w:pPr>
      <w:r>
        <w:rPr>
          <w:rFonts w:ascii="Times New Roman" w:hAnsi="Times New Roman"/>
          <w:i/>
          <w:color w:val="000000"/>
        </w:rPr>
        <w:t>Implications of fisheries connectivity for social and ecological dynamics</w:t>
      </w:r>
    </w:p>
    <w:p w14:paraId="49E259F7" w14:textId="2140488B" w:rsidR="007F4743" w:rsidRDefault="00CB4643" w:rsidP="00CB4643">
      <w:pPr>
        <w:spacing w:line="480" w:lineRule="auto"/>
        <w:rPr>
          <w:rFonts w:ascii="Times New Roman" w:hAnsi="Times New Roman"/>
          <w:color w:val="000000"/>
        </w:rPr>
      </w:pPr>
      <w:r w:rsidRPr="00CB4643">
        <w:rPr>
          <w:rFonts w:ascii="Times New Roman" w:hAnsi="Times New Roman"/>
          <w:color w:val="000000"/>
        </w:rPr>
        <w:t>We f</w:t>
      </w:r>
      <w:ins w:id="5" w:author="Jameal Samhouri" w:date="2016-01-26T11:06:00Z">
        <w:r w:rsidR="001D011A">
          <w:rPr>
            <w:rFonts w:ascii="Times New Roman" w:hAnsi="Times New Roman"/>
            <w:color w:val="000000"/>
          </w:rPr>
          <w:t>ou</w:t>
        </w:r>
      </w:ins>
      <w:r w:rsidRPr="00CB4643">
        <w:rPr>
          <w:rFonts w:ascii="Times New Roman" w:hAnsi="Times New Roman"/>
          <w:color w:val="000000"/>
        </w:rPr>
        <w:t xml:space="preserve">nd that more than 60% of </w:t>
      </w:r>
      <w:r w:rsidR="008B1690">
        <w:rPr>
          <w:rFonts w:ascii="Times New Roman" w:hAnsi="Times New Roman"/>
          <w:color w:val="000000"/>
        </w:rPr>
        <w:t xml:space="preserve">commercial fishing </w:t>
      </w:r>
      <w:r w:rsidRPr="00CB4643">
        <w:rPr>
          <w:rFonts w:ascii="Times New Roman" w:hAnsi="Times New Roman"/>
          <w:color w:val="000000"/>
        </w:rPr>
        <w:t xml:space="preserve">vessels </w:t>
      </w:r>
      <w:r w:rsidR="008B1690">
        <w:rPr>
          <w:rFonts w:ascii="Times New Roman" w:hAnsi="Times New Roman"/>
          <w:color w:val="000000"/>
        </w:rPr>
        <w:t>the US</w:t>
      </w:r>
      <w:r w:rsidRPr="00CB4643">
        <w:rPr>
          <w:rFonts w:ascii="Times New Roman" w:hAnsi="Times New Roman"/>
          <w:color w:val="000000"/>
        </w:rPr>
        <w:t xml:space="preserve"> west coast </w:t>
      </w:r>
      <w:r w:rsidR="001D011A">
        <w:rPr>
          <w:rFonts w:ascii="Times New Roman" w:hAnsi="Times New Roman"/>
          <w:color w:val="000000"/>
        </w:rPr>
        <w:t>we</w:t>
      </w:r>
      <w:r w:rsidRPr="00CB4643">
        <w:rPr>
          <w:rFonts w:ascii="Times New Roman" w:hAnsi="Times New Roman"/>
          <w:color w:val="000000"/>
        </w:rPr>
        <w:t>re generalists</w:t>
      </w:r>
      <w:r w:rsidR="008B1690">
        <w:rPr>
          <w:rFonts w:ascii="Times New Roman" w:hAnsi="Times New Roman"/>
          <w:color w:val="000000"/>
        </w:rPr>
        <w:t xml:space="preserve">, </w:t>
      </w:r>
      <w:r w:rsidR="008B1690" w:rsidRPr="00CB4643">
        <w:rPr>
          <w:rFonts w:ascii="Times New Roman" w:hAnsi="Times New Roman"/>
          <w:color w:val="000000"/>
        </w:rPr>
        <w:t>participating</w:t>
      </w:r>
      <w:r w:rsidR="008B1690">
        <w:rPr>
          <w:rFonts w:ascii="Times New Roman" w:hAnsi="Times New Roman"/>
          <w:color w:val="000000"/>
        </w:rPr>
        <w:t xml:space="preserve"> in more than one fishery</w:t>
      </w:r>
      <w:r w:rsidRPr="00CB4643">
        <w:rPr>
          <w:rFonts w:ascii="Times New Roman" w:hAnsi="Times New Roman"/>
          <w:color w:val="000000"/>
        </w:rPr>
        <w:t xml:space="preserve">. </w:t>
      </w:r>
      <w:r w:rsidR="008B1690">
        <w:rPr>
          <w:rFonts w:ascii="Times New Roman" w:hAnsi="Times New Roman"/>
          <w:color w:val="000000"/>
        </w:rPr>
        <w:t>The revenue streams of e</w:t>
      </w:r>
      <w:r w:rsidR="008B1690" w:rsidRPr="00CB4643">
        <w:rPr>
          <w:rFonts w:ascii="Times New Roman" w:hAnsi="Times New Roman"/>
          <w:color w:val="000000"/>
        </w:rPr>
        <w:t xml:space="preserve">ach </w:t>
      </w:r>
      <w:r w:rsidRPr="00CB4643">
        <w:rPr>
          <w:rFonts w:ascii="Times New Roman" w:hAnsi="Times New Roman"/>
          <w:color w:val="000000"/>
        </w:rPr>
        <w:t xml:space="preserve">of these generalists is </w:t>
      </w:r>
      <w:r w:rsidR="008B1690">
        <w:rPr>
          <w:rFonts w:ascii="Times New Roman" w:hAnsi="Times New Roman"/>
          <w:color w:val="000000"/>
        </w:rPr>
        <w:t xml:space="preserve">thus tied </w:t>
      </w:r>
      <w:r w:rsidRPr="00CB4643">
        <w:rPr>
          <w:rFonts w:ascii="Times New Roman" w:hAnsi="Times New Roman"/>
          <w:color w:val="000000"/>
        </w:rPr>
        <w:t xml:space="preserve">to multiple fisheries, effectively connecting fisheries </w:t>
      </w:r>
      <w:r w:rsidR="008B1690">
        <w:rPr>
          <w:rFonts w:ascii="Times New Roman" w:hAnsi="Times New Roman"/>
          <w:color w:val="000000"/>
        </w:rPr>
        <w:t>and setting up the potential for linked social dynamics and coupled ecological dynamics of target species that do not otherwise interact directly</w:t>
      </w:r>
      <w:r w:rsidRPr="00CB4643">
        <w:rPr>
          <w:rFonts w:ascii="Times New Roman" w:hAnsi="Times New Roman"/>
          <w:color w:val="000000"/>
        </w:rPr>
        <w:t xml:space="preserve">. This is the first time to our knowledge that these connections have been documented. </w:t>
      </w:r>
    </w:p>
    <w:p w14:paraId="327661E6" w14:textId="77777777" w:rsidR="002C6986" w:rsidRPr="00CB4643" w:rsidRDefault="002C6986" w:rsidP="002C6986">
      <w:pPr>
        <w:spacing w:line="480" w:lineRule="auto"/>
        <w:ind w:firstLine="720"/>
        <w:rPr>
          <w:rFonts w:ascii="Times New Roman" w:hAnsi="Times New Roman"/>
          <w:color w:val="000000"/>
        </w:rPr>
      </w:pPr>
      <w:r w:rsidRPr="00CB4643">
        <w:rPr>
          <w:rFonts w:ascii="Times New Roman" w:hAnsi="Times New Roman"/>
          <w:color w:val="000000"/>
        </w:rPr>
        <w:t>The social implications of generalis</w:t>
      </w:r>
      <w:r>
        <w:rPr>
          <w:rFonts w:ascii="Times New Roman" w:hAnsi="Times New Roman"/>
          <w:color w:val="000000"/>
        </w:rPr>
        <w:t>t fishing practices</w:t>
      </w:r>
      <w:r w:rsidRPr="00CB4643">
        <w:rPr>
          <w:rFonts w:ascii="Times New Roman" w:hAnsi="Times New Roman"/>
          <w:color w:val="000000"/>
        </w:rPr>
        <w:t xml:space="preserve"> have been most directly related to reduced exposure to financial risk </w:t>
      </w:r>
      <w:r w:rsidRPr="00CB4643">
        <w:rPr>
          <w:rFonts w:ascii="Times New Roman" w:hAnsi="Times New Roman"/>
          <w:color w:val="000000"/>
        </w:rPr>
        <w:fldChar w:fldCharType="begin"/>
      </w:r>
      <w:r>
        <w:rPr>
          <w:rFonts w:ascii="Times New Roman" w:hAnsi="Times New Roman"/>
          <w:color w:val="000000"/>
        </w:rPr>
        <w:instrText xml:space="preserve"> ADDIN PAPERS2_CITATIONS &lt;citation&gt;&lt;uuid&gt;014ABA19-54AA-44ED-A30B-2E5037A76424&lt;/uuid&gt;&lt;priority&gt;15&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uuid&gt;D4437875-9730-41B8-9AFF-6C15BA79702F&lt;/uuid&gt;&lt;volume&gt;69&lt;/volume&gt;&lt;doi&gt;10.1139/f2011-170&lt;/doi&gt;&lt;startpage&gt;487&lt;/startpage&gt;&lt;publication_date&gt;99201203001200000000220000&lt;/publication_date&gt;&lt;url&gt;http://www.nrcresearchpress.com/doi/abs/10.1139/f2011-170&lt;/url&gt;&lt;citekey&gt;Sethi:2012wh&lt;/citekey&gt;&lt;type&gt;400&lt;/type&gt;&lt;title&gt;Quantitative risk measures applied to Alaskan commercial fisheries&lt;/title&gt;&lt;number&gt;3&lt;/number&gt;&lt;subtype&gt;400&lt;/subtype&gt;&lt;endpage&gt;498&lt;/endpage&gt;&lt;bundle&gt;&lt;publication&gt;&lt;publisher&gt;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Suresh&lt;/firstName&gt;&lt;middleNames&gt;Andrew&lt;/middleNames&gt;&lt;lastName&gt;Sethi&lt;/lastName&gt;&lt;/author&gt;&lt;author&gt;&lt;firstName&gt;Michael&lt;/firstName&gt;&lt;lastName&gt;Dalton&lt;/lastName&gt;&lt;/author&gt;&lt;author&gt;&lt;firstName&gt;Ray&lt;/firstName&gt;&lt;lastName&gt;Hilborn&lt;/lastName&gt;&lt;/author&gt;&lt;author&gt;&lt;firstName&gt;Marie-Joelle&lt;/firstName&gt;&lt;lastName&gt;Rochet&lt;/lastName&gt;&lt;/author&gt;&lt;/authors&gt;&lt;/publication&gt;&lt;/publications&gt;&lt;cites&gt;&lt;/cites&gt;&lt;/citation&gt;</w:instrText>
      </w:r>
      <w:r w:rsidRPr="00CB4643">
        <w:rPr>
          <w:rFonts w:ascii="Times New Roman" w:hAnsi="Times New Roman"/>
          <w:color w:val="000000"/>
        </w:rPr>
        <w:fldChar w:fldCharType="separate"/>
      </w:r>
      <w:r w:rsidRPr="00CB4643">
        <w:rPr>
          <w:rFonts w:ascii="Times New Roman" w:hAnsi="Times New Roman"/>
          <w:color w:val="000000"/>
        </w:rPr>
        <w:t>(Kasperski and Holland 2013; Sethi et al. 2012)</w:t>
      </w:r>
      <w:r w:rsidRPr="00CB4643">
        <w:rPr>
          <w:rFonts w:ascii="Times New Roman" w:hAnsi="Times New Roman"/>
          <w:color w:val="000000"/>
        </w:rPr>
        <w:fldChar w:fldCharType="end"/>
      </w:r>
      <w:r w:rsidRPr="00CB4643">
        <w:rPr>
          <w:rFonts w:ascii="Times New Roman" w:hAnsi="Times New Roman"/>
          <w:color w:val="000000"/>
        </w:rPr>
        <w:t xml:space="preserve">.  Previous work has demonstrated that vessels with increased revenue diversity have less variable revenues, and that changes in management have been associated with reduced revenue diversity in these fisheries </w:t>
      </w:r>
      <w:r w:rsidRPr="00CB4643">
        <w:rPr>
          <w:rFonts w:ascii="Times New Roman" w:hAnsi="Times New Roman"/>
          <w:color w:val="000000"/>
        </w:rPr>
        <w:fldChar w:fldCharType="begin"/>
      </w:r>
      <w:r>
        <w:rPr>
          <w:rFonts w:ascii="Times New Roman" w:hAnsi="Times New Roman"/>
          <w:color w:val="000000"/>
        </w:rPr>
        <w:instrText xml:space="preserve"> ADDIN PAPERS2_CITATIONS &lt;citation&gt;&lt;uuid&gt;0DA232F2-7AE5-4866-8AD6-0DC34EB3E10B&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CB4643">
        <w:rPr>
          <w:rFonts w:ascii="Times New Roman" w:hAnsi="Times New Roman"/>
          <w:color w:val="000000"/>
        </w:rPr>
        <w:fldChar w:fldCharType="separate"/>
      </w:r>
      <w:r w:rsidRPr="00CB4643">
        <w:rPr>
          <w:rFonts w:ascii="Times New Roman" w:hAnsi="Times New Roman"/>
          <w:color w:val="000000"/>
        </w:rPr>
        <w:t>(Kasperski and Holland 2013)</w:t>
      </w:r>
      <w:r w:rsidRPr="00CB4643">
        <w:rPr>
          <w:rFonts w:ascii="Times New Roman" w:hAnsi="Times New Roman"/>
          <w:color w:val="000000"/>
        </w:rPr>
        <w:fldChar w:fldCharType="end"/>
      </w:r>
      <w:r w:rsidRPr="00CB4643">
        <w:rPr>
          <w:rFonts w:ascii="Times New Roman" w:hAnsi="Times New Roman"/>
          <w:color w:val="000000"/>
        </w:rPr>
        <w:t xml:space="preserve">. Thus measuring revenue diversity across vessels before and after a management change helps to understand how changes in system characteristics affect one facet of human well-being. </w:t>
      </w:r>
    </w:p>
    <w:p w14:paraId="2EF2CA38" w14:textId="50A137FE" w:rsidR="00CB4643" w:rsidRPr="00086632" w:rsidRDefault="002C6986" w:rsidP="00BC4434">
      <w:pPr>
        <w:spacing w:line="480" w:lineRule="auto"/>
        <w:ind w:firstLine="720"/>
        <w:rPr>
          <w:rFonts w:ascii="Times New Roman" w:hAnsi="Times New Roman"/>
          <w:b/>
          <w:color w:val="000000"/>
        </w:rPr>
      </w:pPr>
      <w:r>
        <w:rPr>
          <w:rFonts w:ascii="Times New Roman" w:hAnsi="Times New Roman"/>
          <w:color w:val="000000"/>
        </w:rPr>
        <w:t xml:space="preserve">Outside of the fisheries diversification empirical literature, </w:t>
      </w:r>
      <w:commentRangeStart w:id="6"/>
      <w:r w:rsidR="00CB4643" w:rsidRPr="00CB4643">
        <w:rPr>
          <w:rFonts w:ascii="Times New Roman" w:hAnsi="Times New Roman"/>
          <w:color w:val="000000"/>
        </w:rPr>
        <w:t xml:space="preserve">theoretical models of fishing routinely define fleets as homogenous groups of specialist vessels focusing a set of species with a particular gear and ignoring the other fisheries in which the vessels may participate </w:t>
      </w:r>
      <w:commentRangeEnd w:id="6"/>
      <w:r w:rsidR="001D011A">
        <w:rPr>
          <w:rStyle w:val="CommentReference"/>
        </w:rPr>
        <w:commentReference w:id="6"/>
      </w:r>
      <w:r w:rsidR="00CB4643"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&lt;citation&gt;&lt;uuid&gt;23A9DE4D-5F83-4C29-8F2B-FE48269FBD4F&lt;/uuid&gt;&lt;priority&gt;0&lt;/priority&gt;&lt;publications&gt;&lt;publication&gt;&lt;volume&gt;1&lt;/volume&gt;&lt;number&gt;2&lt;/number&gt;&lt;startpage&gt;27&lt;/startpage&gt;&lt;title&gt;Some aspects of the dynamics of populations important to the management of the commercial marine fisheries&lt;/title&gt;&lt;uuid&gt;42370D46-CDA4-4359-B19A-EF696A532742&lt;/uuid&gt;&lt;subtype&gt;400&lt;/subtype&gt;&lt;endpage&gt;56&lt;/endpage&gt;&lt;type&gt;400&lt;/type&gt;&lt;publication_date&gt;99195400001200000000200000&lt;/publication_date&gt;&lt;bundle&gt;&lt;publication&gt;&lt;title&gt;Inter-American Tropical Tuna Commission&lt;/title&gt;&lt;type&gt;-100&lt;/type&gt;&lt;subtype&gt;-100&lt;/subtype&gt;&lt;uuid&gt;CA2DD94E-027F-4B76-96C1-65CF36B031E4&lt;/uuid&gt;&lt;/publication&gt;&lt;/bundle&gt;&lt;authors&gt;&lt;author&gt;&lt;firstName&gt;Milner&lt;/firstName&gt;&lt;middleNames&gt;B&lt;/middleNames&gt;&lt;lastName&gt;Schaefer&lt;/lastName&gt;&lt;/author&gt;&lt;/authors&gt;&lt;/publication&gt;&lt;publication&gt;&lt;volume&gt;11&lt;/volume&gt;&lt;number&gt;4&lt;/number&gt;&lt;startpage&gt;361&lt;/startpage&gt;&lt;title&gt;Search effort and catch rates in fisheries&lt;/title&gt;&lt;uuid&gt;C709950F-6D19-4DAA-87B9-64D0BA37F35B&lt;/uuid&gt;&lt;subtype&gt;400&lt;/subtype&gt;&lt;endpage&gt;366&lt;/endpage&gt;&lt;type&gt;400&lt;/type&gt;&lt;publication_date&gt;99198200001200000000200000&lt;/publication_date&gt;&lt;bundle&gt;&lt;publication&gt;&lt;publisher&gt;Elsevier B.V.&lt;/publisher&gt;&lt;title&gt;European Journal of Operational Research&lt;/title&gt;&lt;type&gt;-100&lt;/type&gt;&lt;subtype&gt;-100&lt;/subtype&gt;&lt;uuid&gt;055123ED-48BD-4669-950E-E44936BAE6D5&lt;/uuid&gt;&lt;/publication&gt;&lt;/bundle&gt;&lt;authors&gt;&lt;author&gt;&lt;firstName&gt;Marc&lt;/firstName&gt;&lt;lastName&gt;Mangel&lt;/lastName&gt;&lt;/author&gt;&lt;/authors&gt;&lt;/publication&gt;&lt;publication&gt;&lt;publication_date&gt;99200800001200000000200000&lt;/publication_date&gt;&lt;title&gt;Mapping Community Use of Fisheries Resources in the U.S. Northeast&lt;/title&gt;&lt;type&gt;400&lt;/type&gt;&lt;subtype&gt;400&lt;/subtype&gt;&lt;uuid&gt;289D63B7-B316-4334-A6C7-0B3799457759&lt;/uuid&gt;&lt;bundle&gt;&lt;publication&gt;&lt;title&gt;Journal of Maps&lt;/title&gt;&lt;type&gt;-100&lt;/type&gt;&lt;subtype&gt;-100&lt;/subtype&gt;&lt;uuid&gt;7E0D5F67-A752-4C5D-B4E2-94A6337EEF7C&lt;/uuid&gt;&lt;/publication&gt;&lt;/bundle&gt;&lt;authors&gt;&lt;author&gt;&lt;firstName&gt;Kevin&lt;/firstName&gt;&lt;middleNames&gt;St&lt;/middleNames&gt;&lt;lastName&gt;Martin&lt;/lastName&gt;&lt;/author&gt;&lt;/authors&gt;&lt;/publication&gt;&lt;/publications&gt;&lt;cites&gt;&lt;cite&gt;&lt;/cite&gt;&lt;cite&gt;&lt;/cite&gt;&lt;cite&gt;&lt;prefix&gt;but see&lt;/prefix&gt;&lt;/cite&gt;&lt;/cites&gt;&lt;/citation&gt;</w:instrText>
      </w:r>
      <w:r w:rsidR="00CB4643" w:rsidRPr="00CB4643">
        <w:rPr>
          <w:rFonts w:ascii="Times New Roman" w:hAnsi="Times New Roman"/>
          <w:color w:val="000000"/>
        </w:rPr>
        <w:fldChar w:fldCharType="separate"/>
      </w:r>
      <w:r w:rsidR="00CB4643" w:rsidRPr="00CB4643">
        <w:rPr>
          <w:rFonts w:ascii="Times New Roman" w:hAnsi="Times New Roman"/>
          <w:color w:val="000000"/>
        </w:rPr>
        <w:t>(Schaefer 1954; Mangel 1982; but see Martin 2008)</w:t>
      </w:r>
      <w:r w:rsidR="00CB4643" w:rsidRPr="00CB4643">
        <w:rPr>
          <w:rFonts w:ascii="Times New Roman" w:hAnsi="Times New Roman"/>
          <w:color w:val="000000"/>
        </w:rPr>
        <w:fldChar w:fldCharType="end"/>
      </w:r>
      <w:r w:rsidR="00CB4643" w:rsidRPr="00CB4643">
        <w:rPr>
          <w:rFonts w:ascii="Times New Roman" w:hAnsi="Times New Roman"/>
          <w:color w:val="000000"/>
        </w:rPr>
        <w:t xml:space="preserve">. Following these formulations, most empirical analyses have also taken a similar approach </w:t>
      </w:r>
      <w:r w:rsidR="00CB4643"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091119EA-9C00-4981-B8D3-F43231973CE6&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s&gt;&lt;cites&gt;&lt;/cites&gt;&lt;/citation&gt;</w:instrText>
      </w:r>
      <w:r w:rsidR="00CB4643" w:rsidRPr="00CB4643">
        <w:rPr>
          <w:rFonts w:ascii="Times New Roman" w:hAnsi="Times New Roman"/>
          <w:color w:val="000000"/>
        </w:rPr>
        <w:fldChar w:fldCharType="separate"/>
      </w:r>
      <w:r w:rsidR="00CB4643" w:rsidRPr="00CB4643">
        <w:rPr>
          <w:rFonts w:ascii="Times New Roman" w:hAnsi="Times New Roman"/>
          <w:color w:val="000000"/>
        </w:rPr>
        <w:t>(van Putten et al. 2012)</w:t>
      </w:r>
      <w:r w:rsidR="00CB4643" w:rsidRPr="00CB4643">
        <w:rPr>
          <w:rFonts w:ascii="Times New Roman" w:hAnsi="Times New Roman"/>
          <w:color w:val="000000"/>
        </w:rPr>
        <w:fldChar w:fldCharType="end"/>
      </w:r>
      <w:r w:rsidR="00CB4643" w:rsidRPr="00CB4643">
        <w:rPr>
          <w:rFonts w:ascii="Times New Roman" w:hAnsi="Times New Roman"/>
          <w:color w:val="000000"/>
        </w:rPr>
        <w:t xml:space="preserve">. Even those advocating for EBM, with a focus on systems-level analyses and species interactions, commonly treat fleets as unconnected </w:t>
      </w:r>
      <w:r w:rsidR="00CB4643"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&lt;citation&gt;&lt;uuid&gt;56A66DE3-4F17-40B2-A8F8-FD857059FF5A&lt;/uuid&gt;&lt;priority&gt;0&lt;/priority&gt;&lt;publications&gt;&lt;publication&gt;&lt;startpage&gt;1&lt;/startpage&gt;&lt;title&gt;Application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00CB4643" w:rsidRPr="00CB4643">
        <w:rPr>
          <w:rFonts w:ascii="Times New Roman" w:hAnsi="Times New Roman"/>
          <w:color w:val="000000"/>
        </w:rPr>
        <w:fldChar w:fldCharType="separate"/>
      </w:r>
      <w:r w:rsidR="00CB4643" w:rsidRPr="00CB4643">
        <w:rPr>
          <w:rFonts w:ascii="Times New Roman" w:hAnsi="Times New Roman"/>
          <w:color w:val="000000"/>
        </w:rPr>
        <w:t>(Field 2004)</w:t>
      </w:r>
      <w:r w:rsidR="00CB4643" w:rsidRPr="00CB4643">
        <w:rPr>
          <w:rFonts w:ascii="Times New Roman" w:hAnsi="Times New Roman"/>
          <w:color w:val="000000"/>
        </w:rPr>
        <w:fldChar w:fldCharType="end"/>
      </w:r>
      <w:r w:rsidR="00CB4643" w:rsidRPr="00CB4643">
        <w:rPr>
          <w:rFonts w:ascii="Times New Roman" w:hAnsi="Times New Roman"/>
          <w:color w:val="000000"/>
        </w:rPr>
        <w:t xml:space="preserve">. This gap is problematic as fisher behavior ultimately mediates how changes in management translate into changes in the marine environment </w:t>
      </w:r>
      <w:r w:rsidR="00CB4643"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732219A8-4534-4B47-B29E-25C707726719&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00CB4643" w:rsidRPr="00CB4643">
        <w:rPr>
          <w:rFonts w:ascii="Times New Roman" w:hAnsi="Times New Roman"/>
          <w:color w:val="000000"/>
        </w:rPr>
        <w:fldChar w:fldCharType="separate"/>
      </w:r>
      <w:r w:rsidR="00CB4643" w:rsidRPr="00CB4643">
        <w:rPr>
          <w:rFonts w:ascii="Times New Roman" w:hAnsi="Times New Roman"/>
          <w:color w:val="000000"/>
        </w:rPr>
        <w:t>(Fulton et al. 2010)</w:t>
      </w:r>
      <w:r w:rsidR="00CB4643" w:rsidRPr="00CB4643">
        <w:rPr>
          <w:rFonts w:ascii="Times New Roman" w:hAnsi="Times New Roman"/>
          <w:color w:val="000000"/>
        </w:rPr>
        <w:fldChar w:fldCharType="end"/>
      </w:r>
      <w:commentRangeStart w:id="7"/>
      <w:r w:rsidR="00CB4643" w:rsidRPr="00CB4643">
        <w:rPr>
          <w:rFonts w:ascii="Times New Roman" w:hAnsi="Times New Roman"/>
          <w:color w:val="000000"/>
        </w:rPr>
        <w:t>.</w:t>
      </w:r>
      <w:commentRangeEnd w:id="7"/>
      <w:r w:rsidR="007F4743">
        <w:rPr>
          <w:rStyle w:val="CommentReference"/>
        </w:rPr>
        <w:commentReference w:id="7"/>
      </w:r>
    </w:p>
    <w:p w14:paraId="5070CA30" w14:textId="6D008AAB" w:rsidR="00086632" w:rsidRPr="00CB4643" w:rsidRDefault="002C6986" w:rsidP="00086632">
      <w:pPr>
        <w:spacing w:line="480" w:lineRule="auto"/>
        <w:rPr>
          <w:rFonts w:ascii="Times New Roman" w:hAnsi="Times New Roman"/>
          <w:color w:val="000000"/>
        </w:rPr>
      </w:pPr>
      <w:r>
        <w:rPr>
          <w:rFonts w:ascii="Times New Roman" w:hAnsi="Times New Roman"/>
          <w:color w:val="000000"/>
        </w:rPr>
        <w:tab/>
      </w:r>
      <w:r w:rsidR="00E3003D">
        <w:rPr>
          <w:rFonts w:ascii="Times New Roman" w:hAnsi="Times New Roman"/>
          <w:color w:val="000000"/>
        </w:rPr>
        <w:t>F</w:t>
      </w:r>
      <w:r w:rsidR="00CB4643" w:rsidRPr="00CB4643">
        <w:rPr>
          <w:rFonts w:ascii="Times New Roman" w:hAnsi="Times New Roman"/>
          <w:color w:val="000000"/>
        </w:rPr>
        <w:t xml:space="preserve">ailing to account for the socioeconomic connectivity among fisheries may result in changes in one fishery unexpectedly affecting the participation in a fishery targeting a species which is ecologically unconnected. </w:t>
      </w:r>
      <w:r w:rsidR="009F4F78" w:rsidRPr="00CB4643">
        <w:rPr>
          <w:rFonts w:ascii="Times New Roman" w:hAnsi="Times New Roman"/>
          <w:color w:val="000000"/>
        </w:rPr>
        <w:t xml:space="preserve">Dungeness crab and albacore tuna fisheries on the </w:t>
      </w:r>
      <w:r w:rsidR="009F4F78">
        <w:rPr>
          <w:rFonts w:ascii="Times New Roman" w:hAnsi="Times New Roman"/>
          <w:color w:val="000000"/>
        </w:rPr>
        <w:t xml:space="preserve">US </w:t>
      </w:r>
      <w:r w:rsidR="009F4F78" w:rsidRPr="00CB4643">
        <w:rPr>
          <w:rFonts w:ascii="Times New Roman" w:hAnsi="Times New Roman"/>
          <w:color w:val="000000"/>
        </w:rPr>
        <w:t xml:space="preserve">west coast provide an appealing, but untested example. Here, we find these two fishing practices to be commonly connected by vessels at the port level, yet </w:t>
      </w:r>
      <w:r w:rsidR="00E3003D">
        <w:rPr>
          <w:rFonts w:ascii="Times New Roman" w:hAnsi="Times New Roman"/>
          <w:color w:val="000000"/>
        </w:rPr>
        <w:t>these species are do not interact directly in the ocean</w:t>
      </w:r>
      <w:r w:rsidR="009F4F78" w:rsidRPr="00CB4643">
        <w:rPr>
          <w:rFonts w:ascii="Times New Roman" w:hAnsi="Times New Roman"/>
          <w:color w:val="000000"/>
        </w:rPr>
        <w:t xml:space="preserve">. </w:t>
      </w:r>
      <w:r w:rsidR="009F4F78">
        <w:rPr>
          <w:rFonts w:ascii="Times New Roman" w:hAnsi="Times New Roman"/>
          <w:color w:val="000000"/>
        </w:rPr>
        <w:t>E</w:t>
      </w:r>
      <w:r w:rsidR="009F4F78" w:rsidRPr="00CB4643">
        <w:rPr>
          <w:rFonts w:ascii="Times New Roman" w:hAnsi="Times New Roman"/>
          <w:color w:val="000000"/>
        </w:rPr>
        <w:t xml:space="preserve">xamining changes in revenue diversity and vessel participation </w:t>
      </w:r>
      <w:r w:rsidR="00E3003D">
        <w:rPr>
          <w:rFonts w:ascii="Times New Roman" w:hAnsi="Times New Roman"/>
          <w:color w:val="000000"/>
        </w:rPr>
        <w:t xml:space="preserve">in the tuna fishery </w:t>
      </w:r>
      <w:r w:rsidR="009F4F78" w:rsidRPr="00CB4643">
        <w:rPr>
          <w:rFonts w:ascii="Times New Roman" w:hAnsi="Times New Roman"/>
          <w:color w:val="000000"/>
        </w:rPr>
        <w:t xml:space="preserve">after the recent closure of the Dungeness crab fishery in Washington and Oregon would be an excellent test of </w:t>
      </w:r>
      <w:r w:rsidR="00E3003D">
        <w:rPr>
          <w:rFonts w:ascii="Times New Roman" w:hAnsi="Times New Roman"/>
          <w:color w:val="000000"/>
        </w:rPr>
        <w:t>how connectivity influences fisheries participation</w:t>
      </w:r>
      <w:r w:rsidR="009F4F78" w:rsidRPr="00CB4643">
        <w:rPr>
          <w:rFonts w:ascii="Times New Roman" w:hAnsi="Times New Roman"/>
          <w:color w:val="000000"/>
        </w:rPr>
        <w:t xml:space="preserve">. </w:t>
      </w:r>
      <w:r w:rsidR="007D590D">
        <w:rPr>
          <w:rFonts w:ascii="Times New Roman" w:hAnsi="Times New Roman"/>
          <w:color w:val="000000"/>
        </w:rPr>
        <w:t>It is likely</w:t>
      </w:r>
      <w:r w:rsidR="00E3003D">
        <w:rPr>
          <w:rFonts w:ascii="Times New Roman" w:hAnsi="Times New Roman"/>
          <w:color w:val="000000"/>
        </w:rPr>
        <w:t xml:space="preserve"> that p</w:t>
      </w:r>
      <w:r w:rsidR="00086632" w:rsidRPr="00086632">
        <w:rPr>
          <w:rFonts w:ascii="Times New Roman" w:hAnsi="Times New Roman"/>
          <w:color w:val="000000"/>
        </w:rPr>
        <w:t>erturbations</w:t>
      </w:r>
      <w:r w:rsidR="00086632">
        <w:rPr>
          <w:rFonts w:ascii="Times New Roman" w:hAnsi="Times New Roman"/>
          <w:color w:val="000000"/>
        </w:rPr>
        <w:t>,</w:t>
      </w:r>
      <w:r w:rsidR="00086632" w:rsidRPr="00086632">
        <w:rPr>
          <w:rFonts w:ascii="Times New Roman" w:hAnsi="Times New Roman"/>
          <w:color w:val="000000"/>
        </w:rPr>
        <w:t xml:space="preserve"> </w:t>
      </w:r>
      <w:r w:rsidR="00086632">
        <w:rPr>
          <w:rFonts w:ascii="Times New Roman" w:hAnsi="Times New Roman"/>
          <w:color w:val="000000"/>
        </w:rPr>
        <w:t xml:space="preserve">whether they be environmental </w:t>
      </w:r>
      <w:r w:rsidR="00086632" w:rsidRPr="00086632">
        <w:rPr>
          <w:rFonts w:ascii="Times New Roman" w:hAnsi="Times New Roman"/>
          <w:color w:val="000000"/>
        </w:rPr>
        <w:t xml:space="preserve">or </w:t>
      </w:r>
      <w:r w:rsidR="00086632">
        <w:rPr>
          <w:rFonts w:ascii="Times New Roman" w:hAnsi="Times New Roman"/>
          <w:color w:val="000000"/>
        </w:rPr>
        <w:t xml:space="preserve">due to a management change, </w:t>
      </w:r>
      <w:r w:rsidR="00086632" w:rsidRPr="00086632">
        <w:rPr>
          <w:rFonts w:ascii="Times New Roman" w:hAnsi="Times New Roman"/>
          <w:color w:val="000000"/>
        </w:rPr>
        <w:t xml:space="preserve">will ripple through these networks, and that the topology of these networks (from </w:t>
      </w:r>
      <w:r w:rsidR="00086632">
        <w:rPr>
          <w:rFonts w:ascii="Times New Roman" w:hAnsi="Times New Roman"/>
          <w:color w:val="000000"/>
        </w:rPr>
        <w:t>port</w:t>
      </w:r>
      <w:r w:rsidR="00086632" w:rsidRPr="00086632">
        <w:rPr>
          <w:rFonts w:ascii="Times New Roman" w:hAnsi="Times New Roman"/>
          <w:color w:val="000000"/>
        </w:rPr>
        <w:t xml:space="preserve"> to </w:t>
      </w:r>
      <w:r w:rsidR="00086632">
        <w:rPr>
          <w:rFonts w:ascii="Times New Roman" w:hAnsi="Times New Roman"/>
          <w:color w:val="000000"/>
        </w:rPr>
        <w:t>port</w:t>
      </w:r>
      <w:r w:rsidR="00086632" w:rsidRPr="00086632">
        <w:rPr>
          <w:rFonts w:ascii="Times New Roman" w:hAnsi="Times New Roman"/>
          <w:color w:val="000000"/>
        </w:rPr>
        <w:t>) will largely determine how individual fishers experience these perturbation</w:t>
      </w:r>
      <w:r w:rsidR="00086632">
        <w:rPr>
          <w:rFonts w:ascii="Times New Roman" w:hAnsi="Times New Roman"/>
          <w:color w:val="000000"/>
        </w:rPr>
        <w:t>s.</w:t>
      </w:r>
      <w:r w:rsidR="00E3003D">
        <w:rPr>
          <w:rFonts w:ascii="Times New Roman" w:hAnsi="Times New Roman"/>
          <w:color w:val="000000"/>
        </w:rPr>
        <w:t xml:space="preserve"> </w:t>
      </w:r>
    </w:p>
    <w:p w14:paraId="52FCA1C6" w14:textId="284F896E" w:rsidR="007D590D" w:rsidRPr="00BC4434" w:rsidRDefault="007D590D" w:rsidP="007D590D">
      <w:pPr>
        <w:spacing w:line="480" w:lineRule="auto"/>
        <w:rPr>
          <w:rFonts w:ascii="Times New Roman" w:hAnsi="Times New Roman"/>
          <w:i/>
          <w:color w:val="000000"/>
        </w:rPr>
      </w:pPr>
      <w:r>
        <w:rPr>
          <w:rFonts w:ascii="Times New Roman" w:hAnsi="Times New Roman"/>
          <w:i/>
          <w:color w:val="000000"/>
        </w:rPr>
        <w:t>Effects of catch shares on fisheries connectivity</w:t>
      </w:r>
    </w:p>
    <w:p w14:paraId="15AB8FE6" w14:textId="314A9315" w:rsidR="00CB4643" w:rsidRPr="00CB4643" w:rsidRDefault="00CB4643" w:rsidP="00BC4434">
      <w:pPr>
        <w:spacing w:line="480" w:lineRule="auto"/>
        <w:ind w:firstLine="720"/>
        <w:rPr>
          <w:rFonts w:ascii="Times New Roman" w:hAnsi="Times New Roman"/>
          <w:color w:val="000000"/>
        </w:rPr>
      </w:pPr>
      <w:commentRangeStart w:id="8"/>
      <w:r w:rsidRPr="00CB4643">
        <w:rPr>
          <w:rFonts w:ascii="Times New Roman" w:hAnsi="Times New Roman"/>
          <w:color w:val="000000"/>
        </w:rPr>
        <w:t xml:space="preserve">In addition to revealing connectively across fisheries, we examined the effects of a catch share program on vessels and communities. We define a </w:t>
      </w:r>
      <w:commentRangeStart w:id="9"/>
      <w:r w:rsidRPr="00CB4643">
        <w:rPr>
          <w:rFonts w:ascii="Times New Roman" w:hAnsi="Times New Roman"/>
          <w:i/>
          <w:color w:val="000000"/>
        </w:rPr>
        <w:t>fishing portfolio</w:t>
      </w:r>
      <w:r w:rsidRPr="00CB4643">
        <w:rPr>
          <w:rFonts w:ascii="Times New Roman" w:hAnsi="Times New Roman"/>
          <w:color w:val="000000"/>
        </w:rPr>
        <w:t xml:space="preserve"> </w:t>
      </w:r>
      <w:commentRangeEnd w:id="9"/>
      <w:r w:rsidR="00AA63B4">
        <w:rPr>
          <w:rStyle w:val="CommentReference"/>
        </w:rPr>
        <w:commentReference w:id="9"/>
      </w:r>
      <w:r w:rsidRPr="00CB4643">
        <w:rPr>
          <w:rFonts w:ascii="Times New Roman" w:hAnsi="Times New Roman"/>
          <w:color w:val="000000"/>
        </w:rPr>
        <w:t xml:space="preserve">as the group of fisheries a vessel </w:t>
      </w:r>
      <w:r w:rsidR="00AA63B4">
        <w:rPr>
          <w:rFonts w:ascii="Times New Roman" w:hAnsi="Times New Roman"/>
          <w:color w:val="000000"/>
        </w:rPr>
        <w:t>prosecutes</w:t>
      </w:r>
      <w:r w:rsidR="00AA63B4" w:rsidRPr="00CB4643">
        <w:rPr>
          <w:rFonts w:ascii="Times New Roman" w:hAnsi="Times New Roman"/>
          <w:color w:val="000000"/>
        </w:rPr>
        <w:t xml:space="preserve"> </w:t>
      </w:r>
      <w:r w:rsidRPr="00CB4643">
        <w:rPr>
          <w:rFonts w:ascii="Times New Roman" w:hAnsi="Times New Roman"/>
          <w:color w:val="000000"/>
        </w:rPr>
        <w:t xml:space="preserve">within a time period (in this case two, two year periods 2009-2010 and 2012-2013). We found that the implementation of catch shares </w:t>
      </w:r>
      <w:r w:rsidR="00AA63B4">
        <w:rPr>
          <w:rFonts w:ascii="Times New Roman" w:hAnsi="Times New Roman"/>
          <w:color w:val="000000"/>
        </w:rPr>
        <w:t>wa</w:t>
      </w:r>
      <w:r w:rsidR="00AA63B4" w:rsidRPr="00CB4643">
        <w:rPr>
          <w:rFonts w:ascii="Times New Roman" w:hAnsi="Times New Roman"/>
          <w:color w:val="000000"/>
        </w:rPr>
        <w:t xml:space="preserve">s </w:t>
      </w:r>
      <w:r w:rsidRPr="00CB4643">
        <w:rPr>
          <w:rFonts w:ascii="Times New Roman" w:hAnsi="Times New Roman"/>
          <w:color w:val="000000"/>
        </w:rPr>
        <w:t xml:space="preserve">associated with a minority (6%) of vessels leaving commercial fishing altogether while 66% of vessels continued to participate in the affected fishery. Of vessels which continued fishing in the affect fishery, only 13% of vessels continued to participate with fishing participation unchanged.  A third group consisted of vessels that exited catch shares but continued to fish commercially (28%). These vessels showed a mixed response, with increased and decreased fishing diversity observed. We also found that these changes at the vessel-level qualitatively matched the patterns of participation among fisheries at a community level. </w:t>
      </w:r>
      <w:commentRangeEnd w:id="8"/>
      <w:r w:rsidR="00AA63B4">
        <w:rPr>
          <w:rStyle w:val="CommentReference"/>
        </w:rPr>
        <w:commentReference w:id="8"/>
      </w:r>
    </w:p>
    <w:p w14:paraId="5B9C0AC3" w14:textId="77777777" w:rsidR="00CB4643" w:rsidRPr="00CB4643" w:rsidRDefault="00CB4643" w:rsidP="00CB4643">
      <w:pPr>
        <w:spacing w:line="480" w:lineRule="auto"/>
        <w:rPr>
          <w:rFonts w:ascii="Times New Roman" w:hAnsi="Times New Roman"/>
          <w:color w:val="000000"/>
        </w:rPr>
      </w:pPr>
      <w:commentRangeStart w:id="10"/>
      <w:r w:rsidRPr="00CB4643">
        <w:rPr>
          <w:rFonts w:ascii="Times New Roman" w:hAnsi="Times New Roman"/>
          <w:color w:val="000000"/>
        </w:rPr>
        <w:t>If previously documented relationships between vessel participation diversity and revenue variability hold, catch shares thus has reduced these vessels’ exposure to risk</w:t>
      </w:r>
      <w:commentRangeEnd w:id="10"/>
      <w:r w:rsidR="00AA63B4">
        <w:rPr>
          <w:rStyle w:val="CommentReference"/>
        </w:rPr>
        <w:commentReference w:id="10"/>
      </w:r>
      <w:r w:rsidRPr="00CB4643">
        <w:rPr>
          <w:rFonts w:ascii="Times New Roman" w:hAnsi="Times New Roman"/>
          <w:color w:val="000000"/>
        </w:rPr>
        <w:t xml:space="preserve">. It is important to note, however, that </w:t>
      </w:r>
      <w:commentRangeStart w:id="11"/>
      <w:r w:rsidRPr="00CB4643">
        <w:rPr>
          <w:rFonts w:ascii="Times New Roman" w:hAnsi="Times New Roman"/>
          <w:color w:val="000000"/>
        </w:rPr>
        <w:t>not all groundfish trawl boats made the transition into the catch shares regime. Most analyses of the impacts of catch shares have focused on the vessels that continue fishing, assuming that vessels that exit also exit commercial fishing. This work demonstrates that the majority of vessels continued fishing, albeit in other fisheries. Closely examining what happens to trawlers that exited groundfish fisheries, and whether these patterns in of connectivity can predict new entries is an important next step for this work as we seek to more fully account for the socioeconomic connectivity of the system.</w:t>
      </w:r>
      <w:commentRangeEnd w:id="11"/>
      <w:r w:rsidR="00AA63B4">
        <w:rPr>
          <w:rStyle w:val="CommentReference"/>
        </w:rPr>
        <w:commentReference w:id="11"/>
      </w:r>
    </w:p>
    <w:p w14:paraId="514BC6E3" w14:textId="77777777" w:rsidR="003B291C" w:rsidRDefault="00CB4643" w:rsidP="00BC4434">
      <w:pPr>
        <w:spacing w:line="480" w:lineRule="auto"/>
        <w:rPr>
          <w:rFonts w:ascii="Times New Roman" w:hAnsi="Times New Roman"/>
          <w:color w:val="000000"/>
        </w:rPr>
      </w:pPr>
      <w:r w:rsidRPr="00CB4643">
        <w:rPr>
          <w:rFonts w:ascii="Times New Roman" w:hAnsi="Times New Roman"/>
          <w:color w:val="000000"/>
        </w:rPr>
        <w:t xml:space="preserve">Overall, it should be cautioned that our time series is short, and fishing fleets will continue to adjust to the management changes. We also recognize that there are many possibly appropriate scales at which to conceptualize a “fishing community” and that these communities are affected by much more than just fisheries. Similarly we also recognize that fishermen frequently have employment outside of the fishing industry, </w:t>
      </w:r>
      <w:r w:rsidR="003B291C">
        <w:rPr>
          <w:rFonts w:ascii="Times New Roman" w:hAnsi="Times New Roman"/>
          <w:color w:val="000000"/>
        </w:rPr>
        <w:t xml:space="preserve">and </w:t>
      </w:r>
      <w:r w:rsidRPr="00CB4643">
        <w:rPr>
          <w:rFonts w:ascii="Times New Roman" w:hAnsi="Times New Roman"/>
          <w:color w:val="000000"/>
        </w:rPr>
        <w:t xml:space="preserve">vessels constitute more than one person. To more fully include the social aspects of these social-ecological systems all these issues need additional attention. An important next step would be to develop fishing portfolios, or </w:t>
      </w:r>
      <w:commentRangeStart w:id="12"/>
      <w:r w:rsidRPr="00CB4643">
        <w:rPr>
          <w:rFonts w:ascii="Times New Roman" w:hAnsi="Times New Roman"/>
          <w:color w:val="000000"/>
        </w:rPr>
        <w:t>characteristic combinations of fisheries that vessels participate in annually</w:t>
      </w:r>
      <w:commentRangeEnd w:id="12"/>
      <w:r w:rsidR="003B291C">
        <w:rPr>
          <w:rStyle w:val="CommentReference"/>
        </w:rPr>
        <w:commentReference w:id="12"/>
      </w:r>
      <w:r w:rsidRPr="00CB4643">
        <w:rPr>
          <w:rFonts w:ascii="Times New Roman" w:hAnsi="Times New Roman"/>
          <w:color w:val="000000"/>
        </w:rPr>
        <w:t>, in order to better map changes in marine species abundance and range to changes in fishing livelihoods</w:t>
      </w:r>
      <w:commentRangeStart w:id="13"/>
      <w:r w:rsidRPr="00CB4643">
        <w:rPr>
          <w:rFonts w:ascii="Times New Roman" w:hAnsi="Times New Roman"/>
          <w:color w:val="000000"/>
        </w:rPr>
        <w:t>.</w:t>
      </w:r>
      <w:commentRangeEnd w:id="13"/>
      <w:r w:rsidR="003B291C">
        <w:rPr>
          <w:rStyle w:val="CommentReference"/>
        </w:rPr>
        <w:commentReference w:id="13"/>
      </w:r>
    </w:p>
    <w:p w14:paraId="178C6C11" w14:textId="29B96861" w:rsidR="00247EBC" w:rsidRDefault="003B291C" w:rsidP="00BC4434">
      <w:pPr>
        <w:spacing w:line="480" w:lineRule="auto"/>
        <w:rPr>
          <w:rFonts w:ascii="Times New Roman" w:hAnsi="Times New Roman"/>
          <w:color w:val="000000"/>
        </w:rPr>
      </w:pPr>
      <w:r>
        <w:rPr>
          <w:rFonts w:ascii="Times New Roman" w:hAnsi="Times New Roman"/>
          <w:color w:val="000000"/>
        </w:rPr>
        <w:tab/>
        <w:t>Let’s talk about what to write about for the final paragraph. I think this subsection should reiterate the catch shares results and interpret them in light of fisheries policy in the US and worldwide, Costello and Essington papers, Worm Hilborn, etc. Then you could conclude with a call to consider not just the ecological consequences of fisheries management but also the social consequences. And to do so in a way that recognizes interactions between social nodes and social (network) dynamics. You could potentially make an ode to how thinking like a community ecologist can imporove or has improved ecological stewardship (eg Levin and Mangel road to extincton paper).</w:t>
      </w:r>
      <w:r w:rsidR="00D77386" w:rsidRPr="00577BE2">
        <w:rPr>
          <w:rFonts w:ascii="Times New Roman" w:hAnsi="Times New Roman"/>
          <w:b/>
          <w:noProof/>
          <w:color w:val="000000" w:themeColor="text1"/>
          <w:sz w:val="28"/>
        </w:rPr>
        <w:br w:type="page"/>
      </w:r>
      <w:r>
        <w:rPr>
          <w:rFonts w:ascii="Times New Roman" w:hAnsi="Times New Roman"/>
          <w:b/>
          <w:noProof/>
          <w:color w:val="000000" w:themeColor="text1"/>
          <w:sz w:val="28"/>
        </w:rPr>
        <w:t xml:space="preserve">. </w:t>
      </w:r>
    </w:p>
    <w:p w14:paraId="011A7357" w14:textId="77777777" w:rsidR="008267FA" w:rsidRPr="00577BE2" w:rsidRDefault="000A7097" w:rsidP="00016B9B">
      <w:pPr>
        <w:spacing w:line="480" w:lineRule="auto"/>
        <w:rPr>
          <w:rFonts w:ascii="Times New Roman" w:hAnsi="Times New Roman"/>
          <w:b/>
          <w:noProof/>
          <w:color w:val="000000" w:themeColor="text1"/>
        </w:rPr>
      </w:pPr>
      <w:r w:rsidRPr="00577BE2">
        <w:rPr>
          <w:rFonts w:ascii="Times New Roman" w:hAnsi="Times New Roman"/>
          <w:b/>
          <w:noProof/>
          <w:color w:val="000000" w:themeColor="text1"/>
          <w:sz w:val="32"/>
        </w:rPr>
        <w:t>References</w:t>
      </w:r>
      <w:r w:rsidRPr="00577BE2">
        <w:rPr>
          <w:rFonts w:ascii="Times New Roman" w:hAnsi="Times New Roman"/>
          <w:noProof/>
          <w:color w:val="000000" w:themeColor="text1"/>
        </w:rPr>
        <w:t>:</w:t>
      </w:r>
    </w:p>
    <w:p w14:paraId="5018FA1E" w14:textId="77777777" w:rsidR="00086632" w:rsidRDefault="007020E6"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sidRPr="00577BE2">
        <w:rPr>
          <w:rFonts w:ascii="Times New Roman" w:hAnsi="Times New Roman"/>
          <w:noProof/>
          <w:color w:val="000000" w:themeColor="text1"/>
        </w:rPr>
        <w:fldChar w:fldCharType="begin"/>
      </w:r>
      <w:r w:rsidR="008267FA" w:rsidRPr="00577BE2">
        <w:rPr>
          <w:rFonts w:ascii="Times New Roman" w:hAnsi="Times New Roman"/>
          <w:noProof/>
          <w:color w:val="000000" w:themeColor="text1"/>
        </w:rPr>
        <w:instrText xml:space="preserve"> ADDIN PAPERS2_CITATIONS &lt;papers2_bibliography/&gt;</w:instrText>
      </w:r>
      <w:r w:rsidRPr="00577BE2">
        <w:rPr>
          <w:rFonts w:ascii="Times New Roman" w:hAnsi="Times New Roman"/>
          <w:noProof/>
          <w:color w:val="000000" w:themeColor="text1"/>
        </w:rPr>
        <w:fldChar w:fldCharType="separate"/>
      </w:r>
      <w:r w:rsidR="00086632">
        <w:rPr>
          <w:rFonts w:ascii="Times New Roman" w:hAnsi="Times New Roman"/>
        </w:rPr>
        <w:t xml:space="preserve">Anderson, James L, Christopher M Anderson, Jingjie Chu, Jennifer Meredith, Frank Asche, Gil Sylvia, Martin D Smith, et al. 2015. “The Fishery Performance Indicators: a Management Tool for Triple Bottom Line Outcomes.” Edited by George Tserpes. </w:t>
      </w:r>
      <w:r w:rsidR="00086632">
        <w:rPr>
          <w:rFonts w:ascii="Times New Roman" w:hAnsi="Times New Roman"/>
          <w:i/>
          <w:iCs/>
        </w:rPr>
        <w:t>PloS One</w:t>
      </w:r>
      <w:r w:rsidR="00086632">
        <w:rPr>
          <w:rFonts w:ascii="Times New Roman" w:hAnsi="Times New Roman"/>
        </w:rPr>
        <w:t xml:space="preserve"> 10 (5): e0122809–20. doi:10.1371/journal.pone.0122809.</w:t>
      </w:r>
    </w:p>
    <w:p w14:paraId="6940302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Aswani, Shankar, Patrick Christie, Nyawira A Muthiga, Robin Mahon, Jurgenne H Primavera, Lori A Cramer, Edward B Barbier, et al. 2012. “The Way Forward with Ecosystem-Based Management in Tropical Contexts: Reconciling with Existing Management Systems.” </w:t>
      </w:r>
      <w:r>
        <w:rPr>
          <w:rFonts w:ascii="Times New Roman" w:hAnsi="Times New Roman"/>
          <w:i/>
          <w:iCs/>
        </w:rPr>
        <w:t>Marine Policy</w:t>
      </w:r>
      <w:r>
        <w:rPr>
          <w:rFonts w:ascii="Times New Roman" w:hAnsi="Times New Roman"/>
        </w:rPr>
        <w:t xml:space="preserve"> 36 (1): 1–10. doi:10.1016/j.marpol.2011.02.014.</w:t>
      </w:r>
    </w:p>
    <w:p w14:paraId="5E835D05"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Boonstra, Wiebren J, and Jonas Hentati Sundberg. 2014. “Classifying Fishers' Behaviour. an Invitation to Fishing Styles,” August, n–a–n–a. doi:10.1111/faf.12092.</w:t>
      </w:r>
    </w:p>
    <w:p w14:paraId="70946C65"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Botsford, Louis W, and Daniel E Wickham. 1978. “Behavior of Age-Specific, Density-Dependent Models and the Northern California Dungeness Crab ( Cancer Magister) Fishery.” </w:t>
      </w:r>
      <w:r>
        <w:rPr>
          <w:rFonts w:ascii="Times New Roman" w:hAnsi="Times New Roman"/>
          <w:i/>
          <w:iCs/>
        </w:rPr>
        <w:t>Journal of the Fisheries Research Board of Canada</w:t>
      </w:r>
      <w:r>
        <w:rPr>
          <w:rFonts w:ascii="Times New Roman" w:hAnsi="Times New Roman"/>
        </w:rPr>
        <w:t xml:space="preserve"> 35 (6): 833–43. doi:10.1139/f78-134.</w:t>
      </w:r>
    </w:p>
    <w:p w14:paraId="090F47E5"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Burnham, Kenneth P, and David R Anderson. 2002. </w:t>
      </w:r>
      <w:r>
        <w:rPr>
          <w:rFonts w:ascii="Times New Roman" w:hAnsi="Times New Roman"/>
          <w:i/>
          <w:iCs/>
        </w:rPr>
        <w:t>Model Selection and Multimodel Inference: a Practical Information-Theoretic Approach</w:t>
      </w:r>
      <w:r>
        <w:rPr>
          <w:rFonts w:ascii="Times New Roman" w:hAnsi="Times New Roman"/>
        </w:rPr>
        <w:t>. Edited by Springer Science &amp; Business Media.</w:t>
      </w:r>
    </w:p>
    <w:p w14:paraId="2A45D09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Canada. 1996. </w:t>
      </w:r>
      <w:r>
        <w:rPr>
          <w:rFonts w:ascii="Times New Roman" w:hAnsi="Times New Roman"/>
          <w:i/>
          <w:iCs/>
        </w:rPr>
        <w:t>Oceans Act: Statutes of Canada</w:t>
      </w:r>
      <w:r>
        <w:rPr>
          <w:rFonts w:ascii="Times New Roman" w:hAnsi="Times New Roman"/>
        </w:rPr>
        <w:t>.</w:t>
      </w:r>
    </w:p>
    <w:p w14:paraId="535F233D"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Chapin, F Stuart, III, Gary P Kofinas, and Carl Folke, eds. 2009. </w:t>
      </w:r>
      <w:r>
        <w:rPr>
          <w:rFonts w:ascii="Times New Roman" w:hAnsi="Times New Roman"/>
          <w:i/>
          <w:iCs/>
        </w:rPr>
        <w:t>Principles of Ecosystem Stewardship: Resilience-Based Natural Resource Management in a Changing World</w:t>
      </w:r>
      <w:r>
        <w:rPr>
          <w:rFonts w:ascii="Times New Roman" w:hAnsi="Times New Roman"/>
        </w:rPr>
        <w:t>. Springer Science &amp; Business Media. doi:10.5860/CHOICE.47-1379.</w:t>
      </w:r>
    </w:p>
    <w:p w14:paraId="03D7CFD4"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Christensen, V, and D Pauly. 1992. “ECOPATH II -- a Software for Balancing Steady-State Ecosystem Models and Calculating Network Characteristics.” </w:t>
      </w:r>
      <w:r>
        <w:rPr>
          <w:rFonts w:ascii="Times New Roman" w:hAnsi="Times New Roman"/>
          <w:i/>
          <w:iCs/>
        </w:rPr>
        <w:t>Ecological Modelling</w:t>
      </w:r>
      <w:r>
        <w:rPr>
          <w:rFonts w:ascii="Times New Roman" w:hAnsi="Times New Roman"/>
        </w:rPr>
        <w:t xml:space="preserve"> 61: 169–85.</w:t>
      </w:r>
    </w:p>
    <w:p w14:paraId="094CA460"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Commonwealth of Australia. 1998. “Australia's Oceans Policy: Caring, Understanding and Using Wisely</w:t>
      </w:r>
    </w:p>
    <w:p w14:paraId="5C4ABEBB"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 </w:t>
      </w:r>
      <w:r>
        <w:rPr>
          <w:rFonts w:ascii="Times New Roman" w:hAnsi="Times New Roman"/>
          <w:i/>
          <w:iCs/>
        </w:rPr>
        <w:t>Agps</w:t>
      </w:r>
      <w:r>
        <w:rPr>
          <w:rFonts w:ascii="Times New Roman" w:hAnsi="Times New Roman"/>
        </w:rPr>
        <w:t>.</w:t>
      </w:r>
    </w:p>
    <w:p w14:paraId="3A83ED3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Crowder, Larry, and Elliott Norse. 2008. “Essential Ecological Insights for Marine Ecosystem-Based Management and Marine Spatial Planning.” </w:t>
      </w:r>
      <w:r>
        <w:rPr>
          <w:rFonts w:ascii="Times New Roman" w:hAnsi="Times New Roman"/>
          <w:i/>
          <w:iCs/>
        </w:rPr>
        <w:t>Marine Policy</w:t>
      </w:r>
      <w:r>
        <w:rPr>
          <w:rFonts w:ascii="Times New Roman" w:hAnsi="Times New Roman"/>
        </w:rPr>
        <w:t xml:space="preserve"> 32 (5): 772–78. doi:10.1016/j.marpol.2008.03.012.</w:t>
      </w:r>
    </w:p>
    <w:p w14:paraId="722F41CC"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Curtin, Richard, and Raúl Prellezo. 2010. “Understanding Marine Ecosystem Based Management: a Literature Review.” </w:t>
      </w:r>
      <w:r>
        <w:rPr>
          <w:rFonts w:ascii="Times New Roman" w:hAnsi="Times New Roman"/>
          <w:i/>
          <w:iCs/>
        </w:rPr>
        <w:t>Marine Policy</w:t>
      </w:r>
      <w:r>
        <w:rPr>
          <w:rFonts w:ascii="Times New Roman" w:hAnsi="Times New Roman"/>
        </w:rPr>
        <w:t xml:space="preserve"> 34 (5): 821–30. doi:10.1016/j.marpol.2010.01.003.</w:t>
      </w:r>
    </w:p>
    <w:p w14:paraId="19FC1683"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Deporte, N, C Ulrich, S Mahevas, S Demaneche, and F Bastardie. 2012. “Regional Metier Definition: a Comparative Investigation of Statistical Methods Using a Workflow Applied to International Otter Trawl Fisheries in the North Sea.” </w:t>
      </w:r>
      <w:r>
        <w:rPr>
          <w:rFonts w:ascii="Times New Roman" w:hAnsi="Times New Roman"/>
          <w:i/>
          <w:iCs/>
        </w:rPr>
        <w:t>ICES Journal of Marine Science</w:t>
      </w:r>
      <w:r>
        <w:rPr>
          <w:rFonts w:ascii="Times New Roman" w:hAnsi="Times New Roman"/>
        </w:rPr>
        <w:t xml:space="preserve"> 69 (2): 331–42. doi:10.1093/icesjms/fsr197.</w:t>
      </w:r>
    </w:p>
    <w:p w14:paraId="76F86C8A"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EPAP. 1999. “Ecosystem-Based Fishery Management.” </w:t>
      </w:r>
      <w:r>
        <w:rPr>
          <w:rFonts w:ascii="Times New Roman" w:hAnsi="Times New Roman"/>
          <w:i/>
          <w:iCs/>
        </w:rPr>
        <w:t>U.S. Department of Commerce</w:t>
      </w:r>
      <w:r>
        <w:rPr>
          <w:rFonts w:ascii="Times New Roman" w:hAnsi="Times New Roman"/>
        </w:rPr>
        <w:t>. Silver Spring, MD.</w:t>
      </w:r>
    </w:p>
    <w:p w14:paraId="3368D8E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European Commission. 2008. </w:t>
      </w:r>
      <w:r>
        <w:rPr>
          <w:rFonts w:ascii="Times New Roman" w:hAnsi="Times New Roman"/>
          <w:i/>
          <w:iCs/>
        </w:rPr>
        <w:t>Directive 2008/56/EC of the European Parliament and of the Council of 17 June 2008 Establishing a Framework for Community Actions in the Field of Marine Environmental Policy (Marine Strategy Framework Directive)</w:t>
      </w:r>
      <w:r>
        <w:rPr>
          <w:rFonts w:ascii="Times New Roman" w:hAnsi="Times New Roman"/>
        </w:rPr>
        <w:t>. doi:L164/19 25.06.2008.</w:t>
      </w:r>
    </w:p>
    <w:p w14:paraId="5854F532"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Evans, K E, and T Klinger. 2008. “Obstacles to Bottom</w:t>
      </w:r>
      <w:r>
        <w:rPr>
          <w:rFonts w:ascii="Calibri" w:eastAsia="Calibri" w:hAnsi="Calibri" w:cs="Calibri"/>
        </w:rPr>
        <w:t>‐</w:t>
      </w:r>
      <w:r>
        <w:rPr>
          <w:rFonts w:ascii="Times New Roman" w:hAnsi="Times New Roman"/>
        </w:rPr>
        <w:t xml:space="preserve">Up Implementation of Marine Ecosystem Management.” </w:t>
      </w:r>
      <w:r>
        <w:rPr>
          <w:rFonts w:ascii="Times New Roman" w:hAnsi="Times New Roman"/>
          <w:i/>
          <w:iCs/>
        </w:rPr>
        <w:t>Conservation Biology</w:t>
      </w:r>
      <w:r>
        <w:rPr>
          <w:rFonts w:ascii="Times New Roman" w:hAnsi="Times New Roman"/>
        </w:rPr>
        <w:t xml:space="preserve"> 22 (5): 1135–43. doi:10.1111/j.1523-1739.2008.01056.x.</w:t>
      </w:r>
    </w:p>
    <w:p w14:paraId="4E4F679D"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Field, John C. 2004. “Application of Ecosystem-Based Fishery Management Approaches in the Northern California Current .” Edited by Robert C Francis.</w:t>
      </w:r>
    </w:p>
    <w:p w14:paraId="5746D3D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Fulton, Elizabeth A, Anthony D M Smith, David C Smith, and Ingrid E van Putten. 2010. “Human Behaviour: the Key Source of Uncertainty in Fisheries Management.” </w:t>
      </w:r>
      <w:r>
        <w:rPr>
          <w:rFonts w:ascii="Times New Roman" w:hAnsi="Times New Roman"/>
          <w:i/>
          <w:iCs/>
        </w:rPr>
        <w:t>Fish and Fisheries</w:t>
      </w:r>
      <w:r>
        <w:rPr>
          <w:rFonts w:ascii="Times New Roman" w:hAnsi="Times New Roman"/>
        </w:rPr>
        <w:t xml:space="preserve"> 12 (1): 2–17. doi:10.1111/j.1467-2979.2010.00371.x.</w:t>
      </w:r>
    </w:p>
    <w:p w14:paraId="5338D456"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Fulton, Elizabeth A, Jason S Link, Isaac C Kaplan, Marie Savina-Rolland, Penelope Johnson, Cameron Ainsworth, Peter Horne, et al. 2011. “Lessons in Modelling and Management of Marine Ecosystems: the Atlantis Experience.” </w:t>
      </w:r>
      <w:r>
        <w:rPr>
          <w:rFonts w:ascii="Times New Roman" w:hAnsi="Times New Roman"/>
          <w:i/>
          <w:iCs/>
        </w:rPr>
        <w:t>Fish and Fisheries</w:t>
      </w:r>
      <w:r>
        <w:rPr>
          <w:rFonts w:ascii="Times New Roman" w:hAnsi="Times New Roman"/>
        </w:rPr>
        <w:t xml:space="preserve"> 12 (2): 171–88. doi:10.1111/j.1467-2979.2011.00412.x.</w:t>
      </w:r>
    </w:p>
    <w:p w14:paraId="4636D829"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Holt, R D. 1977. “Predation, Apparent Competition, and the Structure of Prey Communities..” </w:t>
      </w:r>
      <w:r>
        <w:rPr>
          <w:rFonts w:ascii="Times New Roman" w:hAnsi="Times New Roman"/>
          <w:i/>
          <w:iCs/>
        </w:rPr>
        <w:t>Theoretical Population Biology</w:t>
      </w:r>
      <w:r>
        <w:rPr>
          <w:rFonts w:ascii="Times New Roman" w:hAnsi="Times New Roman"/>
        </w:rPr>
        <w:t xml:space="preserve"> 12 (2): 197–129.</w:t>
      </w:r>
    </w:p>
    <w:p w14:paraId="410F6C78"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Jackson, J B, M X Kirby, W H Berger, K A Bjorndal, L W Botsford, B J Bourque, R H Bradbury, et al. 2001. “Historical Overfishing and the Recent Collapse of Coastal Ecosystems..” </w:t>
      </w:r>
      <w:r>
        <w:rPr>
          <w:rFonts w:ascii="Times New Roman" w:hAnsi="Times New Roman"/>
          <w:i/>
          <w:iCs/>
        </w:rPr>
        <w:t>Science (New York, N.Y.)</w:t>
      </w:r>
      <w:r>
        <w:rPr>
          <w:rFonts w:ascii="Times New Roman" w:hAnsi="Times New Roman"/>
        </w:rPr>
        <w:t xml:space="preserve"> 293 (5530): 629–37. doi:10.1126/science.1059199.</w:t>
      </w:r>
    </w:p>
    <w:p w14:paraId="07C10DB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Kasperski, S, and D S Holland. 2013. “Income Diversification and Risk for Fishermen.” </w:t>
      </w:r>
      <w:r>
        <w:rPr>
          <w:rFonts w:ascii="Times New Roman" w:hAnsi="Times New Roman"/>
          <w:i/>
          <w:iCs/>
        </w:rPr>
        <w:t>Proceedings of the National Academy of Sciences</w:t>
      </w:r>
      <w:r>
        <w:rPr>
          <w:rFonts w:ascii="Times New Roman" w:hAnsi="Times New Roman"/>
        </w:rPr>
        <w:t>. doi:10.1073/pnas.1212278110/-/DCSupplemental.</w:t>
      </w:r>
    </w:p>
    <w:p w14:paraId="1436E777"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Kay, Matthew C, Hunter S Lenihan, Carla M Guenther, Jono R Wilson, Christopher J Miller, and Samuel W Shrout. 2012. “Collaborative Assessment of California Spiny Lobster Population and Fishery Responses to a Marine Reserve Network..” </w:t>
      </w:r>
      <w:r>
        <w:rPr>
          <w:rFonts w:ascii="Times New Roman" w:hAnsi="Times New Roman"/>
          <w:i/>
          <w:iCs/>
        </w:rPr>
        <w:t>Ecological Applications : a Publication of the Ecological Society of America</w:t>
      </w:r>
      <w:r>
        <w:rPr>
          <w:rFonts w:ascii="Times New Roman" w:hAnsi="Times New Roman"/>
        </w:rPr>
        <w:t xml:space="preserve"> 22 (1): 322–35.</w:t>
      </w:r>
    </w:p>
    <w:p w14:paraId="195A817F"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Legendre, P, and L Legendre. 2012. </w:t>
      </w:r>
      <w:r>
        <w:rPr>
          <w:rFonts w:ascii="Times New Roman" w:hAnsi="Times New Roman"/>
          <w:i/>
          <w:iCs/>
        </w:rPr>
        <w:t>Numerical Ecology</w:t>
      </w:r>
      <w:r>
        <w:rPr>
          <w:rFonts w:ascii="Times New Roman" w:hAnsi="Times New Roman"/>
        </w:rPr>
        <w:t>. Elsevier.</w:t>
      </w:r>
    </w:p>
    <w:p w14:paraId="4026A0A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Levin, Phillip S, Michael J Fogarty, Steven A Murawski, and David Fluharty. 2009. “Integrated Ecosystem Assessments: Developing the Scientific Basis for Ecosystem-Based Management of the Ocean.” </w:t>
      </w:r>
      <w:r>
        <w:rPr>
          <w:rFonts w:ascii="Times New Roman" w:hAnsi="Times New Roman"/>
          <w:i/>
          <w:iCs/>
        </w:rPr>
        <w:t>PLoS Biology</w:t>
      </w:r>
      <w:r>
        <w:rPr>
          <w:rFonts w:ascii="Times New Roman" w:hAnsi="Times New Roman"/>
        </w:rPr>
        <w:t xml:space="preserve"> 7 (1): e1000014–16. doi:10.1371/journal.pbio.1000014.</w:t>
      </w:r>
    </w:p>
    <w:p w14:paraId="24ED22DF"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Link, Jason S. 2002. “What Does Ecosystem-Based Fisheries Management Mean?.” </w:t>
      </w:r>
      <w:r>
        <w:rPr>
          <w:rFonts w:ascii="Times New Roman" w:hAnsi="Times New Roman"/>
          <w:i/>
          <w:iCs/>
        </w:rPr>
        <w:t>Fisheries</w:t>
      </w:r>
      <w:r>
        <w:rPr>
          <w:rFonts w:ascii="Times New Roman" w:hAnsi="Times New Roman"/>
        </w:rPr>
        <w:t xml:space="preserve"> 27 (4): 18–21.</w:t>
      </w:r>
    </w:p>
    <w:p w14:paraId="385F8B72"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Lou Jost. 2006. “Entropy and Diversity.” </w:t>
      </w:r>
      <w:r>
        <w:rPr>
          <w:rFonts w:ascii="Times New Roman" w:hAnsi="Times New Roman"/>
          <w:i/>
          <w:iCs/>
        </w:rPr>
        <w:t>Oikos</w:t>
      </w:r>
      <w:r>
        <w:rPr>
          <w:rFonts w:ascii="Times New Roman" w:hAnsi="Times New Roman"/>
        </w:rPr>
        <w:t xml:space="preserve"> 113 (2): 363–75.</w:t>
      </w:r>
    </w:p>
    <w:p w14:paraId="4475645D"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Mangel, Marc. 1982. “</w:t>
      </w:r>
      <w:r>
        <w:rPr>
          <w:rFonts w:ascii="Times New Roman" w:hAnsi="Times New Roman"/>
          <w:u w:val="single"/>
        </w:rPr>
        <w:t>Search Effort and Catch Rates in Fisheries</w:t>
      </w:r>
      <w:r>
        <w:rPr>
          <w:rFonts w:ascii="Times New Roman" w:hAnsi="Times New Roman"/>
        </w:rPr>
        <w:t xml:space="preserve">.” </w:t>
      </w:r>
      <w:r>
        <w:rPr>
          <w:rFonts w:ascii="Times New Roman" w:hAnsi="Times New Roman"/>
          <w:i/>
          <w:iCs/>
        </w:rPr>
        <w:t>European Journal of Operational Research</w:t>
      </w:r>
      <w:r>
        <w:rPr>
          <w:rFonts w:ascii="Times New Roman" w:hAnsi="Times New Roman"/>
        </w:rPr>
        <w:t xml:space="preserve"> 11 (4): 361–66.</w:t>
      </w:r>
    </w:p>
    <w:p w14:paraId="6698165B"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Martin, Kevin St. 2008. “Mapping Community Use of Fisheries Resources in the U.S. Northeast.” </w:t>
      </w:r>
      <w:r>
        <w:rPr>
          <w:rFonts w:ascii="Times New Roman" w:hAnsi="Times New Roman"/>
          <w:i/>
          <w:iCs/>
        </w:rPr>
        <w:t>Journal of Maps</w:t>
      </w:r>
      <w:r>
        <w:rPr>
          <w:rFonts w:ascii="Times New Roman" w:hAnsi="Times New Roman"/>
        </w:rPr>
        <w:t>.</w:t>
      </w:r>
    </w:p>
    <w:p w14:paraId="739E8157"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McLeod, K L, J Lubchenco, S R Palumbi, and A A Rosenberg. 2005. “Scientific Consensus Statement on Marine Ecosystem-Based Management. Signed by 221 Academic Scientists and Policy Experts with Relevant Expertise and Published by the Communication Partnership for Science and the Sea.”</w:t>
      </w:r>
    </w:p>
    <w:p w14:paraId="22D4D01B"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Northwest Fisheries Science Center. 2015. “Data Analysis and Products.” </w:t>
      </w:r>
      <w:r>
        <w:rPr>
          <w:rFonts w:ascii="Times New Roman" w:hAnsi="Times New Roman"/>
          <w:i/>
          <w:iCs/>
        </w:rPr>
        <w:t>Fisheries Observation Science</w:t>
      </w:r>
      <w:r>
        <w:rPr>
          <w:rFonts w:ascii="Times New Roman" w:hAnsi="Times New Roman"/>
        </w:rPr>
        <w:t>. Seattle, WA. Accessed December 8. http://www.nwfsc.noaa.gov/research/divisions/fram/observation/data_products/bottom_trawl.cfm#description.</w:t>
      </w:r>
    </w:p>
    <w:p w14:paraId="59406C0E"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Pew Oceans Commission. 2003. “America’s Living Oceans: Charting a Course for Sea Change.” Arlington, Virginia.</w:t>
      </w:r>
    </w:p>
    <w:p w14:paraId="177E4388"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Pikitch, E K, C Santora, E A Babcock, A Bakun, R Bonfil, D O Conover, P Dayton, et al. 2004. “Ecology. Ecosystem-Based Fishery Management..” </w:t>
      </w:r>
      <w:r>
        <w:rPr>
          <w:rFonts w:ascii="Times New Roman" w:hAnsi="Times New Roman"/>
          <w:i/>
          <w:iCs/>
        </w:rPr>
        <w:t>Science (New York, N.Y.)</w:t>
      </w:r>
      <w:r>
        <w:rPr>
          <w:rFonts w:ascii="Times New Roman" w:hAnsi="Times New Roman"/>
        </w:rPr>
        <w:t xml:space="preserve"> 305 (5682): 346–47. doi:10.1126/science.1098222.</w:t>
      </w:r>
    </w:p>
    <w:p w14:paraId="61F18834"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Pitcher, T J, D Kalikoski, K Short, D Varkey, and G Pramod. 2009. “An Evaluation of Progress in Implementing Ecosystem-Based Management of Fisheries in 33 Countries.” </w:t>
      </w:r>
      <w:r>
        <w:rPr>
          <w:rFonts w:ascii="Times New Roman" w:hAnsi="Times New Roman"/>
          <w:i/>
          <w:iCs/>
        </w:rPr>
        <w:t>Marine Policy</w:t>
      </w:r>
      <w:r>
        <w:rPr>
          <w:rFonts w:ascii="Times New Roman" w:hAnsi="Times New Roman"/>
        </w:rPr>
        <w:t>. doi:10.1016/j.marpol.2008.06.002.</w:t>
      </w:r>
    </w:p>
    <w:p w14:paraId="0A031DE4"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Pomeroy, R, R Brainard, M Moews, A Heenan, J Shackeroff, and N Armada. 2013. “</w:t>
      </w:r>
      <w:r>
        <w:rPr>
          <w:rFonts w:ascii="Times New Roman" w:hAnsi="Times New Roman"/>
          <w:i/>
          <w:iCs/>
        </w:rPr>
        <w:t>Coral Triangle Regional Ecosystem Approach to Fisheries Management (EAFM) Guidelines</w:t>
      </w:r>
      <w:r>
        <w:rPr>
          <w:rFonts w:ascii="Times New Roman" w:hAnsi="Times New Roman"/>
        </w:rPr>
        <w:t xml:space="preserve">.” </w:t>
      </w:r>
      <w:r>
        <w:rPr>
          <w:rFonts w:ascii="Times New Roman" w:hAnsi="Times New Roman"/>
          <w:i/>
          <w:iCs/>
        </w:rPr>
        <w:t>The USAID Coral Triangle Support Partnership</w:t>
      </w:r>
      <w:r>
        <w:rPr>
          <w:rFonts w:ascii="Times New Roman" w:hAnsi="Times New Roman"/>
        </w:rPr>
        <w:t>. Honolulu, Hawaii.</w:t>
      </w:r>
    </w:p>
    <w:p w14:paraId="349E75FE"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President Barack Obama. 2010. </w:t>
      </w:r>
      <w:r>
        <w:rPr>
          <w:rFonts w:ascii="Times New Roman" w:hAnsi="Times New Roman"/>
          <w:i/>
          <w:iCs/>
        </w:rPr>
        <w:t>Stewardship of the Ocean, Our Coasts, and the Great Lakes</w:t>
      </w:r>
      <w:r>
        <w:rPr>
          <w:rFonts w:ascii="Times New Roman" w:hAnsi="Times New Roman"/>
        </w:rPr>
        <w:t>.</w:t>
      </w:r>
    </w:p>
    <w:p w14:paraId="3E2153A9"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Rosvall, Martin, and Carl T Bergstrom. 2008. “Maps of Random Walks on Complex Networks Reveal Community Structure.” </w:t>
      </w:r>
      <w:r>
        <w:rPr>
          <w:rFonts w:ascii="Times New Roman" w:hAnsi="Times New Roman"/>
          <w:i/>
          <w:iCs/>
        </w:rPr>
        <w:t>Proceedings of the National Academy of Sciences</w:t>
      </w:r>
      <w:r>
        <w:rPr>
          <w:rFonts w:ascii="Times New Roman" w:hAnsi="Times New Roman"/>
        </w:rPr>
        <w:t xml:space="preserve"> 105 (4). National Acad Sciences: 1118–23. doi:10.1073/pnas.0706851105.</w:t>
      </w:r>
    </w:p>
    <w:p w14:paraId="1F9351B0"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Schaefer, Milner B. 1954. “Some Aspects of the Dynamics of Populations Important to the Management of the Commercial Marine Fisheries.” </w:t>
      </w:r>
      <w:r>
        <w:rPr>
          <w:rFonts w:ascii="Times New Roman" w:hAnsi="Times New Roman"/>
          <w:i/>
          <w:iCs/>
        </w:rPr>
        <w:t>Inter-American Tropical Tuna Commission</w:t>
      </w:r>
      <w:r>
        <w:rPr>
          <w:rFonts w:ascii="Times New Roman" w:hAnsi="Times New Roman"/>
        </w:rPr>
        <w:t xml:space="preserve"> 1 (2): 27–56.</w:t>
      </w:r>
    </w:p>
    <w:p w14:paraId="71B197DD"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Secretariat of the Convention on Biological Diversity. 2004. “The Ecosystem Approach, (CBD Guidelines).” Montreal: the Convention on Biological Diversity.</w:t>
      </w:r>
    </w:p>
    <w:p w14:paraId="451BEBB3"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Sethi, Suresh Andrew, Michael Dalton, Ray Hilborn, and Marie-Joelle Rochet. 2012. “Quantitative Risk Measures Applied to Alaskan Commercial Fisheries.” </w:t>
      </w:r>
      <w:r>
        <w:rPr>
          <w:rFonts w:ascii="Times New Roman" w:hAnsi="Times New Roman"/>
          <w:i/>
          <w:iCs/>
        </w:rPr>
        <w:t>Canadian Journal of Fisheries and Aquatic Sciences</w:t>
      </w:r>
      <w:r>
        <w:rPr>
          <w:rFonts w:ascii="Times New Roman" w:hAnsi="Times New Roman"/>
        </w:rPr>
        <w:t xml:space="preserve"> 69 (3): 487–98. doi:10.1139/f2011-170.</w:t>
      </w:r>
    </w:p>
    <w:p w14:paraId="5B2E19F4"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Shin, Yunne-Jai, and Philippe Cury. 2004. “Using an Individual-Based Model of Fish Assemblages to Study the Response of Size Spectra to Changes in Fishing.” </w:t>
      </w:r>
      <w:r>
        <w:rPr>
          <w:rFonts w:ascii="Times New Roman" w:hAnsi="Times New Roman"/>
          <w:i/>
          <w:iCs/>
        </w:rPr>
        <w:t>Canadian Journal of Fisheries and Aquatic Sciences</w:t>
      </w:r>
      <w:r>
        <w:rPr>
          <w:rFonts w:ascii="Times New Roman" w:hAnsi="Times New Roman"/>
        </w:rPr>
        <w:t xml:space="preserve"> 61 (3): 414–31. doi:10.1139/f03-154.</w:t>
      </w:r>
    </w:p>
    <w:p w14:paraId="12A67D03"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Slocombe, D Scott. 1998. “Lessons From Experience with Ecosystem-Based Management.” </w:t>
      </w:r>
      <w:r>
        <w:rPr>
          <w:rFonts w:ascii="Times New Roman" w:hAnsi="Times New Roman"/>
          <w:i/>
          <w:iCs/>
        </w:rPr>
        <w:t>Landscape and Urban Planning</w:t>
      </w:r>
      <w:r>
        <w:rPr>
          <w:rFonts w:ascii="Times New Roman" w:hAnsi="Times New Roman"/>
        </w:rPr>
        <w:t xml:space="preserve"> 40 (1-3): 31–39. doi:10.1016/S0169-2046(97)00096-0.</w:t>
      </w:r>
    </w:p>
    <w:p w14:paraId="181687A0"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Smith, Martin D, and James E Wilen. 2003. “Economic Impacts of Marine Reserves: the Importance of Spatial Behavior.” </w:t>
      </w:r>
      <w:r>
        <w:rPr>
          <w:rFonts w:ascii="Times New Roman" w:hAnsi="Times New Roman"/>
          <w:i/>
          <w:iCs/>
        </w:rPr>
        <w:t>Journal of Environmental Economics and Management</w:t>
      </w:r>
      <w:r>
        <w:rPr>
          <w:rFonts w:ascii="Times New Roman" w:hAnsi="Times New Roman"/>
        </w:rPr>
        <w:t xml:space="preserve"> 46 (2): 183–206. doi:10.1016/S0095-0696(03)00024-X.</w:t>
      </w:r>
    </w:p>
    <w:p w14:paraId="335DCD0F"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SPC. 2010. “A Community-Based Ecosystem Approach to Fisheries Management.” </w:t>
      </w:r>
      <w:r>
        <w:rPr>
          <w:rFonts w:ascii="Times New Roman" w:hAnsi="Times New Roman"/>
          <w:i/>
          <w:iCs/>
        </w:rPr>
        <w:t>Secretariat of the Pacific Community</w:t>
      </w:r>
      <w:r>
        <w:rPr>
          <w:rFonts w:ascii="Times New Roman" w:hAnsi="Times New Roman"/>
        </w:rPr>
        <w:t>. Noumea, New Caledonia.</w:t>
      </w:r>
    </w:p>
    <w:p w14:paraId="30907A50"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van Putten, Ingrid E, Soile Kulmala, Olivier Thébaud, Natalie Dowling, Katell G Hamon, Trevor Hutton, and Sean Pascoe. 2012. “Theories and Behavioural Drivers Underlying Fleet Dynamics Models.” </w:t>
      </w:r>
      <w:r>
        <w:rPr>
          <w:rFonts w:ascii="Times New Roman" w:hAnsi="Times New Roman"/>
          <w:i/>
          <w:iCs/>
        </w:rPr>
        <w:t>Fish and Fisheries</w:t>
      </w:r>
      <w:r>
        <w:rPr>
          <w:rFonts w:ascii="Times New Roman" w:hAnsi="Times New Roman"/>
        </w:rPr>
        <w:t xml:space="preserve"> 13 (2): 216–35. doi:10.1111/j.1467-2979.2011.00430.x.</w:t>
      </w:r>
    </w:p>
    <w:p w14:paraId="31B11BF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Wilson, James, Anne Hayden, and Michael Kersula. 2013. “The Governance of Diverse, Multi-Scale Fisheries in Which There Is a Lot to Learn.” </w:t>
      </w:r>
      <w:r>
        <w:rPr>
          <w:rFonts w:ascii="Times New Roman" w:hAnsi="Times New Roman"/>
          <w:i/>
          <w:iCs/>
        </w:rPr>
        <w:t>Fisheries Research</w:t>
      </w:r>
      <w:r>
        <w:rPr>
          <w:rFonts w:ascii="Times New Roman" w:hAnsi="Times New Roman"/>
        </w:rPr>
        <w:t xml:space="preserve"> 141 (April): 24–30. doi:10.1016/j.fishres.2012.06.008.</w:t>
      </w:r>
    </w:p>
    <w:p w14:paraId="7289ADF6"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Worm, B, E B Barbier, N Beaumont, J E Duffy, C Folke, B S Halpern, J B C Jackson, et al. 2006. “Impacts of Biodiversity Loss on Ocean Ecosystem Services.” </w:t>
      </w:r>
      <w:r>
        <w:rPr>
          <w:rFonts w:ascii="Times New Roman" w:hAnsi="Times New Roman"/>
          <w:i/>
          <w:iCs/>
        </w:rPr>
        <w:t>Science (New York, N.Y.)</w:t>
      </w:r>
      <w:r>
        <w:rPr>
          <w:rFonts w:ascii="Times New Roman" w:hAnsi="Times New Roman"/>
        </w:rPr>
        <w:t xml:space="preserve"> 314 (5800): 787–90. doi:10.1126/science.1132294.</w:t>
      </w:r>
    </w:p>
    <w:p w14:paraId="3EB210D5" w14:textId="7DD6EBE6" w:rsidR="00296557" w:rsidRPr="00577BE2" w:rsidRDefault="007020E6"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noProof/>
          <w:color w:val="000000" w:themeColor="text1"/>
        </w:rPr>
      </w:pPr>
      <w:r w:rsidRPr="00577BE2">
        <w:rPr>
          <w:rFonts w:ascii="Times New Roman" w:hAnsi="Times New Roman"/>
          <w:noProof/>
          <w:color w:val="000000" w:themeColor="text1"/>
        </w:rPr>
        <w:fldChar w:fldCharType="end"/>
      </w:r>
    </w:p>
    <w:sectPr w:rsidR="00296557" w:rsidRPr="00577BE2" w:rsidSect="00016B9B">
      <w:footerReference w:type="even" r:id="rId11"/>
      <w:footerReference w:type="default" r:id="rId12"/>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hua Stoll" w:date="2016-01-03T09:19:00Z" w:initials="JS">
    <w:p w14:paraId="708F3D60" w14:textId="77777777" w:rsidR="00174D71" w:rsidRDefault="00174D71">
      <w:pPr>
        <w:pStyle w:val="CommentText"/>
      </w:pPr>
      <w:r>
        <w:rPr>
          <w:rStyle w:val="CommentReference"/>
        </w:rPr>
        <w:annotationRef/>
      </w:r>
      <w:r>
        <w:t>or “developed”</w:t>
      </w:r>
    </w:p>
  </w:comment>
  <w:comment w:id="6" w:author="Jameal Samhouri" w:date="2016-01-26T11:07:00Z" w:initials="JFS">
    <w:p w14:paraId="6E29B84A" w14:textId="034C0106" w:rsidR="00174D71" w:rsidRDefault="00174D71">
      <w:pPr>
        <w:pStyle w:val="CommentText"/>
      </w:pPr>
      <w:r>
        <w:rPr>
          <w:rStyle w:val="CommentReference"/>
        </w:rPr>
        <w:annotationRef/>
      </w:r>
      <w:r>
        <w:t>A bit repetitive of the above paragraph</w:t>
      </w:r>
    </w:p>
  </w:comment>
  <w:comment w:id="7" w:author="Jameal Samhouri" w:date="2016-01-26T11:15:00Z" w:initials="JFS">
    <w:p w14:paraId="7C7F104A" w14:textId="558D95E2" w:rsidR="007F4743" w:rsidRDefault="007F4743">
      <w:pPr>
        <w:pStyle w:val="CommentText"/>
      </w:pPr>
      <w:r>
        <w:rPr>
          <w:rStyle w:val="CommentReference"/>
        </w:rPr>
        <w:annotationRef/>
      </w:r>
      <w:r>
        <w:t>Good thoughts in here, make sure the tone is sufficiently soft</w:t>
      </w:r>
    </w:p>
  </w:comment>
  <w:comment w:id="9" w:author="Jameal Samhouri" w:date="2016-01-26T11:19:00Z" w:initials="JFS">
    <w:p w14:paraId="70909188" w14:textId="12CC4EF8" w:rsidR="00AA63B4" w:rsidRDefault="00AA63B4">
      <w:pPr>
        <w:pStyle w:val="CommentText"/>
      </w:pPr>
      <w:r>
        <w:rPr>
          <w:rStyle w:val="CommentReference"/>
        </w:rPr>
        <w:annotationRef/>
      </w:r>
      <w:r>
        <w:t>It’s late in the paper to introduce a new term</w:t>
      </w:r>
    </w:p>
  </w:comment>
  <w:comment w:id="8" w:author="Jameal Samhouri" w:date="2016-01-26T11:21:00Z" w:initials="JFS">
    <w:p w14:paraId="42B86122" w14:textId="5EE37552" w:rsidR="00AA63B4" w:rsidRDefault="00AA63B4">
      <w:pPr>
        <w:pStyle w:val="CommentText"/>
      </w:pPr>
      <w:r>
        <w:rPr>
          <w:rStyle w:val="CommentReference"/>
        </w:rPr>
        <w:annotationRef/>
      </w:r>
      <w:r>
        <w:t xml:space="preserve">I think James suggested this prose for the Discussion, but the first 2 sentences feel like Methods, and the rest feels like Results, to me </w:t>
      </w:r>
    </w:p>
  </w:comment>
  <w:comment w:id="10" w:author="Jameal Samhouri" w:date="2016-01-26T11:22:00Z" w:initials="JFS">
    <w:p w14:paraId="645C42B6" w14:textId="77B510E9" w:rsidR="00AA63B4" w:rsidRDefault="00AA63B4">
      <w:pPr>
        <w:pStyle w:val="CommentText"/>
      </w:pPr>
      <w:r>
        <w:rPr>
          <w:rStyle w:val="CommentReference"/>
        </w:rPr>
        <w:annotationRef/>
      </w:r>
      <w:r>
        <w:t>I don’t follow the logic here</w:t>
      </w:r>
    </w:p>
  </w:comment>
  <w:comment w:id="11" w:author="Jameal Samhouri" w:date="2016-01-26T11:22:00Z" w:initials="JFS">
    <w:p w14:paraId="1570941F" w14:textId="2F5A402A" w:rsidR="00AA63B4" w:rsidRDefault="00AA63B4">
      <w:pPr>
        <w:pStyle w:val="CommentText"/>
      </w:pPr>
      <w:r>
        <w:rPr>
          <w:rStyle w:val="CommentReference"/>
        </w:rPr>
        <w:annotationRef/>
      </w:r>
      <w:r>
        <w:t xml:space="preserve">This section seems like good Discussion material. It needs a topic sentence about why we should care about dropouts and policy effects on participation more generally. Eg, NS8 or </w:t>
      </w:r>
      <w:r w:rsidR="003B291C">
        <w:t>NOP vibrant coastal communities of whatever</w:t>
      </w:r>
    </w:p>
  </w:comment>
  <w:comment w:id="12" w:author="Jameal Samhouri" w:date="2016-01-26T11:24:00Z" w:initials="JFS">
    <w:p w14:paraId="6B4CA2F4" w14:textId="6E822385" w:rsidR="003B291C" w:rsidRDefault="003B291C">
      <w:pPr>
        <w:pStyle w:val="CommentText"/>
      </w:pPr>
      <w:r>
        <w:rPr>
          <w:rStyle w:val="CommentReference"/>
        </w:rPr>
        <w:annotationRef/>
      </w:r>
      <w:r>
        <w:t>Already defined and you said we did develop portfolios. Confused…</w:t>
      </w:r>
    </w:p>
  </w:comment>
  <w:comment w:id="13" w:author="Jameal Samhouri" w:date="2016-01-26T11:24:00Z" w:initials="JFS">
    <w:p w14:paraId="3EEF851E" w14:textId="32243067" w:rsidR="003B291C" w:rsidRDefault="003B291C">
      <w:pPr>
        <w:pStyle w:val="CommentText"/>
      </w:pPr>
      <w:r>
        <w:rPr>
          <w:rStyle w:val="CommentReference"/>
        </w:rPr>
        <w:annotationRef/>
      </w:r>
      <w:r>
        <w:t>This is a good ‘apologies’ paragraph, but never conclude this way. Sandwich this paragraph in the middle somewhere, probably in the first subsection of the Discussion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F3D60" w15:done="0"/>
  <w15:commentEx w15:paraId="6E29B84A" w15:done="0"/>
  <w15:commentEx w15:paraId="7C7F104A" w15:done="0"/>
  <w15:commentEx w15:paraId="70909188" w15:done="0"/>
  <w15:commentEx w15:paraId="42B86122" w15:done="0"/>
  <w15:commentEx w15:paraId="645C42B6" w15:done="0"/>
  <w15:commentEx w15:paraId="1570941F" w15:done="0"/>
  <w15:commentEx w15:paraId="6B4CA2F4" w15:done="0"/>
  <w15:commentEx w15:paraId="3EEF851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6AEA1" w14:textId="77777777" w:rsidR="00BE5214" w:rsidRDefault="00BE5214">
      <w:pPr>
        <w:spacing w:before="0" w:after="0"/>
      </w:pPr>
      <w:r>
        <w:separator/>
      </w:r>
    </w:p>
  </w:endnote>
  <w:endnote w:type="continuationSeparator" w:id="0">
    <w:p w14:paraId="4DF8DE57" w14:textId="77777777" w:rsidR="00BE5214" w:rsidRDefault="00BE52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96412" w14:textId="77777777" w:rsidR="00174D71" w:rsidRDefault="00174D71"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A0E3AE" w14:textId="77777777" w:rsidR="00174D71" w:rsidRDefault="00174D71"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939" w14:textId="77777777" w:rsidR="00174D71" w:rsidRDefault="00174D71"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5214">
      <w:rPr>
        <w:rStyle w:val="PageNumber"/>
        <w:noProof/>
      </w:rPr>
      <w:t>1</w:t>
    </w:r>
    <w:r>
      <w:rPr>
        <w:rStyle w:val="PageNumber"/>
      </w:rPr>
      <w:fldChar w:fldCharType="end"/>
    </w:r>
  </w:p>
  <w:p w14:paraId="38AE2E6B" w14:textId="77777777" w:rsidR="00174D71" w:rsidRDefault="00174D71" w:rsidP="00AA1E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0F41D" w14:textId="77777777" w:rsidR="00BE5214" w:rsidRDefault="00BE5214">
      <w:pPr>
        <w:spacing w:before="0" w:after="0"/>
      </w:pPr>
      <w:r>
        <w:separator/>
      </w:r>
    </w:p>
  </w:footnote>
  <w:footnote w:type="continuationSeparator" w:id="0">
    <w:p w14:paraId="1AE88390" w14:textId="77777777" w:rsidR="00BE5214" w:rsidRDefault="00BE5214">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9"/>
    <w:multiLevelType w:val="singleLevel"/>
    <w:tmpl w:val="2540784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84F78"/>
    <w:multiLevelType w:val="hybridMultilevel"/>
    <w:tmpl w:val="027A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6"/>
  </w:num>
  <w:num w:numId="11">
    <w:abstractNumId w:val="5"/>
  </w:num>
  <w:num w:numId="12">
    <w:abstractNumId w:val="7"/>
  </w:num>
  <w:num w:numId="1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al Samhouri">
    <w15:presenceInfo w15:providerId="None" w15:userId="Jameal Samhou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5A8"/>
    <w:rsid w:val="00002FB9"/>
    <w:rsid w:val="0000456A"/>
    <w:rsid w:val="00006C16"/>
    <w:rsid w:val="000070D1"/>
    <w:rsid w:val="00007898"/>
    <w:rsid w:val="00011C8B"/>
    <w:rsid w:val="00012488"/>
    <w:rsid w:val="0001535C"/>
    <w:rsid w:val="000153EA"/>
    <w:rsid w:val="00015C9F"/>
    <w:rsid w:val="000161AF"/>
    <w:rsid w:val="0001646F"/>
    <w:rsid w:val="00016B9B"/>
    <w:rsid w:val="00020695"/>
    <w:rsid w:val="00020881"/>
    <w:rsid w:val="00023C43"/>
    <w:rsid w:val="00027871"/>
    <w:rsid w:val="00030665"/>
    <w:rsid w:val="000329D1"/>
    <w:rsid w:val="00040F41"/>
    <w:rsid w:val="00043F00"/>
    <w:rsid w:val="0004415B"/>
    <w:rsid w:val="00061828"/>
    <w:rsid w:val="00062FAC"/>
    <w:rsid w:val="00063A51"/>
    <w:rsid w:val="00063E95"/>
    <w:rsid w:val="000647D5"/>
    <w:rsid w:val="00071CE6"/>
    <w:rsid w:val="00076B26"/>
    <w:rsid w:val="00083EEF"/>
    <w:rsid w:val="00085606"/>
    <w:rsid w:val="00086632"/>
    <w:rsid w:val="00087E4D"/>
    <w:rsid w:val="00092C4B"/>
    <w:rsid w:val="000A2E92"/>
    <w:rsid w:val="000A7097"/>
    <w:rsid w:val="000B5A78"/>
    <w:rsid w:val="000B62C3"/>
    <w:rsid w:val="000B6F04"/>
    <w:rsid w:val="000B71BA"/>
    <w:rsid w:val="000C1520"/>
    <w:rsid w:val="000D3858"/>
    <w:rsid w:val="000D3DD4"/>
    <w:rsid w:val="000D4D37"/>
    <w:rsid w:val="000E0004"/>
    <w:rsid w:val="000E77D9"/>
    <w:rsid w:val="000F39FE"/>
    <w:rsid w:val="001006B5"/>
    <w:rsid w:val="00100CC4"/>
    <w:rsid w:val="001036A5"/>
    <w:rsid w:val="00104456"/>
    <w:rsid w:val="001051C6"/>
    <w:rsid w:val="001134BE"/>
    <w:rsid w:val="00115B85"/>
    <w:rsid w:val="001163DE"/>
    <w:rsid w:val="001203AA"/>
    <w:rsid w:val="00121D53"/>
    <w:rsid w:val="00123CBD"/>
    <w:rsid w:val="001240E0"/>
    <w:rsid w:val="001425BA"/>
    <w:rsid w:val="001449BC"/>
    <w:rsid w:val="0014654F"/>
    <w:rsid w:val="00152C89"/>
    <w:rsid w:val="0015411E"/>
    <w:rsid w:val="00172153"/>
    <w:rsid w:val="00173F7E"/>
    <w:rsid w:val="00174D71"/>
    <w:rsid w:val="00177542"/>
    <w:rsid w:val="001800B9"/>
    <w:rsid w:val="00184C11"/>
    <w:rsid w:val="00185BCD"/>
    <w:rsid w:val="00191AB9"/>
    <w:rsid w:val="001934AD"/>
    <w:rsid w:val="00194C37"/>
    <w:rsid w:val="001958EA"/>
    <w:rsid w:val="00196F9A"/>
    <w:rsid w:val="001A7183"/>
    <w:rsid w:val="001B0EA9"/>
    <w:rsid w:val="001B652B"/>
    <w:rsid w:val="001B78DE"/>
    <w:rsid w:val="001C014E"/>
    <w:rsid w:val="001C03A8"/>
    <w:rsid w:val="001C1BD4"/>
    <w:rsid w:val="001C2E95"/>
    <w:rsid w:val="001C4CC0"/>
    <w:rsid w:val="001C627B"/>
    <w:rsid w:val="001C6EBA"/>
    <w:rsid w:val="001D011A"/>
    <w:rsid w:val="001D2D3C"/>
    <w:rsid w:val="001D3958"/>
    <w:rsid w:val="001D6F5C"/>
    <w:rsid w:val="001E0872"/>
    <w:rsid w:val="001E303B"/>
    <w:rsid w:val="001F08CF"/>
    <w:rsid w:val="00206AA0"/>
    <w:rsid w:val="002078A3"/>
    <w:rsid w:val="00216435"/>
    <w:rsid w:val="00226AE8"/>
    <w:rsid w:val="0023534C"/>
    <w:rsid w:val="002361BB"/>
    <w:rsid w:val="0024012C"/>
    <w:rsid w:val="00241581"/>
    <w:rsid w:val="002469E2"/>
    <w:rsid w:val="00246F1C"/>
    <w:rsid w:val="00247EBC"/>
    <w:rsid w:val="002632DB"/>
    <w:rsid w:val="00264857"/>
    <w:rsid w:val="0027000B"/>
    <w:rsid w:val="00274F4D"/>
    <w:rsid w:val="0027734A"/>
    <w:rsid w:val="002940DA"/>
    <w:rsid w:val="00296557"/>
    <w:rsid w:val="002A24DA"/>
    <w:rsid w:val="002A37E0"/>
    <w:rsid w:val="002A5D1D"/>
    <w:rsid w:val="002A7534"/>
    <w:rsid w:val="002B0C93"/>
    <w:rsid w:val="002B0EE8"/>
    <w:rsid w:val="002B1A25"/>
    <w:rsid w:val="002B220B"/>
    <w:rsid w:val="002B5FBA"/>
    <w:rsid w:val="002B7F03"/>
    <w:rsid w:val="002C6986"/>
    <w:rsid w:val="002E08E6"/>
    <w:rsid w:val="002E3B9D"/>
    <w:rsid w:val="002F1399"/>
    <w:rsid w:val="002F3712"/>
    <w:rsid w:val="002F5195"/>
    <w:rsid w:val="00304D22"/>
    <w:rsid w:val="00304FA7"/>
    <w:rsid w:val="00305018"/>
    <w:rsid w:val="00305737"/>
    <w:rsid w:val="00310B53"/>
    <w:rsid w:val="003154F1"/>
    <w:rsid w:val="00317386"/>
    <w:rsid w:val="003205EB"/>
    <w:rsid w:val="00326CF3"/>
    <w:rsid w:val="003400A6"/>
    <w:rsid w:val="00341E34"/>
    <w:rsid w:val="00343D3F"/>
    <w:rsid w:val="0034412A"/>
    <w:rsid w:val="0035079B"/>
    <w:rsid w:val="00351035"/>
    <w:rsid w:val="00362D13"/>
    <w:rsid w:val="00363587"/>
    <w:rsid w:val="00364CCE"/>
    <w:rsid w:val="003658FD"/>
    <w:rsid w:val="0037799E"/>
    <w:rsid w:val="00380CB6"/>
    <w:rsid w:val="00381E73"/>
    <w:rsid w:val="00382383"/>
    <w:rsid w:val="00385D1A"/>
    <w:rsid w:val="00386FF1"/>
    <w:rsid w:val="00391143"/>
    <w:rsid w:val="003928EB"/>
    <w:rsid w:val="003944B1"/>
    <w:rsid w:val="00395500"/>
    <w:rsid w:val="003958E4"/>
    <w:rsid w:val="0039672C"/>
    <w:rsid w:val="003A0B07"/>
    <w:rsid w:val="003B07A8"/>
    <w:rsid w:val="003B291C"/>
    <w:rsid w:val="003D0E9F"/>
    <w:rsid w:val="003F4D7A"/>
    <w:rsid w:val="003F4F92"/>
    <w:rsid w:val="00401583"/>
    <w:rsid w:val="00401978"/>
    <w:rsid w:val="004036F2"/>
    <w:rsid w:val="004056F3"/>
    <w:rsid w:val="00420E3C"/>
    <w:rsid w:val="004217F6"/>
    <w:rsid w:val="00424C78"/>
    <w:rsid w:val="00425367"/>
    <w:rsid w:val="004275BD"/>
    <w:rsid w:val="0042789E"/>
    <w:rsid w:val="0043160F"/>
    <w:rsid w:val="00431CB1"/>
    <w:rsid w:val="00433681"/>
    <w:rsid w:val="00433AC0"/>
    <w:rsid w:val="00433E24"/>
    <w:rsid w:val="004464D4"/>
    <w:rsid w:val="004532EF"/>
    <w:rsid w:val="00454892"/>
    <w:rsid w:val="00457271"/>
    <w:rsid w:val="004612D1"/>
    <w:rsid w:val="004646BA"/>
    <w:rsid w:val="00467647"/>
    <w:rsid w:val="00474EA9"/>
    <w:rsid w:val="00480615"/>
    <w:rsid w:val="00481B6E"/>
    <w:rsid w:val="004867E3"/>
    <w:rsid w:val="004A0E79"/>
    <w:rsid w:val="004A17DB"/>
    <w:rsid w:val="004A3FD7"/>
    <w:rsid w:val="004A425C"/>
    <w:rsid w:val="004B0D64"/>
    <w:rsid w:val="004B2075"/>
    <w:rsid w:val="004B3211"/>
    <w:rsid w:val="004B3408"/>
    <w:rsid w:val="004B6E22"/>
    <w:rsid w:val="004B7D87"/>
    <w:rsid w:val="004C4FD8"/>
    <w:rsid w:val="004C575B"/>
    <w:rsid w:val="004C792C"/>
    <w:rsid w:val="004D5DF1"/>
    <w:rsid w:val="004D690A"/>
    <w:rsid w:val="004E1958"/>
    <w:rsid w:val="004E29B3"/>
    <w:rsid w:val="004E2CEF"/>
    <w:rsid w:val="004E3E3B"/>
    <w:rsid w:val="004E49D1"/>
    <w:rsid w:val="004E5955"/>
    <w:rsid w:val="004E6AFA"/>
    <w:rsid w:val="004F16B0"/>
    <w:rsid w:val="004F4FEA"/>
    <w:rsid w:val="004F6592"/>
    <w:rsid w:val="004F6E38"/>
    <w:rsid w:val="005043EE"/>
    <w:rsid w:val="00504C2E"/>
    <w:rsid w:val="005079E4"/>
    <w:rsid w:val="00507FBA"/>
    <w:rsid w:val="0051291E"/>
    <w:rsid w:val="005139F5"/>
    <w:rsid w:val="00515F03"/>
    <w:rsid w:val="005215F0"/>
    <w:rsid w:val="00532F69"/>
    <w:rsid w:val="00534122"/>
    <w:rsid w:val="005351F8"/>
    <w:rsid w:val="00536937"/>
    <w:rsid w:val="00540934"/>
    <w:rsid w:val="00542841"/>
    <w:rsid w:val="00542FBA"/>
    <w:rsid w:val="0054323D"/>
    <w:rsid w:val="005503A6"/>
    <w:rsid w:val="00550E12"/>
    <w:rsid w:val="0055278C"/>
    <w:rsid w:val="00557EAA"/>
    <w:rsid w:val="00564B3C"/>
    <w:rsid w:val="00567315"/>
    <w:rsid w:val="005721AF"/>
    <w:rsid w:val="00577BE2"/>
    <w:rsid w:val="0058550B"/>
    <w:rsid w:val="00587148"/>
    <w:rsid w:val="00587BEE"/>
    <w:rsid w:val="00590D07"/>
    <w:rsid w:val="00592E98"/>
    <w:rsid w:val="00593765"/>
    <w:rsid w:val="005939DF"/>
    <w:rsid w:val="00594B6F"/>
    <w:rsid w:val="00594FC5"/>
    <w:rsid w:val="005A40FB"/>
    <w:rsid w:val="005A584F"/>
    <w:rsid w:val="005A6CB3"/>
    <w:rsid w:val="005B4FBB"/>
    <w:rsid w:val="005B79A1"/>
    <w:rsid w:val="005C1BD9"/>
    <w:rsid w:val="005C716E"/>
    <w:rsid w:val="005D49AA"/>
    <w:rsid w:val="005E0B8E"/>
    <w:rsid w:val="005E2049"/>
    <w:rsid w:val="005E4B44"/>
    <w:rsid w:val="005E589A"/>
    <w:rsid w:val="005E7F1E"/>
    <w:rsid w:val="005F30A4"/>
    <w:rsid w:val="005F4195"/>
    <w:rsid w:val="00600093"/>
    <w:rsid w:val="00600813"/>
    <w:rsid w:val="00602220"/>
    <w:rsid w:val="00602684"/>
    <w:rsid w:val="00612425"/>
    <w:rsid w:val="00617789"/>
    <w:rsid w:val="00620434"/>
    <w:rsid w:val="006207A9"/>
    <w:rsid w:val="00626AF1"/>
    <w:rsid w:val="00626D4C"/>
    <w:rsid w:val="00632293"/>
    <w:rsid w:val="00632495"/>
    <w:rsid w:val="00634E89"/>
    <w:rsid w:val="00635A77"/>
    <w:rsid w:val="00636863"/>
    <w:rsid w:val="006403E7"/>
    <w:rsid w:val="006423B9"/>
    <w:rsid w:val="0064439C"/>
    <w:rsid w:val="00645CB2"/>
    <w:rsid w:val="00646072"/>
    <w:rsid w:val="00651919"/>
    <w:rsid w:val="006521F8"/>
    <w:rsid w:val="0066192E"/>
    <w:rsid w:val="00661EB5"/>
    <w:rsid w:val="00662C7A"/>
    <w:rsid w:val="00663218"/>
    <w:rsid w:val="00664703"/>
    <w:rsid w:val="006714D7"/>
    <w:rsid w:val="006807EC"/>
    <w:rsid w:val="00681FF7"/>
    <w:rsid w:val="0068248C"/>
    <w:rsid w:val="00682C80"/>
    <w:rsid w:val="00683BF7"/>
    <w:rsid w:val="00683C8A"/>
    <w:rsid w:val="00683DCA"/>
    <w:rsid w:val="006920DF"/>
    <w:rsid w:val="00692753"/>
    <w:rsid w:val="006A3431"/>
    <w:rsid w:val="006A3823"/>
    <w:rsid w:val="006A6434"/>
    <w:rsid w:val="006A6E4D"/>
    <w:rsid w:val="006A7016"/>
    <w:rsid w:val="006A7068"/>
    <w:rsid w:val="006B767E"/>
    <w:rsid w:val="006B7E30"/>
    <w:rsid w:val="006C1F67"/>
    <w:rsid w:val="006C570C"/>
    <w:rsid w:val="006C695E"/>
    <w:rsid w:val="006C7020"/>
    <w:rsid w:val="006D323F"/>
    <w:rsid w:val="006D3403"/>
    <w:rsid w:val="006E573A"/>
    <w:rsid w:val="006E5E6A"/>
    <w:rsid w:val="006E6229"/>
    <w:rsid w:val="006F7857"/>
    <w:rsid w:val="00702099"/>
    <w:rsid w:val="007020E6"/>
    <w:rsid w:val="00713FA6"/>
    <w:rsid w:val="007177EF"/>
    <w:rsid w:val="00722181"/>
    <w:rsid w:val="007424DE"/>
    <w:rsid w:val="007449C2"/>
    <w:rsid w:val="00745855"/>
    <w:rsid w:val="0074669F"/>
    <w:rsid w:val="00747664"/>
    <w:rsid w:val="00755244"/>
    <w:rsid w:val="00757546"/>
    <w:rsid w:val="007610C8"/>
    <w:rsid w:val="007633B9"/>
    <w:rsid w:val="00765CBF"/>
    <w:rsid w:val="00767626"/>
    <w:rsid w:val="00772B2B"/>
    <w:rsid w:val="00775D8C"/>
    <w:rsid w:val="00784D58"/>
    <w:rsid w:val="00787D5F"/>
    <w:rsid w:val="0079472C"/>
    <w:rsid w:val="007A0D35"/>
    <w:rsid w:val="007A1AA1"/>
    <w:rsid w:val="007A27E0"/>
    <w:rsid w:val="007B0C40"/>
    <w:rsid w:val="007B1E56"/>
    <w:rsid w:val="007B2CB4"/>
    <w:rsid w:val="007C0492"/>
    <w:rsid w:val="007C0C88"/>
    <w:rsid w:val="007C2BF7"/>
    <w:rsid w:val="007D4EF6"/>
    <w:rsid w:val="007D590D"/>
    <w:rsid w:val="007D7965"/>
    <w:rsid w:val="007E37EA"/>
    <w:rsid w:val="007E4212"/>
    <w:rsid w:val="007F31A0"/>
    <w:rsid w:val="007F4743"/>
    <w:rsid w:val="0080078B"/>
    <w:rsid w:val="00804191"/>
    <w:rsid w:val="00810344"/>
    <w:rsid w:val="008119EC"/>
    <w:rsid w:val="00812471"/>
    <w:rsid w:val="00812E91"/>
    <w:rsid w:val="008142BF"/>
    <w:rsid w:val="0081443A"/>
    <w:rsid w:val="00820C02"/>
    <w:rsid w:val="008231E2"/>
    <w:rsid w:val="008267FA"/>
    <w:rsid w:val="00826AE2"/>
    <w:rsid w:val="00832184"/>
    <w:rsid w:val="00832556"/>
    <w:rsid w:val="00832B45"/>
    <w:rsid w:val="00835CAC"/>
    <w:rsid w:val="008404DA"/>
    <w:rsid w:val="00841AF4"/>
    <w:rsid w:val="00845B2E"/>
    <w:rsid w:val="00846F90"/>
    <w:rsid w:val="0085290B"/>
    <w:rsid w:val="00860A6E"/>
    <w:rsid w:val="00862298"/>
    <w:rsid w:val="00862AC3"/>
    <w:rsid w:val="00863811"/>
    <w:rsid w:val="00864761"/>
    <w:rsid w:val="00872D91"/>
    <w:rsid w:val="008743B9"/>
    <w:rsid w:val="008806CA"/>
    <w:rsid w:val="008810FF"/>
    <w:rsid w:val="00885437"/>
    <w:rsid w:val="008876C0"/>
    <w:rsid w:val="0089385D"/>
    <w:rsid w:val="008955DA"/>
    <w:rsid w:val="0089752F"/>
    <w:rsid w:val="008A0009"/>
    <w:rsid w:val="008A536C"/>
    <w:rsid w:val="008B067B"/>
    <w:rsid w:val="008B143F"/>
    <w:rsid w:val="008B1690"/>
    <w:rsid w:val="008B425C"/>
    <w:rsid w:val="008C2C9C"/>
    <w:rsid w:val="008D20E5"/>
    <w:rsid w:val="008D6194"/>
    <w:rsid w:val="008D6863"/>
    <w:rsid w:val="008E0006"/>
    <w:rsid w:val="008E107D"/>
    <w:rsid w:val="008E263D"/>
    <w:rsid w:val="008E57B4"/>
    <w:rsid w:val="008E7A94"/>
    <w:rsid w:val="008F09FA"/>
    <w:rsid w:val="008F0D28"/>
    <w:rsid w:val="009011E5"/>
    <w:rsid w:val="009030E5"/>
    <w:rsid w:val="00905191"/>
    <w:rsid w:val="00905409"/>
    <w:rsid w:val="0090757F"/>
    <w:rsid w:val="009115D5"/>
    <w:rsid w:val="00912DA3"/>
    <w:rsid w:val="00913710"/>
    <w:rsid w:val="00917BEB"/>
    <w:rsid w:val="00931889"/>
    <w:rsid w:val="00933309"/>
    <w:rsid w:val="0094314F"/>
    <w:rsid w:val="00956AC5"/>
    <w:rsid w:val="00957D77"/>
    <w:rsid w:val="00961CEE"/>
    <w:rsid w:val="00964330"/>
    <w:rsid w:val="0097392A"/>
    <w:rsid w:val="009746D5"/>
    <w:rsid w:val="00980CA8"/>
    <w:rsid w:val="00992942"/>
    <w:rsid w:val="0099370A"/>
    <w:rsid w:val="009939FC"/>
    <w:rsid w:val="00993BB9"/>
    <w:rsid w:val="00995482"/>
    <w:rsid w:val="009A2FFC"/>
    <w:rsid w:val="009A4329"/>
    <w:rsid w:val="009A5437"/>
    <w:rsid w:val="009A63EC"/>
    <w:rsid w:val="009B4E8E"/>
    <w:rsid w:val="009B5733"/>
    <w:rsid w:val="009B656C"/>
    <w:rsid w:val="009B7D93"/>
    <w:rsid w:val="009C4DFC"/>
    <w:rsid w:val="009D0CA7"/>
    <w:rsid w:val="009D1D43"/>
    <w:rsid w:val="009D38CA"/>
    <w:rsid w:val="009D5FB6"/>
    <w:rsid w:val="009D7A93"/>
    <w:rsid w:val="009E259D"/>
    <w:rsid w:val="009E4A3E"/>
    <w:rsid w:val="009F1C84"/>
    <w:rsid w:val="009F4F78"/>
    <w:rsid w:val="00A00D82"/>
    <w:rsid w:val="00A04A88"/>
    <w:rsid w:val="00A05E76"/>
    <w:rsid w:val="00A24004"/>
    <w:rsid w:val="00A33A55"/>
    <w:rsid w:val="00A35760"/>
    <w:rsid w:val="00A422AA"/>
    <w:rsid w:val="00A423F6"/>
    <w:rsid w:val="00A4416E"/>
    <w:rsid w:val="00A50331"/>
    <w:rsid w:val="00A53D8A"/>
    <w:rsid w:val="00A57565"/>
    <w:rsid w:val="00A60E0C"/>
    <w:rsid w:val="00A75461"/>
    <w:rsid w:val="00A76DFC"/>
    <w:rsid w:val="00A80036"/>
    <w:rsid w:val="00A8017A"/>
    <w:rsid w:val="00A84DF7"/>
    <w:rsid w:val="00A94A86"/>
    <w:rsid w:val="00A95098"/>
    <w:rsid w:val="00AA09BC"/>
    <w:rsid w:val="00AA1ED7"/>
    <w:rsid w:val="00AA388B"/>
    <w:rsid w:val="00AA5BEE"/>
    <w:rsid w:val="00AA63B4"/>
    <w:rsid w:val="00AB5D32"/>
    <w:rsid w:val="00AD4042"/>
    <w:rsid w:val="00AD5CF0"/>
    <w:rsid w:val="00AD750E"/>
    <w:rsid w:val="00AE71DB"/>
    <w:rsid w:val="00AE7FB3"/>
    <w:rsid w:val="00B000FB"/>
    <w:rsid w:val="00B029E5"/>
    <w:rsid w:val="00B03910"/>
    <w:rsid w:val="00B04914"/>
    <w:rsid w:val="00B07402"/>
    <w:rsid w:val="00B115CE"/>
    <w:rsid w:val="00B15265"/>
    <w:rsid w:val="00B1649C"/>
    <w:rsid w:val="00B207C5"/>
    <w:rsid w:val="00B21AD9"/>
    <w:rsid w:val="00B233BA"/>
    <w:rsid w:val="00B27FF4"/>
    <w:rsid w:val="00B32671"/>
    <w:rsid w:val="00B33A1B"/>
    <w:rsid w:val="00B40D68"/>
    <w:rsid w:val="00B41E3B"/>
    <w:rsid w:val="00B42763"/>
    <w:rsid w:val="00B42FDE"/>
    <w:rsid w:val="00B4375D"/>
    <w:rsid w:val="00B451E9"/>
    <w:rsid w:val="00B465A1"/>
    <w:rsid w:val="00B55624"/>
    <w:rsid w:val="00B61A0D"/>
    <w:rsid w:val="00B64BF8"/>
    <w:rsid w:val="00B66E0C"/>
    <w:rsid w:val="00B72D7A"/>
    <w:rsid w:val="00B7417E"/>
    <w:rsid w:val="00B751B5"/>
    <w:rsid w:val="00B80A26"/>
    <w:rsid w:val="00B86062"/>
    <w:rsid w:val="00B86B75"/>
    <w:rsid w:val="00BA243B"/>
    <w:rsid w:val="00BA3F88"/>
    <w:rsid w:val="00BA40BB"/>
    <w:rsid w:val="00BA74CD"/>
    <w:rsid w:val="00BB08CF"/>
    <w:rsid w:val="00BB2DD6"/>
    <w:rsid w:val="00BB6121"/>
    <w:rsid w:val="00BB6D61"/>
    <w:rsid w:val="00BC2637"/>
    <w:rsid w:val="00BC2EFE"/>
    <w:rsid w:val="00BC2F9C"/>
    <w:rsid w:val="00BC4434"/>
    <w:rsid w:val="00BC48D5"/>
    <w:rsid w:val="00BC61EA"/>
    <w:rsid w:val="00BC69CB"/>
    <w:rsid w:val="00BC7095"/>
    <w:rsid w:val="00BD0A4B"/>
    <w:rsid w:val="00BD104E"/>
    <w:rsid w:val="00BD451F"/>
    <w:rsid w:val="00BE0FE6"/>
    <w:rsid w:val="00BE114C"/>
    <w:rsid w:val="00BE2539"/>
    <w:rsid w:val="00BE5214"/>
    <w:rsid w:val="00BF1DD3"/>
    <w:rsid w:val="00BF58B8"/>
    <w:rsid w:val="00C0350C"/>
    <w:rsid w:val="00C04995"/>
    <w:rsid w:val="00C0555F"/>
    <w:rsid w:val="00C05A9D"/>
    <w:rsid w:val="00C14C65"/>
    <w:rsid w:val="00C16FDE"/>
    <w:rsid w:val="00C17C48"/>
    <w:rsid w:val="00C31529"/>
    <w:rsid w:val="00C3452D"/>
    <w:rsid w:val="00C351A6"/>
    <w:rsid w:val="00C36279"/>
    <w:rsid w:val="00C402CE"/>
    <w:rsid w:val="00C43021"/>
    <w:rsid w:val="00C5042C"/>
    <w:rsid w:val="00C538BE"/>
    <w:rsid w:val="00C53EB1"/>
    <w:rsid w:val="00C61387"/>
    <w:rsid w:val="00C62CCE"/>
    <w:rsid w:val="00C63C3D"/>
    <w:rsid w:val="00C67D6D"/>
    <w:rsid w:val="00C72CBC"/>
    <w:rsid w:val="00C72D42"/>
    <w:rsid w:val="00C76240"/>
    <w:rsid w:val="00C96D9D"/>
    <w:rsid w:val="00CA0239"/>
    <w:rsid w:val="00CA503D"/>
    <w:rsid w:val="00CB07BB"/>
    <w:rsid w:val="00CB4643"/>
    <w:rsid w:val="00CC0526"/>
    <w:rsid w:val="00CC500D"/>
    <w:rsid w:val="00CC7C7C"/>
    <w:rsid w:val="00CD15F0"/>
    <w:rsid w:val="00CE0D42"/>
    <w:rsid w:val="00CE67EE"/>
    <w:rsid w:val="00CF3021"/>
    <w:rsid w:val="00CF4A42"/>
    <w:rsid w:val="00D01A2F"/>
    <w:rsid w:val="00D057AE"/>
    <w:rsid w:val="00D07A9C"/>
    <w:rsid w:val="00D11CB6"/>
    <w:rsid w:val="00D126FF"/>
    <w:rsid w:val="00D140C4"/>
    <w:rsid w:val="00D15678"/>
    <w:rsid w:val="00D16D82"/>
    <w:rsid w:val="00D20352"/>
    <w:rsid w:val="00D234A2"/>
    <w:rsid w:val="00D308EF"/>
    <w:rsid w:val="00D3108E"/>
    <w:rsid w:val="00D376C4"/>
    <w:rsid w:val="00D448FC"/>
    <w:rsid w:val="00D44E67"/>
    <w:rsid w:val="00D45972"/>
    <w:rsid w:val="00D50AE6"/>
    <w:rsid w:val="00D50ED2"/>
    <w:rsid w:val="00D56BEF"/>
    <w:rsid w:val="00D60DCF"/>
    <w:rsid w:val="00D61488"/>
    <w:rsid w:val="00D633B4"/>
    <w:rsid w:val="00D6395D"/>
    <w:rsid w:val="00D67475"/>
    <w:rsid w:val="00D72851"/>
    <w:rsid w:val="00D73C1A"/>
    <w:rsid w:val="00D75845"/>
    <w:rsid w:val="00D77386"/>
    <w:rsid w:val="00D81BB2"/>
    <w:rsid w:val="00D83AE2"/>
    <w:rsid w:val="00D84E3A"/>
    <w:rsid w:val="00D84F59"/>
    <w:rsid w:val="00D941A7"/>
    <w:rsid w:val="00D97C72"/>
    <w:rsid w:val="00DA08A2"/>
    <w:rsid w:val="00DA3CBA"/>
    <w:rsid w:val="00DA5F16"/>
    <w:rsid w:val="00DB5B4B"/>
    <w:rsid w:val="00DC036A"/>
    <w:rsid w:val="00DC0E12"/>
    <w:rsid w:val="00DC4E84"/>
    <w:rsid w:val="00DC6A13"/>
    <w:rsid w:val="00DC6D80"/>
    <w:rsid w:val="00DC7095"/>
    <w:rsid w:val="00DD1238"/>
    <w:rsid w:val="00DD56E4"/>
    <w:rsid w:val="00DD6DD6"/>
    <w:rsid w:val="00DE2FD1"/>
    <w:rsid w:val="00DE5E0A"/>
    <w:rsid w:val="00DF07B2"/>
    <w:rsid w:val="00DF268A"/>
    <w:rsid w:val="00DF550E"/>
    <w:rsid w:val="00DF650E"/>
    <w:rsid w:val="00DF71E2"/>
    <w:rsid w:val="00E009E5"/>
    <w:rsid w:val="00E02040"/>
    <w:rsid w:val="00E02CB1"/>
    <w:rsid w:val="00E10D32"/>
    <w:rsid w:val="00E11580"/>
    <w:rsid w:val="00E25309"/>
    <w:rsid w:val="00E2566B"/>
    <w:rsid w:val="00E26196"/>
    <w:rsid w:val="00E27784"/>
    <w:rsid w:val="00E3003D"/>
    <w:rsid w:val="00E30963"/>
    <w:rsid w:val="00E312FC"/>
    <w:rsid w:val="00E315A3"/>
    <w:rsid w:val="00E33905"/>
    <w:rsid w:val="00E353FD"/>
    <w:rsid w:val="00E36AC3"/>
    <w:rsid w:val="00E36C85"/>
    <w:rsid w:val="00E41733"/>
    <w:rsid w:val="00E46DD6"/>
    <w:rsid w:val="00E51A2B"/>
    <w:rsid w:val="00E57602"/>
    <w:rsid w:val="00E7659E"/>
    <w:rsid w:val="00E8453F"/>
    <w:rsid w:val="00E87315"/>
    <w:rsid w:val="00E87595"/>
    <w:rsid w:val="00E87997"/>
    <w:rsid w:val="00E90BF7"/>
    <w:rsid w:val="00E91926"/>
    <w:rsid w:val="00E95A80"/>
    <w:rsid w:val="00E95D50"/>
    <w:rsid w:val="00EA2BA6"/>
    <w:rsid w:val="00EA3B29"/>
    <w:rsid w:val="00EC0315"/>
    <w:rsid w:val="00ED08A2"/>
    <w:rsid w:val="00ED3185"/>
    <w:rsid w:val="00ED76AB"/>
    <w:rsid w:val="00EE06D8"/>
    <w:rsid w:val="00EE371A"/>
    <w:rsid w:val="00EE6D5D"/>
    <w:rsid w:val="00EF5810"/>
    <w:rsid w:val="00EF695F"/>
    <w:rsid w:val="00F06D29"/>
    <w:rsid w:val="00F12FB9"/>
    <w:rsid w:val="00F132F9"/>
    <w:rsid w:val="00F175DD"/>
    <w:rsid w:val="00F201FA"/>
    <w:rsid w:val="00F24B84"/>
    <w:rsid w:val="00F2507A"/>
    <w:rsid w:val="00F337D3"/>
    <w:rsid w:val="00F342BF"/>
    <w:rsid w:val="00F41BD1"/>
    <w:rsid w:val="00F437E5"/>
    <w:rsid w:val="00F43FF0"/>
    <w:rsid w:val="00F46A19"/>
    <w:rsid w:val="00F4741F"/>
    <w:rsid w:val="00F5286B"/>
    <w:rsid w:val="00F5588F"/>
    <w:rsid w:val="00F81B22"/>
    <w:rsid w:val="00F82732"/>
    <w:rsid w:val="00F83B5B"/>
    <w:rsid w:val="00F94A3F"/>
    <w:rsid w:val="00F9612B"/>
    <w:rsid w:val="00F97973"/>
    <w:rsid w:val="00F97E0A"/>
    <w:rsid w:val="00FA515B"/>
    <w:rsid w:val="00FB04D1"/>
    <w:rsid w:val="00FB0694"/>
    <w:rsid w:val="00FB10D7"/>
    <w:rsid w:val="00FB7928"/>
    <w:rsid w:val="00FC1048"/>
    <w:rsid w:val="00FC1C6D"/>
    <w:rsid w:val="00FD6A5F"/>
    <w:rsid w:val="00FE31AF"/>
    <w:rsid w:val="00FF10A4"/>
    <w:rsid w:val="00FF288A"/>
    <w:rsid w:val="00FF649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C7F3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E2"/>
    <w:pPr>
      <w:spacing w:before="180" w:after="180"/>
    </w:pPr>
  </w:style>
  <w:style w:type="paragraph" w:styleId="Heading1">
    <w:name w:val="heading 1"/>
    <w:basedOn w:val="Normal"/>
    <w:next w:val="Normal"/>
    <w:uiPriority w:val="9"/>
    <w:qFormat/>
    <w:rsid w:val="000153E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Calibri" w:eastAsia="ＭＳ ゴシック" w:hAnsi="Calibri"/>
      <w:b/>
      <w:bCs/>
      <w:color w:val="4F81BD"/>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Calibri" w:eastAsia="ＭＳ ゴシック" w:hAnsi="Calibri"/>
      <w:b/>
      <w:bCs/>
      <w:color w:val="4F81BD"/>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Calibri" w:eastAsia="ＭＳ ゴシック" w:hAnsi="Calibri"/>
      <w:b/>
      <w:bCs/>
      <w:color w:val="4F81BD"/>
    </w:rPr>
  </w:style>
  <w:style w:type="paragraph" w:styleId="Heading5">
    <w:name w:val="heading 5"/>
    <w:basedOn w:val="Normal"/>
    <w:next w:val="Normal"/>
    <w:uiPriority w:val="9"/>
    <w:unhideWhenUsed/>
    <w:qFormat/>
    <w:rsid w:val="000153EA"/>
    <w:pPr>
      <w:keepNext/>
      <w:keepLines/>
      <w:spacing w:before="200" w:after="0"/>
      <w:outlineLvl w:val="4"/>
    </w:pPr>
    <w:rPr>
      <w:rFonts w:ascii="Calibri" w:eastAsia="ＭＳ ゴシック"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Calibri" w:eastAsia="ＭＳ ゴシック" w:hAnsi="Calibri"/>
      <w:b/>
      <w:bCs/>
      <w:color w:val="345A8A"/>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spacing w:after="200"/>
      <w:jc w:val="center"/>
    </w:pPr>
  </w:style>
  <w:style w:type="paragraph" w:styleId="Date">
    <w:name w:val="Date"/>
    <w:next w:val="Normal"/>
    <w:qFormat/>
    <w:rsid w:val="000153EA"/>
    <w:pPr>
      <w:keepNext/>
      <w:keepLines/>
      <w:spacing w:after="200"/>
      <w:jc w:val="center"/>
    </w:p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Calibri" w:eastAsia="ＭＳ ゴシック" w:hAnsi="Calibr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link w:val="SourceCode1"/>
    <w:rsid w:val="000153EA"/>
    <w:rPr>
      <w:rFonts w:ascii="Consolas" w:hAnsi="Consolas"/>
      <w:sz w:val="22"/>
    </w:rPr>
  </w:style>
  <w:style w:type="character" w:customStyle="1" w:styleId="FootnoteRef">
    <w:name w:val="Footnote Ref"/>
    <w:rsid w:val="000153EA"/>
    <w:rPr>
      <w:vertAlign w:val="superscript"/>
    </w:rPr>
  </w:style>
  <w:style w:type="character" w:customStyle="1" w:styleId="Link">
    <w:name w:val="Link"/>
    <w:rsid w:val="000153EA"/>
    <w:rPr>
      <w:color w:val="4F81BD"/>
    </w:rPr>
  </w:style>
  <w:style w:type="paragraph" w:customStyle="1" w:styleId="SourceCode">
    <w:name w:val="Source Code"/>
    <w:basedOn w:val="Normal"/>
    <w:rsid w:val="000153EA"/>
    <w:pPr>
      <w:wordWrap w:val="0"/>
    </w:pPr>
  </w:style>
  <w:style w:type="character" w:customStyle="1" w:styleId="KeywordTok">
    <w:name w:val="KeywordTok"/>
    <w:rsid w:val="000153EA"/>
    <w:rPr>
      <w:rFonts w:ascii="Consolas" w:hAnsi="Consolas"/>
      <w:b/>
      <w:color w:val="007020"/>
      <w:sz w:val="22"/>
    </w:rPr>
  </w:style>
  <w:style w:type="character" w:customStyle="1" w:styleId="DataTypeTok">
    <w:name w:val="DataTypeTok"/>
    <w:rsid w:val="000153EA"/>
    <w:rPr>
      <w:rFonts w:ascii="Consolas" w:hAnsi="Consolas"/>
      <w:color w:val="902000"/>
      <w:sz w:val="22"/>
    </w:rPr>
  </w:style>
  <w:style w:type="character" w:customStyle="1" w:styleId="DecValTok">
    <w:name w:val="DecValTok"/>
    <w:rsid w:val="000153EA"/>
    <w:rPr>
      <w:rFonts w:ascii="Consolas" w:hAnsi="Consolas"/>
      <w:color w:val="40A070"/>
      <w:sz w:val="22"/>
    </w:rPr>
  </w:style>
  <w:style w:type="character" w:customStyle="1" w:styleId="BaseNTok">
    <w:name w:val="BaseNTok"/>
    <w:rsid w:val="000153EA"/>
    <w:rPr>
      <w:rFonts w:ascii="Consolas" w:hAnsi="Consolas"/>
      <w:color w:val="40A070"/>
      <w:sz w:val="22"/>
    </w:rPr>
  </w:style>
  <w:style w:type="character" w:customStyle="1" w:styleId="FloatTok">
    <w:name w:val="FloatTok"/>
    <w:rsid w:val="000153EA"/>
    <w:rPr>
      <w:rFonts w:ascii="Consolas" w:hAnsi="Consolas"/>
      <w:color w:val="40A070"/>
      <w:sz w:val="22"/>
    </w:rPr>
  </w:style>
  <w:style w:type="character" w:customStyle="1" w:styleId="CharTok">
    <w:name w:val="CharTok"/>
    <w:rsid w:val="000153EA"/>
    <w:rPr>
      <w:rFonts w:ascii="Consolas" w:hAnsi="Consolas"/>
      <w:color w:val="4070A0"/>
      <w:sz w:val="22"/>
    </w:rPr>
  </w:style>
  <w:style w:type="character" w:customStyle="1" w:styleId="StringTok">
    <w:name w:val="StringTok"/>
    <w:rsid w:val="000153EA"/>
    <w:rPr>
      <w:rFonts w:ascii="Consolas" w:hAnsi="Consolas"/>
      <w:color w:val="4070A0"/>
      <w:sz w:val="22"/>
    </w:rPr>
  </w:style>
  <w:style w:type="character" w:customStyle="1" w:styleId="CommentTok">
    <w:name w:val="CommentTok"/>
    <w:rsid w:val="000153EA"/>
    <w:rPr>
      <w:rFonts w:ascii="Consolas" w:hAnsi="Consolas"/>
      <w:i/>
      <w:color w:val="60A0B0"/>
      <w:sz w:val="22"/>
    </w:rPr>
  </w:style>
  <w:style w:type="character" w:customStyle="1" w:styleId="OtherTok">
    <w:name w:val="OtherTok"/>
    <w:rsid w:val="000153EA"/>
    <w:rPr>
      <w:rFonts w:ascii="Consolas" w:hAnsi="Consolas"/>
      <w:color w:val="007020"/>
      <w:sz w:val="22"/>
    </w:rPr>
  </w:style>
  <w:style w:type="character" w:customStyle="1" w:styleId="AlertTok">
    <w:name w:val="AlertTok"/>
    <w:rsid w:val="000153EA"/>
    <w:rPr>
      <w:rFonts w:ascii="Consolas" w:hAnsi="Consolas"/>
      <w:b/>
      <w:color w:val="FF0000"/>
      <w:sz w:val="22"/>
    </w:rPr>
  </w:style>
  <w:style w:type="character" w:customStyle="1" w:styleId="FunctionTok">
    <w:name w:val="FunctionTok"/>
    <w:rsid w:val="000153EA"/>
    <w:rPr>
      <w:rFonts w:ascii="Consolas" w:hAnsi="Consolas"/>
      <w:color w:val="06287E"/>
      <w:sz w:val="22"/>
    </w:rPr>
  </w:style>
  <w:style w:type="character" w:customStyle="1" w:styleId="RegionMarkerTok">
    <w:name w:val="RegionMarkerTok"/>
    <w:rsid w:val="000153EA"/>
    <w:rPr>
      <w:rFonts w:ascii="Consolas" w:hAnsi="Consolas"/>
      <w:sz w:val="22"/>
    </w:rPr>
  </w:style>
  <w:style w:type="character" w:customStyle="1" w:styleId="ErrorTok">
    <w:name w:val="ErrorTok"/>
    <w:rsid w:val="000153EA"/>
    <w:rPr>
      <w:rFonts w:ascii="Consolas" w:hAnsi="Consolas"/>
      <w:b/>
      <w:color w:val="FF0000"/>
      <w:sz w:val="22"/>
    </w:rPr>
  </w:style>
  <w:style w:type="character" w:customStyle="1" w:styleId="NormalTok">
    <w:name w:val="NormalTok"/>
    <w:rsid w:val="000153EA"/>
    <w:rPr>
      <w:rFonts w:ascii="Consolas" w:hAnsi="Consolas"/>
      <w:sz w:val="22"/>
    </w:rPr>
  </w:style>
  <w:style w:type="paragraph" w:customStyle="1" w:styleId="SourceCode1">
    <w:name w:val="Source Code1"/>
    <w:basedOn w:val="Normal"/>
    <w:link w:val="VerbatimChar"/>
    <w:rsid w:val="000153EA"/>
    <w:pPr>
      <w:shd w:val="clear" w:color="auto" w:fill="F8F8F8"/>
      <w:wordWrap w:val="0"/>
    </w:pPr>
  </w:style>
  <w:style w:type="character" w:customStyle="1" w:styleId="KeywordTok1">
    <w:name w:val="KeywordTok1"/>
    <w:rsid w:val="000153EA"/>
    <w:rPr>
      <w:rFonts w:ascii="Consolas" w:hAnsi="Consolas"/>
      <w:b/>
      <w:color w:val="204A87"/>
      <w:sz w:val="22"/>
      <w:shd w:val="clear" w:color="auto" w:fill="F8F8F8"/>
    </w:rPr>
  </w:style>
  <w:style w:type="character" w:customStyle="1" w:styleId="DataTypeTok1">
    <w:name w:val="DataTypeTok1"/>
    <w:rsid w:val="000153EA"/>
    <w:rPr>
      <w:rFonts w:ascii="Consolas" w:hAnsi="Consolas"/>
      <w:color w:val="204A87"/>
      <w:sz w:val="22"/>
      <w:shd w:val="clear" w:color="auto" w:fill="F8F8F8"/>
    </w:rPr>
  </w:style>
  <w:style w:type="character" w:customStyle="1" w:styleId="DecValTok1">
    <w:name w:val="DecValTok1"/>
    <w:rsid w:val="000153EA"/>
    <w:rPr>
      <w:rFonts w:ascii="Consolas" w:hAnsi="Consolas"/>
      <w:color w:val="0000CF"/>
      <w:sz w:val="22"/>
      <w:shd w:val="clear" w:color="auto" w:fill="F8F8F8"/>
    </w:rPr>
  </w:style>
  <w:style w:type="character" w:customStyle="1" w:styleId="BaseNTok1">
    <w:name w:val="BaseNTok1"/>
    <w:rsid w:val="000153EA"/>
    <w:rPr>
      <w:rFonts w:ascii="Consolas" w:hAnsi="Consolas"/>
      <w:color w:val="0000CF"/>
      <w:sz w:val="22"/>
      <w:shd w:val="clear" w:color="auto" w:fill="F8F8F8"/>
    </w:rPr>
  </w:style>
  <w:style w:type="character" w:customStyle="1" w:styleId="FloatTok1">
    <w:name w:val="FloatTok1"/>
    <w:rsid w:val="000153EA"/>
    <w:rPr>
      <w:rFonts w:ascii="Consolas" w:hAnsi="Consolas"/>
      <w:color w:val="0000CF"/>
      <w:sz w:val="22"/>
      <w:shd w:val="clear" w:color="auto" w:fill="F8F8F8"/>
    </w:rPr>
  </w:style>
  <w:style w:type="character" w:customStyle="1" w:styleId="CharTok1">
    <w:name w:val="CharTok1"/>
    <w:rsid w:val="000153EA"/>
    <w:rPr>
      <w:rFonts w:ascii="Consolas" w:hAnsi="Consolas"/>
      <w:color w:val="4E9A06"/>
      <w:sz w:val="22"/>
      <w:shd w:val="clear" w:color="auto" w:fill="F8F8F8"/>
    </w:rPr>
  </w:style>
  <w:style w:type="character" w:customStyle="1" w:styleId="StringTok1">
    <w:name w:val="StringTok1"/>
    <w:rsid w:val="000153EA"/>
    <w:rPr>
      <w:rFonts w:ascii="Consolas" w:hAnsi="Consolas"/>
      <w:color w:val="4E9A06"/>
      <w:sz w:val="22"/>
      <w:shd w:val="clear" w:color="auto" w:fill="F8F8F8"/>
    </w:rPr>
  </w:style>
  <w:style w:type="character" w:customStyle="1" w:styleId="CommentTok1">
    <w:name w:val="CommentTok1"/>
    <w:rsid w:val="000153EA"/>
    <w:rPr>
      <w:rFonts w:ascii="Consolas" w:hAnsi="Consolas"/>
      <w:i/>
      <w:color w:val="8F5902"/>
      <w:sz w:val="22"/>
      <w:shd w:val="clear" w:color="auto" w:fill="F8F8F8"/>
    </w:rPr>
  </w:style>
  <w:style w:type="character" w:customStyle="1" w:styleId="OtherTok1">
    <w:name w:val="OtherTok1"/>
    <w:rsid w:val="000153EA"/>
    <w:rPr>
      <w:rFonts w:ascii="Consolas" w:hAnsi="Consolas"/>
      <w:color w:val="8F5902"/>
      <w:sz w:val="22"/>
      <w:shd w:val="clear" w:color="auto" w:fill="F8F8F8"/>
    </w:rPr>
  </w:style>
  <w:style w:type="character" w:customStyle="1" w:styleId="AlertTok1">
    <w:name w:val="AlertTok1"/>
    <w:rsid w:val="000153EA"/>
    <w:rPr>
      <w:rFonts w:ascii="Consolas" w:hAnsi="Consolas"/>
      <w:color w:val="EF2929"/>
      <w:sz w:val="22"/>
      <w:shd w:val="clear" w:color="auto" w:fill="F8F8F8"/>
    </w:rPr>
  </w:style>
  <w:style w:type="character" w:customStyle="1" w:styleId="FunctionTok1">
    <w:name w:val="FunctionTok1"/>
    <w:rsid w:val="000153EA"/>
    <w:rPr>
      <w:rFonts w:ascii="Consolas" w:hAnsi="Consolas"/>
      <w:color w:val="000000"/>
      <w:sz w:val="22"/>
      <w:shd w:val="clear" w:color="auto" w:fill="F8F8F8"/>
    </w:rPr>
  </w:style>
  <w:style w:type="character" w:customStyle="1" w:styleId="RegionMarkerTok1">
    <w:name w:val="RegionMarkerTok1"/>
    <w:rsid w:val="000153EA"/>
    <w:rPr>
      <w:rFonts w:ascii="Consolas" w:hAnsi="Consolas"/>
      <w:sz w:val="22"/>
      <w:shd w:val="clear" w:color="auto" w:fill="F8F8F8"/>
    </w:rPr>
  </w:style>
  <w:style w:type="character" w:customStyle="1" w:styleId="ErrorTok1">
    <w:name w:val="ErrorTok1"/>
    <w:rsid w:val="000153EA"/>
    <w:rPr>
      <w:rFonts w:ascii="Consolas" w:hAnsi="Consolas"/>
      <w:b/>
      <w:sz w:val="22"/>
      <w:shd w:val="clear" w:color="auto" w:fill="F8F8F8"/>
    </w:rPr>
  </w:style>
  <w:style w:type="character" w:customStyle="1" w:styleId="NormalTok1">
    <w:name w:val="NormalTok1"/>
    <w:rsid w:val="000153EA"/>
    <w:rPr>
      <w:rFonts w:ascii="Consolas" w:hAnsi="Consolas"/>
      <w:sz w:val="22"/>
      <w:shd w:val="clear" w:color="auto" w:fill="F8F8F8"/>
    </w:rPr>
  </w:style>
  <w:style w:type="paragraph" w:styleId="BalloonText">
    <w:name w:val="Balloon Text"/>
    <w:basedOn w:val="Normal"/>
    <w:link w:val="BalloonTextChar"/>
    <w:uiPriority w:val="99"/>
    <w:rsid w:val="00961CEE"/>
    <w:pPr>
      <w:spacing w:before="0" w:after="0"/>
    </w:pPr>
    <w:rPr>
      <w:rFonts w:ascii="Lucida Grande" w:hAnsi="Lucida Grande" w:cs="Lucida Grande"/>
      <w:sz w:val="18"/>
      <w:szCs w:val="18"/>
    </w:rPr>
  </w:style>
  <w:style w:type="character" w:customStyle="1" w:styleId="BalloonTextChar">
    <w:name w:val="Balloon Text Char"/>
    <w:link w:val="BalloonText"/>
    <w:uiPriority w:val="99"/>
    <w:rsid w:val="00961CEE"/>
    <w:rPr>
      <w:rFonts w:ascii="Lucida Grande" w:hAnsi="Lucida Grande" w:cs="Lucida Grande"/>
      <w:sz w:val="18"/>
      <w:szCs w:val="18"/>
    </w:rPr>
  </w:style>
  <w:style w:type="character" w:styleId="CommentReference">
    <w:name w:val="annotation reference"/>
    <w:uiPriority w:val="99"/>
    <w:semiHidden/>
    <w:unhideWhenUsed/>
    <w:rsid w:val="00E009E5"/>
    <w:rPr>
      <w:sz w:val="18"/>
      <w:szCs w:val="18"/>
    </w:rPr>
  </w:style>
  <w:style w:type="paragraph" w:styleId="CommentText">
    <w:name w:val="annotation text"/>
    <w:basedOn w:val="Normal"/>
    <w:link w:val="CommentTextChar"/>
    <w:uiPriority w:val="99"/>
    <w:unhideWhenUsed/>
    <w:rsid w:val="00E009E5"/>
  </w:style>
  <w:style w:type="character" w:customStyle="1" w:styleId="CommentTextChar">
    <w:name w:val="Comment Text Char"/>
    <w:basedOn w:val="DefaultParagraphFont"/>
    <w:link w:val="CommentText"/>
    <w:uiPriority w:val="99"/>
    <w:rsid w:val="00E009E5"/>
  </w:style>
  <w:style w:type="paragraph" w:styleId="CommentSubject">
    <w:name w:val="annotation subject"/>
    <w:basedOn w:val="CommentText"/>
    <w:next w:val="CommentText"/>
    <w:link w:val="CommentSubjectChar"/>
    <w:uiPriority w:val="99"/>
    <w:semiHidden/>
    <w:unhideWhenUsed/>
    <w:rsid w:val="00E009E5"/>
    <w:rPr>
      <w:b/>
      <w:bCs/>
      <w:sz w:val="20"/>
      <w:szCs w:val="20"/>
    </w:rPr>
  </w:style>
  <w:style w:type="character" w:customStyle="1" w:styleId="CommentSubjectChar">
    <w:name w:val="Comment Subject Char"/>
    <w:link w:val="CommentSubject"/>
    <w:uiPriority w:val="99"/>
    <w:semiHidden/>
    <w:rsid w:val="00E009E5"/>
    <w:rPr>
      <w:b/>
      <w:bCs/>
      <w:sz w:val="20"/>
      <w:szCs w:val="20"/>
    </w:rPr>
  </w:style>
  <w:style w:type="paragraph" w:styleId="Caption">
    <w:name w:val="caption"/>
    <w:basedOn w:val="Normal"/>
    <w:next w:val="Normal"/>
    <w:unhideWhenUsed/>
    <w:rsid w:val="00F5588F"/>
    <w:pPr>
      <w:spacing w:before="0" w:after="200"/>
    </w:pPr>
    <w:rPr>
      <w:i/>
      <w:iCs/>
      <w:color w:val="1F497D"/>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rPr>
  </w:style>
  <w:style w:type="paragraph" w:styleId="Revision">
    <w:name w:val="Revision"/>
    <w:hidden/>
    <w:semiHidden/>
    <w:rsid w:val="0024012C"/>
  </w:style>
  <w:style w:type="table" w:styleId="TableGrid">
    <w:name w:val="Table Grid"/>
    <w:basedOn w:val="TableNormal"/>
    <w:rsid w:val="00B61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AA1ED7"/>
    <w:pPr>
      <w:tabs>
        <w:tab w:val="center" w:pos="4680"/>
        <w:tab w:val="right" w:pos="9360"/>
      </w:tabs>
    </w:pPr>
  </w:style>
  <w:style w:type="character" w:customStyle="1" w:styleId="FooterChar">
    <w:name w:val="Footer Char"/>
    <w:link w:val="Footer"/>
    <w:rsid w:val="00AA1ED7"/>
    <w:rPr>
      <w:sz w:val="24"/>
      <w:szCs w:val="24"/>
    </w:rPr>
  </w:style>
  <w:style w:type="character" w:styleId="PageNumber">
    <w:name w:val="page number"/>
    <w:semiHidden/>
    <w:unhideWhenUsed/>
    <w:rsid w:val="00AA1ED7"/>
  </w:style>
  <w:style w:type="character" w:styleId="PlaceholderText">
    <w:name w:val="Placeholder Text"/>
    <w:basedOn w:val="DefaultParagraphFont"/>
    <w:rsid w:val="00016B9B"/>
    <w:rPr>
      <w:color w:val="808080"/>
    </w:rPr>
  </w:style>
  <w:style w:type="character" w:styleId="LineNumber">
    <w:name w:val="line number"/>
    <w:basedOn w:val="DefaultParagraphFont"/>
    <w:semiHidden/>
    <w:unhideWhenUsed/>
    <w:rsid w:val="00016B9B"/>
  </w:style>
  <w:style w:type="character" w:styleId="Hyperlink">
    <w:name w:val="Hyperlink"/>
    <w:basedOn w:val="DefaultParagraphFont"/>
    <w:rsid w:val="009D5FB6"/>
    <w:rPr>
      <w:color w:val="0563C1" w:themeColor="hyperlink"/>
      <w:u w:val="single"/>
    </w:rPr>
  </w:style>
  <w:style w:type="character" w:styleId="FootnoteReference">
    <w:name w:val="footnote reference"/>
    <w:basedOn w:val="DefaultParagraphFont"/>
    <w:rsid w:val="00023C43"/>
    <w:rPr>
      <w:vertAlign w:val="superscript"/>
    </w:rPr>
  </w:style>
  <w:style w:type="character" w:customStyle="1" w:styleId="apple-converted-space">
    <w:name w:val="apple-converted-space"/>
    <w:basedOn w:val="DefaultParagraphFont"/>
    <w:rsid w:val="002B0C93"/>
  </w:style>
  <w:style w:type="paragraph" w:styleId="ListBullet">
    <w:name w:val="List Bullet"/>
    <w:basedOn w:val="Normal"/>
    <w:unhideWhenUsed/>
    <w:rsid w:val="00086632"/>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5537">
      <w:bodyDiv w:val="1"/>
      <w:marLeft w:val="0"/>
      <w:marRight w:val="0"/>
      <w:marTop w:val="0"/>
      <w:marBottom w:val="0"/>
      <w:divBdr>
        <w:top w:val="none" w:sz="0" w:space="0" w:color="auto"/>
        <w:left w:val="none" w:sz="0" w:space="0" w:color="auto"/>
        <w:bottom w:val="none" w:sz="0" w:space="0" w:color="auto"/>
        <w:right w:val="none" w:sz="0" w:space="0" w:color="auto"/>
      </w:divBdr>
    </w:div>
    <w:div w:id="304164380">
      <w:bodyDiv w:val="1"/>
      <w:marLeft w:val="0"/>
      <w:marRight w:val="0"/>
      <w:marTop w:val="0"/>
      <w:marBottom w:val="0"/>
      <w:divBdr>
        <w:top w:val="none" w:sz="0" w:space="0" w:color="auto"/>
        <w:left w:val="none" w:sz="0" w:space="0" w:color="auto"/>
        <w:bottom w:val="none" w:sz="0" w:space="0" w:color="auto"/>
        <w:right w:val="none" w:sz="0" w:space="0" w:color="auto"/>
      </w:divBdr>
    </w:div>
    <w:div w:id="750665572">
      <w:bodyDiv w:val="1"/>
      <w:marLeft w:val="0"/>
      <w:marRight w:val="0"/>
      <w:marTop w:val="0"/>
      <w:marBottom w:val="0"/>
      <w:divBdr>
        <w:top w:val="none" w:sz="0" w:space="0" w:color="auto"/>
        <w:left w:val="none" w:sz="0" w:space="0" w:color="auto"/>
        <w:bottom w:val="none" w:sz="0" w:space="0" w:color="auto"/>
        <w:right w:val="none" w:sz="0" w:space="0" w:color="auto"/>
      </w:divBdr>
      <w:divsChild>
        <w:div w:id="1465922731">
          <w:marLeft w:val="0"/>
          <w:marRight w:val="0"/>
          <w:marTop w:val="0"/>
          <w:marBottom w:val="0"/>
          <w:divBdr>
            <w:top w:val="none" w:sz="0" w:space="0" w:color="auto"/>
            <w:left w:val="none" w:sz="0" w:space="0" w:color="auto"/>
            <w:bottom w:val="none" w:sz="0" w:space="0" w:color="auto"/>
            <w:right w:val="none" w:sz="0" w:space="0" w:color="auto"/>
          </w:divBdr>
          <w:divsChild>
            <w:div w:id="1607231794">
              <w:marLeft w:val="0"/>
              <w:marRight w:val="0"/>
              <w:marTop w:val="0"/>
              <w:marBottom w:val="0"/>
              <w:divBdr>
                <w:top w:val="none" w:sz="0" w:space="0" w:color="auto"/>
                <w:left w:val="none" w:sz="0" w:space="0" w:color="auto"/>
                <w:bottom w:val="none" w:sz="0" w:space="0" w:color="auto"/>
                <w:right w:val="none" w:sz="0" w:space="0" w:color="auto"/>
              </w:divBdr>
              <w:divsChild>
                <w:div w:id="9090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214271127">
      <w:bodyDiv w:val="1"/>
      <w:marLeft w:val="0"/>
      <w:marRight w:val="0"/>
      <w:marTop w:val="0"/>
      <w:marBottom w:val="0"/>
      <w:divBdr>
        <w:top w:val="none" w:sz="0" w:space="0" w:color="auto"/>
        <w:left w:val="none" w:sz="0" w:space="0" w:color="auto"/>
        <w:bottom w:val="none" w:sz="0" w:space="0" w:color="auto"/>
        <w:right w:val="none" w:sz="0" w:space="0" w:color="auto"/>
      </w:divBdr>
    </w:div>
    <w:div w:id="1345861452">
      <w:bodyDiv w:val="1"/>
      <w:marLeft w:val="0"/>
      <w:marRight w:val="0"/>
      <w:marTop w:val="0"/>
      <w:marBottom w:val="0"/>
      <w:divBdr>
        <w:top w:val="none" w:sz="0" w:space="0" w:color="auto"/>
        <w:left w:val="none" w:sz="0" w:space="0" w:color="auto"/>
        <w:bottom w:val="none" w:sz="0" w:space="0" w:color="auto"/>
        <w:right w:val="none" w:sz="0" w:space="0" w:color="auto"/>
      </w:divBdr>
      <w:divsChild>
        <w:div w:id="671416826">
          <w:marLeft w:val="0"/>
          <w:marRight w:val="0"/>
          <w:marTop w:val="0"/>
          <w:marBottom w:val="0"/>
          <w:divBdr>
            <w:top w:val="none" w:sz="0" w:space="0" w:color="auto"/>
            <w:left w:val="none" w:sz="0" w:space="0" w:color="auto"/>
            <w:bottom w:val="none" w:sz="0" w:space="0" w:color="auto"/>
            <w:right w:val="none" w:sz="0" w:space="0" w:color="auto"/>
          </w:divBdr>
        </w:div>
        <w:div w:id="744686800">
          <w:marLeft w:val="0"/>
          <w:marRight w:val="0"/>
          <w:marTop w:val="0"/>
          <w:marBottom w:val="0"/>
          <w:divBdr>
            <w:top w:val="none" w:sz="0" w:space="0" w:color="auto"/>
            <w:left w:val="none" w:sz="0" w:space="0" w:color="auto"/>
            <w:bottom w:val="none" w:sz="0" w:space="0" w:color="auto"/>
            <w:right w:val="none" w:sz="0" w:space="0" w:color="auto"/>
          </w:divBdr>
        </w:div>
      </w:divsChild>
    </w:div>
    <w:div w:id="1397821833">
      <w:bodyDiv w:val="1"/>
      <w:marLeft w:val="0"/>
      <w:marRight w:val="0"/>
      <w:marTop w:val="0"/>
      <w:marBottom w:val="0"/>
      <w:divBdr>
        <w:top w:val="none" w:sz="0" w:space="0" w:color="auto"/>
        <w:left w:val="none" w:sz="0" w:space="0" w:color="auto"/>
        <w:bottom w:val="none" w:sz="0" w:space="0" w:color="auto"/>
        <w:right w:val="none" w:sz="0" w:space="0" w:color="auto"/>
      </w:divBdr>
      <w:divsChild>
        <w:div w:id="1677730757">
          <w:marLeft w:val="0"/>
          <w:marRight w:val="0"/>
          <w:marTop w:val="0"/>
          <w:marBottom w:val="0"/>
          <w:divBdr>
            <w:top w:val="none" w:sz="0" w:space="0" w:color="auto"/>
            <w:left w:val="none" w:sz="0" w:space="0" w:color="auto"/>
            <w:bottom w:val="none" w:sz="0" w:space="0" w:color="auto"/>
            <w:right w:val="none" w:sz="0" w:space="0" w:color="auto"/>
          </w:divBdr>
        </w:div>
        <w:div w:id="1704477556">
          <w:marLeft w:val="0"/>
          <w:marRight w:val="0"/>
          <w:marTop w:val="0"/>
          <w:marBottom w:val="0"/>
          <w:divBdr>
            <w:top w:val="none" w:sz="0" w:space="0" w:color="auto"/>
            <w:left w:val="none" w:sz="0" w:space="0" w:color="auto"/>
            <w:bottom w:val="none" w:sz="0" w:space="0" w:color="auto"/>
            <w:right w:val="none" w:sz="0" w:space="0" w:color="auto"/>
          </w:divBdr>
        </w:div>
      </w:divsChild>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31156333">
      <w:bodyDiv w:val="1"/>
      <w:marLeft w:val="0"/>
      <w:marRight w:val="0"/>
      <w:marTop w:val="0"/>
      <w:marBottom w:val="0"/>
      <w:divBdr>
        <w:top w:val="none" w:sz="0" w:space="0" w:color="auto"/>
        <w:left w:val="none" w:sz="0" w:space="0" w:color="auto"/>
        <w:bottom w:val="none" w:sz="0" w:space="0" w:color="auto"/>
        <w:right w:val="none" w:sz="0" w:space="0" w:color="auto"/>
      </w:divBdr>
      <w:divsChild>
        <w:div w:id="481434213">
          <w:marLeft w:val="0"/>
          <w:marRight w:val="0"/>
          <w:marTop w:val="0"/>
          <w:marBottom w:val="0"/>
          <w:divBdr>
            <w:top w:val="none" w:sz="0" w:space="0" w:color="auto"/>
            <w:left w:val="none" w:sz="0" w:space="0" w:color="auto"/>
            <w:bottom w:val="none" w:sz="0" w:space="0" w:color="auto"/>
            <w:right w:val="none" w:sz="0" w:space="0" w:color="auto"/>
          </w:divBdr>
        </w:div>
        <w:div w:id="537162354">
          <w:marLeft w:val="0"/>
          <w:marRight w:val="0"/>
          <w:marTop w:val="0"/>
          <w:marBottom w:val="0"/>
          <w:divBdr>
            <w:top w:val="none" w:sz="0" w:space="0" w:color="auto"/>
            <w:left w:val="none" w:sz="0" w:space="0" w:color="auto"/>
            <w:bottom w:val="none" w:sz="0" w:space="0" w:color="auto"/>
            <w:right w:val="none" w:sz="0" w:space="0" w:color="auto"/>
          </w:divBdr>
        </w:div>
        <w:div w:id="932468034">
          <w:marLeft w:val="0"/>
          <w:marRight w:val="0"/>
          <w:marTop w:val="0"/>
          <w:marBottom w:val="0"/>
          <w:divBdr>
            <w:top w:val="none" w:sz="0" w:space="0" w:color="auto"/>
            <w:left w:val="none" w:sz="0" w:space="0" w:color="auto"/>
            <w:bottom w:val="none" w:sz="0" w:space="0" w:color="auto"/>
            <w:right w:val="none" w:sz="0" w:space="0" w:color="auto"/>
          </w:divBdr>
        </w:div>
        <w:div w:id="1679580923">
          <w:marLeft w:val="0"/>
          <w:marRight w:val="0"/>
          <w:marTop w:val="0"/>
          <w:marBottom w:val="0"/>
          <w:divBdr>
            <w:top w:val="none" w:sz="0" w:space="0" w:color="auto"/>
            <w:left w:val="none" w:sz="0" w:space="0" w:color="auto"/>
            <w:bottom w:val="none" w:sz="0" w:space="0" w:color="auto"/>
            <w:right w:val="none" w:sz="0" w:space="0" w:color="auto"/>
          </w:divBdr>
        </w:div>
      </w:divsChild>
    </w:div>
    <w:div w:id="1943489615">
      <w:bodyDiv w:val="1"/>
      <w:marLeft w:val="0"/>
      <w:marRight w:val="0"/>
      <w:marTop w:val="0"/>
      <w:marBottom w:val="0"/>
      <w:divBdr>
        <w:top w:val="none" w:sz="0" w:space="0" w:color="auto"/>
        <w:left w:val="none" w:sz="0" w:space="0" w:color="auto"/>
        <w:bottom w:val="none" w:sz="0" w:space="0" w:color="auto"/>
        <w:right w:val="none" w:sz="0" w:space="0" w:color="auto"/>
      </w:divBdr>
      <w:divsChild>
        <w:div w:id="197856613">
          <w:marLeft w:val="0"/>
          <w:marRight w:val="0"/>
          <w:marTop w:val="0"/>
          <w:marBottom w:val="0"/>
          <w:divBdr>
            <w:top w:val="none" w:sz="0" w:space="0" w:color="auto"/>
            <w:left w:val="none" w:sz="0" w:space="0" w:color="auto"/>
            <w:bottom w:val="none" w:sz="0" w:space="0" w:color="auto"/>
            <w:right w:val="none" w:sz="0" w:space="0" w:color="auto"/>
          </w:divBdr>
          <w:divsChild>
            <w:div w:id="1011881926">
              <w:marLeft w:val="0"/>
              <w:marRight w:val="0"/>
              <w:marTop w:val="0"/>
              <w:marBottom w:val="0"/>
              <w:divBdr>
                <w:top w:val="none" w:sz="0" w:space="0" w:color="auto"/>
                <w:left w:val="none" w:sz="0" w:space="0" w:color="auto"/>
                <w:bottom w:val="none" w:sz="0" w:space="0" w:color="auto"/>
                <w:right w:val="none" w:sz="0" w:space="0" w:color="auto"/>
              </w:divBdr>
              <w:divsChild>
                <w:div w:id="2007710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 w:id="1948417490">
      <w:bodyDiv w:val="1"/>
      <w:marLeft w:val="0"/>
      <w:marRight w:val="0"/>
      <w:marTop w:val="0"/>
      <w:marBottom w:val="0"/>
      <w:divBdr>
        <w:top w:val="none" w:sz="0" w:space="0" w:color="auto"/>
        <w:left w:val="none" w:sz="0" w:space="0" w:color="auto"/>
        <w:bottom w:val="none" w:sz="0" w:space="0" w:color="auto"/>
        <w:right w:val="none" w:sz="0" w:space="0" w:color="auto"/>
      </w:divBdr>
      <w:divsChild>
        <w:div w:id="827131530">
          <w:marLeft w:val="0"/>
          <w:marRight w:val="0"/>
          <w:marTop w:val="0"/>
          <w:marBottom w:val="0"/>
          <w:divBdr>
            <w:top w:val="none" w:sz="0" w:space="0" w:color="auto"/>
            <w:left w:val="none" w:sz="0" w:space="0" w:color="auto"/>
            <w:bottom w:val="none" w:sz="0" w:space="0" w:color="auto"/>
            <w:right w:val="none" w:sz="0" w:space="0" w:color="auto"/>
          </w:divBdr>
          <w:divsChild>
            <w:div w:id="945160193">
              <w:marLeft w:val="0"/>
              <w:marRight w:val="0"/>
              <w:marTop w:val="0"/>
              <w:marBottom w:val="0"/>
              <w:divBdr>
                <w:top w:val="none" w:sz="0" w:space="0" w:color="auto"/>
                <w:left w:val="none" w:sz="0" w:space="0" w:color="auto"/>
                <w:bottom w:val="none" w:sz="0" w:space="0" w:color="auto"/>
                <w:right w:val="none" w:sz="0" w:space="0" w:color="auto"/>
              </w:divBdr>
              <w:divsChild>
                <w:div w:id="1248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3761">
      <w:bodyDiv w:val="1"/>
      <w:marLeft w:val="0"/>
      <w:marRight w:val="0"/>
      <w:marTop w:val="0"/>
      <w:marBottom w:val="0"/>
      <w:divBdr>
        <w:top w:val="none" w:sz="0" w:space="0" w:color="auto"/>
        <w:left w:val="none" w:sz="0" w:space="0" w:color="auto"/>
        <w:bottom w:val="none" w:sz="0" w:space="0" w:color="auto"/>
        <w:right w:val="none" w:sz="0" w:space="0" w:color="auto"/>
      </w:divBdr>
      <w:divsChild>
        <w:div w:id="83844279">
          <w:marLeft w:val="0"/>
          <w:marRight w:val="0"/>
          <w:marTop w:val="0"/>
          <w:marBottom w:val="0"/>
          <w:divBdr>
            <w:top w:val="none" w:sz="0" w:space="0" w:color="auto"/>
            <w:left w:val="none" w:sz="0" w:space="0" w:color="auto"/>
            <w:bottom w:val="none" w:sz="0" w:space="0" w:color="auto"/>
            <w:right w:val="none" w:sz="0" w:space="0" w:color="auto"/>
          </w:divBdr>
        </w:div>
        <w:div w:id="693044583">
          <w:marLeft w:val="0"/>
          <w:marRight w:val="0"/>
          <w:marTop w:val="0"/>
          <w:marBottom w:val="0"/>
          <w:divBdr>
            <w:top w:val="none" w:sz="0" w:space="0" w:color="auto"/>
            <w:left w:val="none" w:sz="0" w:space="0" w:color="auto"/>
            <w:bottom w:val="none" w:sz="0" w:space="0" w:color="auto"/>
            <w:right w:val="none" w:sz="0" w:space="0" w:color="auto"/>
          </w:divBdr>
        </w:div>
        <w:div w:id="1088387764">
          <w:marLeft w:val="0"/>
          <w:marRight w:val="0"/>
          <w:marTop w:val="0"/>
          <w:marBottom w:val="0"/>
          <w:divBdr>
            <w:top w:val="none" w:sz="0" w:space="0" w:color="auto"/>
            <w:left w:val="none" w:sz="0" w:space="0" w:color="auto"/>
            <w:bottom w:val="none" w:sz="0" w:space="0" w:color="auto"/>
            <w:right w:val="none" w:sz="0" w:space="0" w:color="auto"/>
          </w:divBdr>
        </w:div>
        <w:div w:id="1836415898">
          <w:marLeft w:val="0"/>
          <w:marRight w:val="0"/>
          <w:marTop w:val="0"/>
          <w:marBottom w:val="0"/>
          <w:divBdr>
            <w:top w:val="none" w:sz="0" w:space="0" w:color="auto"/>
            <w:left w:val="none" w:sz="0" w:space="0" w:color="auto"/>
            <w:bottom w:val="none" w:sz="0" w:space="0" w:color="auto"/>
            <w:right w:val="none" w:sz="0" w:space="0" w:color="auto"/>
          </w:divBdr>
        </w:div>
        <w:div w:id="1968856875">
          <w:marLeft w:val="0"/>
          <w:marRight w:val="0"/>
          <w:marTop w:val="0"/>
          <w:marBottom w:val="0"/>
          <w:divBdr>
            <w:top w:val="none" w:sz="0" w:space="0" w:color="auto"/>
            <w:left w:val="none" w:sz="0" w:space="0" w:color="auto"/>
            <w:bottom w:val="none" w:sz="0" w:space="0" w:color="auto"/>
            <w:right w:val="none" w:sz="0" w:space="0" w:color="auto"/>
          </w:divBdr>
        </w:div>
      </w:divsChild>
    </w:div>
    <w:div w:id="2128426037">
      <w:bodyDiv w:val="1"/>
      <w:marLeft w:val="0"/>
      <w:marRight w:val="0"/>
      <w:marTop w:val="0"/>
      <w:marBottom w:val="0"/>
      <w:divBdr>
        <w:top w:val="none" w:sz="0" w:space="0" w:color="auto"/>
        <w:left w:val="none" w:sz="0" w:space="0" w:color="auto"/>
        <w:bottom w:val="none" w:sz="0" w:space="0" w:color="auto"/>
        <w:right w:val="none" w:sz="0" w:space="0" w:color="auto"/>
      </w:divBdr>
      <w:divsChild>
        <w:div w:id="1115641452">
          <w:marLeft w:val="0"/>
          <w:marRight w:val="0"/>
          <w:marTop w:val="0"/>
          <w:marBottom w:val="0"/>
          <w:divBdr>
            <w:top w:val="none" w:sz="0" w:space="0" w:color="auto"/>
            <w:left w:val="none" w:sz="0" w:space="0" w:color="auto"/>
            <w:bottom w:val="none" w:sz="0" w:space="0" w:color="auto"/>
            <w:right w:val="none" w:sz="0" w:space="0" w:color="auto"/>
          </w:divBdr>
          <w:divsChild>
            <w:div w:id="512648028">
              <w:marLeft w:val="0"/>
              <w:marRight w:val="0"/>
              <w:marTop w:val="0"/>
              <w:marBottom w:val="0"/>
              <w:divBdr>
                <w:top w:val="none" w:sz="0" w:space="0" w:color="auto"/>
                <w:left w:val="none" w:sz="0" w:space="0" w:color="auto"/>
                <w:bottom w:val="none" w:sz="0" w:space="0" w:color="auto"/>
                <w:right w:val="none" w:sz="0" w:space="0" w:color="auto"/>
              </w:divBdr>
            </w:div>
            <w:div w:id="1320843062">
              <w:marLeft w:val="0"/>
              <w:marRight w:val="0"/>
              <w:marTop w:val="0"/>
              <w:marBottom w:val="0"/>
              <w:divBdr>
                <w:top w:val="none" w:sz="0" w:space="0" w:color="auto"/>
                <w:left w:val="none" w:sz="0" w:space="0" w:color="auto"/>
                <w:bottom w:val="none" w:sz="0" w:space="0" w:color="auto"/>
                <w:right w:val="none" w:sz="0" w:space="0" w:color="auto"/>
              </w:divBdr>
            </w:div>
            <w:div w:id="1658026367">
              <w:marLeft w:val="0"/>
              <w:marRight w:val="0"/>
              <w:marTop w:val="0"/>
              <w:marBottom w:val="0"/>
              <w:divBdr>
                <w:top w:val="none" w:sz="0" w:space="0" w:color="auto"/>
                <w:left w:val="none" w:sz="0" w:space="0" w:color="auto"/>
                <w:bottom w:val="none" w:sz="0" w:space="0" w:color="auto"/>
                <w:right w:val="none" w:sz="0" w:space="0" w:color="auto"/>
              </w:divBdr>
            </w:div>
            <w:div w:id="1680037095">
              <w:marLeft w:val="0"/>
              <w:marRight w:val="0"/>
              <w:marTop w:val="0"/>
              <w:marBottom w:val="0"/>
              <w:divBdr>
                <w:top w:val="none" w:sz="0" w:space="0" w:color="auto"/>
                <w:left w:val="none" w:sz="0" w:space="0" w:color="auto"/>
                <w:bottom w:val="none" w:sz="0" w:space="0" w:color="auto"/>
                <w:right w:val="none" w:sz="0" w:space="0" w:color="auto"/>
              </w:divBdr>
            </w:div>
            <w:div w:id="1881162439">
              <w:marLeft w:val="0"/>
              <w:marRight w:val="0"/>
              <w:marTop w:val="0"/>
              <w:marBottom w:val="0"/>
              <w:divBdr>
                <w:top w:val="none" w:sz="0" w:space="0" w:color="auto"/>
                <w:left w:val="none" w:sz="0" w:space="0" w:color="auto"/>
                <w:bottom w:val="none" w:sz="0" w:space="0" w:color="auto"/>
                <w:right w:val="none" w:sz="0" w:space="0" w:color="auto"/>
              </w:divBdr>
            </w:div>
            <w:div w:id="19247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psm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41F13-5BE9-CF43-B26C-A550F707B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19</Pages>
  <Words>13212</Words>
  <Characters>75311</Characters>
  <Application>Microsoft Macintosh Word</Application>
  <DocSecurity>0</DocSecurity>
  <Lines>627</Lines>
  <Paragraphs>176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Impact of Catch Shares on Human connectivity of Fisheries</vt:lpstr>
      <vt:lpstr>Abstract</vt:lpstr>
      <vt:lpstr>Introduction</vt:lpstr>
    </vt:vector>
  </TitlesOfParts>
  <Company>Princeton University, Department of Ecology and Evo</Company>
  <LinksUpToDate>false</LinksUpToDate>
  <CharactersWithSpaces>88347</CharactersWithSpaces>
  <SharedDoc>false</SharedDoc>
  <HLinks>
    <vt:vector size="12" baseType="variant">
      <vt:variant>
        <vt:i4>102</vt:i4>
      </vt:variant>
      <vt:variant>
        <vt:i4>20646</vt:i4>
      </vt:variant>
      <vt:variant>
        <vt:i4>1028</vt:i4>
      </vt:variant>
      <vt:variant>
        <vt:i4>1</vt:i4>
      </vt:variant>
      <vt:variant>
        <vt:lpwstr>f</vt:lpwstr>
      </vt:variant>
      <vt:variant>
        <vt:lpwstr/>
      </vt:variant>
      <vt:variant>
        <vt:i4>7602290</vt:i4>
      </vt:variant>
      <vt:variant>
        <vt:i4>23655</vt:i4>
      </vt:variant>
      <vt:variant>
        <vt:i4>1030</vt:i4>
      </vt:variant>
      <vt:variant>
        <vt:i4>1</vt:i4>
      </vt:variant>
      <vt:variant>
        <vt:lpwstr>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dc:description/>
  <cp:lastModifiedBy>Emma Fuller</cp:lastModifiedBy>
  <cp:revision>3</cp:revision>
  <dcterms:created xsi:type="dcterms:W3CDTF">2016-01-26T18:40:00Z</dcterms:created>
  <dcterms:modified xsi:type="dcterms:W3CDTF">2016-02-05T23:55:00Z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citations="37" publications="46"/&gt;&lt;/info&gt;PAPERS2_INFO_END</vt:lpwstr>
  </property>
</Properties>
</file>