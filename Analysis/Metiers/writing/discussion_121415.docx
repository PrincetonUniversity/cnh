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1F058" w14:textId="38574442" w:rsidR="0073428F" w:rsidRDefault="0073428F" w:rsidP="003658F8">
      <w:pPr>
        <w:spacing w:line="480" w:lineRule="auto"/>
        <w:rPr>
          <w:rFonts w:ascii="Times New Roman" w:hAnsi="Times New Roman"/>
          <w:b/>
          <w:color w:val="000000"/>
          <w:sz w:val="28"/>
        </w:rPr>
      </w:pPr>
      <w:r>
        <w:rPr>
          <w:rFonts w:ascii="Times New Roman" w:hAnsi="Times New Roman"/>
          <w:b/>
          <w:color w:val="000000"/>
          <w:sz w:val="28"/>
        </w:rPr>
        <w:t>Introduction</w:t>
      </w:r>
    </w:p>
    <w:p w14:paraId="37327C3D" w14:textId="7D65B139" w:rsidR="0073428F" w:rsidRPr="0073428F" w:rsidRDefault="0073428F" w:rsidP="0073428F">
      <w:pPr>
        <w:spacing w:line="480" w:lineRule="auto"/>
        <w:rPr>
          <w:rFonts w:ascii="Times New Roman" w:hAnsi="Times New Roman"/>
          <w:color w:val="000000"/>
        </w:rPr>
      </w:pPr>
      <w:r w:rsidRPr="0073428F">
        <w:rPr>
          <w:rFonts w:ascii="Times New Roman" w:hAnsi="Times New Roman"/>
          <w:color w:val="000000"/>
        </w:rPr>
        <w:t xml:space="preserve">Ecosystem-based management (EBM) has become the approach du jour of ocean and coastal conservation and stewardship, appearing prominently in an array of highly visible policy documents </w:t>
      </w:r>
      <w:r w:rsidRPr="0073428F">
        <w:rPr>
          <w:rFonts w:ascii="Times New Roman" w:hAnsi="Times New Roman"/>
          <w:i/>
          <w:iCs/>
          <w:color w:val="000000"/>
        </w:rPr>
        <w:t>(Pew 2003, USCOP 2004, and EO 13547 2010, Australia’s Ocean Policy (DEWR 1998), Canada’s Ocean Act (GC 1996), the European Marine Strategy Framework (EC 2008), and the Convention on Biological Diversity’s Ecosystem Approach (CBD 2000)</w:t>
      </w:r>
      <w:r w:rsidRPr="0073428F">
        <w:rPr>
          <w:rFonts w:ascii="Times New Roman" w:hAnsi="Times New Roman"/>
          <w:color w:val="000000"/>
        </w:rPr>
        <w:t>. The shift towards EBM is motivated by a combination of real and perceived concerns, including conflict between ocean users (Crowder and Norse 2008), poor coordination across governing bodies (Norse 2010), failure to adequately sustain living marine resources through single-species management (Jackson 2001, Worm et al 2006), and increasing recognition of the complex, non-linear, and coupled human-natural interactions within marine systems (Wilson…). However, despite the increasing emphasis on EBM, the transition from EBM in theory and policy to practice has been slow (Pitcher et al. 2008). This slowness, in part, underscores the technical and scientific challenges that underlie EBM and the uneven, sometimes contradictory, and difficult task of understandings of the social-ecological structure of marine ecosystems (Evans and Klinger 2008).</w:t>
      </w:r>
    </w:p>
    <w:p w14:paraId="53F38A6F" w14:textId="414CC58D" w:rsidR="0073428F" w:rsidRPr="0073428F" w:rsidRDefault="0073428F" w:rsidP="0073428F">
      <w:pPr>
        <w:spacing w:line="480" w:lineRule="auto"/>
        <w:ind w:firstLine="720"/>
        <w:rPr>
          <w:rFonts w:ascii="Times New Roman" w:hAnsi="Times New Roman"/>
          <w:color w:val="000000"/>
        </w:rPr>
      </w:pPr>
      <w:r w:rsidRPr="0073428F">
        <w:rPr>
          <w:rFonts w:ascii="Times New Roman" w:hAnsi="Times New Roman"/>
          <w:color w:val="000000"/>
        </w:rPr>
        <w:t xml:space="preserve">In the last decade, numerous efforts have been waged to better define (e.g., </w:t>
      </w:r>
      <w:proofErr w:type="spellStart"/>
      <w:r w:rsidRPr="0073428F">
        <w:rPr>
          <w:rFonts w:ascii="Times New Roman" w:hAnsi="Times New Roman"/>
          <w:color w:val="000000"/>
        </w:rPr>
        <w:t>Slocombe</w:t>
      </w:r>
      <w:proofErr w:type="spellEnd"/>
      <w:r w:rsidRPr="0073428F">
        <w:rPr>
          <w:rFonts w:ascii="Times New Roman" w:hAnsi="Times New Roman"/>
          <w:color w:val="000000"/>
        </w:rPr>
        <w:t xml:space="preserve"> 1998, EPAP 1999, </w:t>
      </w:r>
      <w:proofErr w:type="spellStart"/>
      <w:r w:rsidRPr="0073428F">
        <w:rPr>
          <w:rFonts w:ascii="Times New Roman" w:hAnsi="Times New Roman"/>
          <w:color w:val="000000"/>
        </w:rPr>
        <w:t>Pikitch</w:t>
      </w:r>
      <w:proofErr w:type="spellEnd"/>
      <w:r w:rsidRPr="0073428F">
        <w:rPr>
          <w:rFonts w:ascii="Times New Roman" w:hAnsi="Times New Roman"/>
          <w:color w:val="000000"/>
        </w:rPr>
        <w:t xml:space="preserve"> et al. 2004, McLeod et al. 2005) and forward EBM (e.g., Curtin and </w:t>
      </w:r>
      <w:proofErr w:type="spellStart"/>
      <w:r w:rsidRPr="0073428F">
        <w:rPr>
          <w:rFonts w:ascii="Times New Roman" w:hAnsi="Times New Roman"/>
          <w:color w:val="000000"/>
        </w:rPr>
        <w:t>Prellezo</w:t>
      </w:r>
      <w:proofErr w:type="spellEnd"/>
      <w:r w:rsidRPr="0073428F">
        <w:rPr>
          <w:rFonts w:ascii="Times New Roman" w:hAnsi="Times New Roman"/>
          <w:color w:val="000000"/>
        </w:rPr>
        <w:t xml:space="preserve"> 2010, SPC 2010, </w:t>
      </w:r>
      <w:proofErr w:type="spellStart"/>
      <w:r w:rsidRPr="0073428F">
        <w:rPr>
          <w:rFonts w:ascii="Times New Roman" w:hAnsi="Times New Roman"/>
          <w:color w:val="000000"/>
        </w:rPr>
        <w:t>Heenan</w:t>
      </w:r>
      <w:proofErr w:type="spellEnd"/>
      <w:r w:rsidRPr="0073428F">
        <w:rPr>
          <w:rFonts w:ascii="Times New Roman" w:hAnsi="Times New Roman"/>
          <w:color w:val="000000"/>
        </w:rPr>
        <w:t xml:space="preserve"> et al. 2013, Pomeroy et al. 2013). This progress is often cast as a sharp departure from traditional, single-species management regimes (Chapin et al. 2009), though Link (2002:19) has challenged the “apparent duality” between existing fisheries management and proposed EBM strategies, arguing that there is a “gradient of approaches” </w:t>
      </w:r>
      <w:r w:rsidRPr="0073428F">
        <w:rPr>
          <w:rFonts w:ascii="Times New Roman" w:hAnsi="Times New Roman"/>
          <w:color w:val="000000"/>
        </w:rPr>
        <w:lastRenderedPageBreak/>
        <w:t xml:space="preserve">along the continuum of management decisions that exist. </w:t>
      </w:r>
      <w:proofErr w:type="spellStart"/>
      <w:r w:rsidRPr="0073428F">
        <w:rPr>
          <w:rFonts w:ascii="Times New Roman" w:hAnsi="Times New Roman"/>
          <w:color w:val="000000"/>
        </w:rPr>
        <w:t>Aswani</w:t>
      </w:r>
      <w:proofErr w:type="spellEnd"/>
      <w:r w:rsidRPr="0073428F">
        <w:rPr>
          <w:rFonts w:ascii="Times New Roman" w:hAnsi="Times New Roman"/>
          <w:color w:val="000000"/>
        </w:rPr>
        <w:t xml:space="preserve"> et al. (2011:1) offer a similar view, arguing that EBM “is best thought of as an expansion of customary management and integrated coastal management, rather than a paradigm shift.” </w:t>
      </w:r>
    </w:p>
    <w:p w14:paraId="01AF49EB" w14:textId="39439727" w:rsidR="0073428F" w:rsidRPr="0073428F" w:rsidRDefault="0073428F" w:rsidP="0073428F">
      <w:pPr>
        <w:spacing w:line="480" w:lineRule="auto"/>
        <w:ind w:firstLine="720"/>
        <w:rPr>
          <w:rFonts w:ascii="Times New Roman" w:hAnsi="Times New Roman"/>
          <w:color w:val="000000"/>
        </w:rPr>
      </w:pPr>
      <w:r w:rsidRPr="0073428F">
        <w:rPr>
          <w:rFonts w:ascii="Times New Roman" w:hAnsi="Times New Roman"/>
          <w:color w:val="000000"/>
        </w:rPr>
        <w:t xml:space="preserve">Much of the research in this burgeoning domain of science has sought to illuminate the connectivity within and between the biotic and abiotic components of these systems, using sophisticated modeling approaches such as OSMOSE, </w:t>
      </w:r>
      <w:proofErr w:type="spellStart"/>
      <w:r w:rsidRPr="0073428F">
        <w:rPr>
          <w:rFonts w:ascii="Times New Roman" w:hAnsi="Times New Roman"/>
          <w:color w:val="000000"/>
        </w:rPr>
        <w:t>Ecopath</w:t>
      </w:r>
      <w:proofErr w:type="spellEnd"/>
      <w:r w:rsidRPr="0073428F">
        <w:rPr>
          <w:rFonts w:ascii="Times New Roman" w:hAnsi="Times New Roman"/>
          <w:color w:val="000000"/>
        </w:rPr>
        <w:t>/</w:t>
      </w:r>
      <w:proofErr w:type="spellStart"/>
      <w:r w:rsidRPr="0073428F">
        <w:rPr>
          <w:rFonts w:ascii="Times New Roman" w:hAnsi="Times New Roman"/>
          <w:color w:val="000000"/>
        </w:rPr>
        <w:t>Ecosim</w:t>
      </w:r>
      <w:proofErr w:type="spellEnd"/>
      <w:r w:rsidRPr="0073428F">
        <w:rPr>
          <w:rFonts w:ascii="Times New Roman" w:hAnsi="Times New Roman"/>
          <w:color w:val="000000"/>
        </w:rPr>
        <w:t xml:space="preserve">, and Atlantis. For example, the latter is used in the integrated ecosystem assessment (IEA) framework proposed by Levin et al (2009) and adopted by the National Marine Fisheries Service to guide management decisions. Atlantis, like others, can be used to model simple trophic interactions and more highly complex ecological structures (Flower et al. 2013). These efforts represent progress along Link’s conceptual gradient, but focus almost exclusively on the ecological components of these systems, without consideration of the social or economic influences that interact across time and space. Understanding these human interactions therefore represent an important frontier to EBM science.  </w:t>
      </w:r>
    </w:p>
    <w:p w14:paraId="1401CBEA" w14:textId="03D5520F" w:rsidR="000554D3" w:rsidRPr="0073428F" w:rsidRDefault="0073428F" w:rsidP="000554D3">
      <w:pPr>
        <w:spacing w:line="480" w:lineRule="auto"/>
        <w:ind w:firstLine="720"/>
        <w:rPr>
          <w:rFonts w:ascii="Times New Roman" w:hAnsi="Times New Roman"/>
          <w:color w:val="000000"/>
        </w:rPr>
      </w:pPr>
      <w:r w:rsidRPr="0073428F">
        <w:rPr>
          <w:rFonts w:ascii="Times New Roman" w:hAnsi="Times New Roman"/>
          <w:color w:val="000000"/>
        </w:rPr>
        <w:t>In this paper we aim to contribute to this gap by presenting an approach for measuring human connectivity of fisheries at individual and community level and use it to evaluate how a change in management affects anthropogenic connectivity in US west coast commercial fisheries.</w:t>
      </w:r>
      <w:r w:rsidR="000554D3">
        <w:rPr>
          <w:rFonts w:ascii="Times New Roman" w:hAnsi="Times New Roman"/>
          <w:color w:val="000000"/>
        </w:rPr>
        <w:t xml:space="preserve"> </w:t>
      </w:r>
      <w:r w:rsidR="000554D3">
        <w:rPr>
          <w:rFonts w:ascii="Times New Roman" w:hAnsi="Times New Roman"/>
          <w:color w:val="000000"/>
        </w:rPr>
        <w:t xml:space="preserve">We employed a novel clustering algorithm to determine commercial fishing strategies along the US west coast. We found that the </w:t>
      </w:r>
      <w:r w:rsidR="000554D3" w:rsidRPr="00534122">
        <w:rPr>
          <w:rFonts w:ascii="Times New Roman" w:hAnsi="Times New Roman"/>
          <w:color w:val="000000"/>
        </w:rPr>
        <w:t xml:space="preserve">algorithm correctly </w:t>
      </w:r>
      <w:r w:rsidR="000554D3" w:rsidRPr="008119EC">
        <w:rPr>
          <w:rFonts w:ascii="Times New Roman" w:hAnsi="Times New Roman"/>
          <w:color w:val="000000"/>
        </w:rPr>
        <w:t>identified</w:t>
      </w:r>
      <w:r w:rsidR="000554D3" w:rsidRPr="00534122">
        <w:rPr>
          <w:rFonts w:ascii="Times New Roman" w:hAnsi="Times New Roman"/>
          <w:color w:val="000000"/>
        </w:rPr>
        <w:t xml:space="preserve"> spatial and temporal patt</w:t>
      </w:r>
      <w:r w:rsidR="000554D3">
        <w:rPr>
          <w:rFonts w:ascii="Times New Roman" w:hAnsi="Times New Roman"/>
          <w:color w:val="000000"/>
        </w:rPr>
        <w:t>erns of known single – and multi</w:t>
      </w:r>
      <w:r w:rsidR="000554D3" w:rsidRPr="00534122">
        <w:rPr>
          <w:rFonts w:ascii="Times New Roman" w:hAnsi="Times New Roman"/>
          <w:color w:val="000000"/>
        </w:rPr>
        <w:t>species fisheries,</w:t>
      </w:r>
      <w:r w:rsidR="000554D3">
        <w:rPr>
          <w:rFonts w:ascii="Times New Roman" w:hAnsi="Times New Roman"/>
          <w:color w:val="000000"/>
        </w:rPr>
        <w:t xml:space="preserve"> </w:t>
      </w:r>
      <w:r w:rsidR="000554D3" w:rsidRPr="008119EC">
        <w:rPr>
          <w:rFonts w:ascii="Times New Roman" w:hAnsi="Times New Roman"/>
          <w:color w:val="000000"/>
        </w:rPr>
        <w:t>and used</w:t>
      </w:r>
      <w:r w:rsidR="000554D3">
        <w:rPr>
          <w:rFonts w:ascii="Times New Roman" w:hAnsi="Times New Roman"/>
          <w:color w:val="000000"/>
        </w:rPr>
        <w:t xml:space="preserve"> the classification method</w:t>
      </w:r>
      <w:r w:rsidR="000554D3" w:rsidRPr="00534122">
        <w:rPr>
          <w:rFonts w:ascii="Times New Roman" w:hAnsi="Times New Roman"/>
          <w:color w:val="000000"/>
        </w:rPr>
        <w:t xml:space="preserve"> to (</w:t>
      </w:r>
      <w:proofErr w:type="spellStart"/>
      <w:r w:rsidR="000554D3" w:rsidRPr="00534122">
        <w:rPr>
          <w:rFonts w:ascii="Times New Roman" w:hAnsi="Times New Roman"/>
          <w:color w:val="000000"/>
        </w:rPr>
        <w:t>i</w:t>
      </w:r>
      <w:proofErr w:type="spellEnd"/>
      <w:r w:rsidR="000554D3" w:rsidRPr="00534122">
        <w:rPr>
          <w:rFonts w:ascii="Times New Roman" w:hAnsi="Times New Roman"/>
          <w:color w:val="000000"/>
        </w:rPr>
        <w:t xml:space="preserve">) </w:t>
      </w:r>
      <w:r w:rsidR="000554D3">
        <w:rPr>
          <w:rFonts w:ascii="Times New Roman" w:hAnsi="Times New Roman"/>
          <w:color w:val="000000"/>
        </w:rPr>
        <w:t xml:space="preserve">determine vessel-level participation in individual fisheries and emergent </w:t>
      </w:r>
      <w:r w:rsidR="000554D3" w:rsidRPr="00534122">
        <w:rPr>
          <w:rFonts w:ascii="Times New Roman" w:hAnsi="Times New Roman"/>
          <w:color w:val="000000"/>
        </w:rPr>
        <w:t xml:space="preserve">diversification </w:t>
      </w:r>
      <w:r w:rsidR="000554D3">
        <w:rPr>
          <w:rFonts w:ascii="Times New Roman" w:hAnsi="Times New Roman"/>
          <w:color w:val="000000"/>
        </w:rPr>
        <w:t>of their participation across fisheries</w:t>
      </w:r>
      <w:r w:rsidR="000554D3" w:rsidRPr="00534122">
        <w:rPr>
          <w:rFonts w:ascii="Times New Roman" w:hAnsi="Times New Roman"/>
          <w:color w:val="000000"/>
        </w:rPr>
        <w:t xml:space="preserve">, and (ii) describe networks of fisheries participation for entire communities (ports). </w:t>
      </w:r>
      <w:r w:rsidR="000554D3">
        <w:rPr>
          <w:rFonts w:ascii="Times New Roman" w:hAnsi="Times New Roman"/>
          <w:color w:val="000000"/>
        </w:rPr>
        <w:t xml:space="preserve">We </w:t>
      </w:r>
      <w:r w:rsidR="000554D3" w:rsidRPr="008119EC">
        <w:rPr>
          <w:rFonts w:ascii="Times New Roman" w:hAnsi="Times New Roman"/>
          <w:color w:val="000000"/>
        </w:rPr>
        <w:t>found</w:t>
      </w:r>
      <w:r w:rsidR="000554D3">
        <w:rPr>
          <w:rFonts w:ascii="Times New Roman" w:hAnsi="Times New Roman"/>
          <w:color w:val="000000"/>
        </w:rPr>
        <w:t xml:space="preserve"> that the majority of vessels examined were generalists, which participated in more than one commercial fishery in our time-period. In addition, interconnectedness of fisheries participation varied strongly across ports. Using these individual and community-level measures of fisheries diversification, </w:t>
      </w:r>
      <w:r w:rsidR="000554D3" w:rsidRPr="00534122">
        <w:rPr>
          <w:rFonts w:ascii="Times New Roman" w:hAnsi="Times New Roman"/>
          <w:color w:val="000000"/>
        </w:rPr>
        <w:t>we evaluate</w:t>
      </w:r>
      <w:r w:rsidR="000554D3">
        <w:rPr>
          <w:rFonts w:ascii="Times New Roman" w:hAnsi="Times New Roman"/>
          <w:color w:val="000000"/>
        </w:rPr>
        <w:t>d</w:t>
      </w:r>
      <w:r w:rsidR="000554D3" w:rsidRPr="00534122">
        <w:rPr>
          <w:rFonts w:ascii="Times New Roman" w:hAnsi="Times New Roman"/>
          <w:color w:val="000000"/>
        </w:rPr>
        <w:t xml:space="preserve"> how the introduction of a new management structure</w:t>
      </w:r>
      <w:r w:rsidR="000554D3">
        <w:rPr>
          <w:rFonts w:ascii="Times New Roman" w:hAnsi="Times New Roman"/>
          <w:color w:val="000000"/>
        </w:rPr>
        <w:t xml:space="preserve"> influenced vessel-level participation in the affected, along with diversity measures for vessels and ports as a function of their participation in the affected fishery. We hypothesized that catch shares would affect fishing strategies in one of two ways: causing vessels to either drop out of the fishery or, for those that remained in the fishery, allowing them to diversify by participating more heavily in other fisheries. For port communities, we tested whether changes at the vessel level were reflected at the port-level. We found that the implementation of catch shares caused a minority (6%) of vessels to leave commercial fishing altogether, while 53% of vessels continued to participate in the affected fishery and diversified </w:t>
      </w:r>
      <w:r w:rsidR="000554D3" w:rsidRPr="00534122">
        <w:rPr>
          <w:rFonts w:ascii="Times New Roman" w:hAnsi="Times New Roman"/>
          <w:color w:val="000000"/>
        </w:rPr>
        <w:t xml:space="preserve">by participating in </w:t>
      </w:r>
      <w:r w:rsidR="000554D3">
        <w:rPr>
          <w:rFonts w:ascii="Times New Roman" w:hAnsi="Times New Roman"/>
          <w:color w:val="000000"/>
        </w:rPr>
        <w:t>additional</w:t>
      </w:r>
      <w:r w:rsidR="000554D3" w:rsidRPr="00534122">
        <w:rPr>
          <w:rFonts w:ascii="Times New Roman" w:hAnsi="Times New Roman"/>
          <w:color w:val="000000"/>
        </w:rPr>
        <w:t xml:space="preserve"> fisheries</w:t>
      </w:r>
      <w:r w:rsidR="000554D3">
        <w:rPr>
          <w:rFonts w:ascii="Times New Roman" w:hAnsi="Times New Roman"/>
          <w:color w:val="000000"/>
        </w:rPr>
        <w:t xml:space="preserve">, only 13% of vessels continued to participate in the affected fishery with fishing participation unchanged A third group consisted of vessels that exited catch shares but continued to fish commercially (28%). These vessels showed a mixed response, with increased and decreased fishing diversity observed. We also found that these changes at the vessel-level </w:t>
      </w:r>
      <w:r w:rsidR="000554D3" w:rsidRPr="00534122">
        <w:rPr>
          <w:rFonts w:ascii="Times New Roman" w:hAnsi="Times New Roman"/>
          <w:color w:val="000000"/>
        </w:rPr>
        <w:t>did not affect participation among fisheries at a community level. This work helps to formalize and quantify social ecological linkages across scales.</w:t>
      </w:r>
      <w:bookmarkStart w:id="0" w:name="methods"/>
      <w:bookmarkEnd w:id="0"/>
    </w:p>
    <w:p w14:paraId="39B8734E" w14:textId="77777777" w:rsidR="003658F8" w:rsidRDefault="003658F8" w:rsidP="003658F8">
      <w:pPr>
        <w:spacing w:line="480" w:lineRule="auto"/>
        <w:rPr>
          <w:rFonts w:ascii="Times New Roman" w:hAnsi="Times New Roman"/>
          <w:b/>
          <w:color w:val="000000"/>
          <w:sz w:val="28"/>
        </w:rPr>
      </w:pPr>
      <w:r w:rsidRPr="00DF71E2">
        <w:rPr>
          <w:rFonts w:ascii="Times New Roman" w:hAnsi="Times New Roman"/>
          <w:b/>
          <w:color w:val="000000"/>
          <w:sz w:val="28"/>
        </w:rPr>
        <w:t>Discussion</w:t>
      </w:r>
    </w:p>
    <w:p w14:paraId="45D978A4" w14:textId="07E2920F" w:rsidR="0045094C" w:rsidRDefault="00117C7B" w:rsidP="0045094C">
      <w:pPr>
        <w:spacing w:line="480" w:lineRule="auto"/>
        <w:rPr>
          <w:rFonts w:ascii="Times New Roman" w:hAnsi="Times New Roman"/>
          <w:color w:val="000000"/>
        </w:rPr>
      </w:pPr>
      <w:r>
        <w:rPr>
          <w:rFonts w:ascii="Times New Roman" w:hAnsi="Times New Roman"/>
          <w:color w:val="000000"/>
        </w:rPr>
        <w:t>We find that</w:t>
      </w:r>
      <w:r w:rsidRPr="00C73DF1">
        <w:rPr>
          <w:rFonts w:ascii="Times New Roman" w:hAnsi="Times New Roman"/>
          <w:color w:val="000000"/>
        </w:rPr>
        <w:t xml:space="preserve"> more than 60% of fishermen</w:t>
      </w:r>
      <w:r>
        <w:rPr>
          <w:rFonts w:ascii="Times New Roman" w:hAnsi="Times New Roman"/>
          <w:color w:val="000000"/>
        </w:rPr>
        <w:t xml:space="preserve"> are generalists,</w:t>
      </w:r>
      <w:r w:rsidRPr="00C73DF1">
        <w:rPr>
          <w:rFonts w:ascii="Times New Roman" w:hAnsi="Times New Roman"/>
          <w:color w:val="000000"/>
        </w:rPr>
        <w:t xml:space="preserve"> fish</w:t>
      </w:r>
      <w:r>
        <w:rPr>
          <w:rFonts w:ascii="Times New Roman" w:hAnsi="Times New Roman"/>
          <w:color w:val="000000"/>
        </w:rPr>
        <w:t xml:space="preserve">ing in multiple fisheries </w:t>
      </w:r>
      <w:r w:rsidRPr="00C73DF1">
        <w:rPr>
          <w:rFonts w:ascii="Times New Roman" w:hAnsi="Times New Roman"/>
          <w:color w:val="000000"/>
        </w:rPr>
        <w:t xml:space="preserve">effectively connecting them. </w:t>
      </w:r>
      <w:r>
        <w:rPr>
          <w:rFonts w:ascii="Times New Roman" w:hAnsi="Times New Roman"/>
          <w:color w:val="000000"/>
        </w:rPr>
        <w:t xml:space="preserve">This finding runs </w:t>
      </w:r>
      <w:r w:rsidR="00394DA8">
        <w:rPr>
          <w:rFonts w:ascii="Times New Roman" w:hAnsi="Times New Roman"/>
          <w:color w:val="000000"/>
        </w:rPr>
        <w:t xml:space="preserve">counter to conventional ways of thinking about </w:t>
      </w:r>
      <w:r w:rsidR="00C621A2">
        <w:rPr>
          <w:rFonts w:ascii="Times New Roman" w:hAnsi="Times New Roman"/>
          <w:color w:val="000000"/>
        </w:rPr>
        <w:t>fisheries systems where t</w:t>
      </w:r>
      <w:r w:rsidR="00C73DF1">
        <w:rPr>
          <w:rFonts w:ascii="Times New Roman" w:hAnsi="Times New Roman"/>
          <w:color w:val="000000"/>
        </w:rPr>
        <w:t>heoretical models</w:t>
      </w:r>
      <w:r w:rsidR="00F435A1">
        <w:rPr>
          <w:rFonts w:ascii="Times New Roman" w:hAnsi="Times New Roman"/>
          <w:color w:val="000000"/>
        </w:rPr>
        <w:t xml:space="preserve"> of fishing </w:t>
      </w:r>
      <w:r w:rsidR="00F435A1">
        <w:rPr>
          <w:rFonts w:ascii="Times New Roman" w:hAnsi="Times New Roman"/>
          <w:color w:val="000000"/>
        </w:rPr>
        <w:t>have historically defined</w:t>
      </w:r>
      <w:r w:rsidR="00F435A1">
        <w:rPr>
          <w:rFonts w:ascii="Times New Roman" w:hAnsi="Times New Roman"/>
          <w:color w:val="000000"/>
        </w:rPr>
        <w:t xml:space="preserve"> fleets as </w:t>
      </w:r>
      <w:r w:rsidR="00F435A1">
        <w:rPr>
          <w:rFonts w:ascii="Times New Roman" w:hAnsi="Times New Roman"/>
          <w:color w:val="000000"/>
        </w:rPr>
        <w:t xml:space="preserve">homogenous </w:t>
      </w:r>
      <w:r w:rsidR="00F435A1">
        <w:rPr>
          <w:rFonts w:ascii="Times New Roman" w:hAnsi="Times New Roman"/>
          <w:color w:val="000000"/>
        </w:rPr>
        <w:t>groups of</w:t>
      </w:r>
      <w:r w:rsidR="00F435A1">
        <w:rPr>
          <w:rFonts w:ascii="Times New Roman" w:hAnsi="Times New Roman"/>
          <w:color w:val="000000"/>
        </w:rPr>
        <w:t xml:space="preserve"> specialist</w:t>
      </w:r>
      <w:r w:rsidR="00F435A1">
        <w:rPr>
          <w:rFonts w:ascii="Times New Roman" w:hAnsi="Times New Roman"/>
          <w:color w:val="000000"/>
        </w:rPr>
        <w:t xml:space="preserve"> vessels</w:t>
      </w:r>
      <w:r w:rsidR="00C73DF1">
        <w:rPr>
          <w:rFonts w:ascii="Times New Roman" w:hAnsi="Times New Roman"/>
          <w:color w:val="000000"/>
        </w:rPr>
        <w:t xml:space="preserve"> </w:t>
      </w:r>
      <w:r w:rsidR="00F435A1">
        <w:rPr>
          <w:rFonts w:ascii="Times New Roman" w:hAnsi="Times New Roman"/>
          <w:color w:val="000000"/>
        </w:rPr>
        <w:t>focusing on a group of boats which participate in catching a set of species with a particular gear and ignoring the other fisheries in which the vessels may participate</w:t>
      </w:r>
      <w:r w:rsidR="00C621A2">
        <w:rPr>
          <w:rFonts w:ascii="Times New Roman" w:hAnsi="Times New Roman"/>
          <w:color w:val="000000"/>
        </w:rPr>
        <w:t xml:space="preserve"> </w:t>
      </w:r>
      <w:r w:rsidR="00C621A2">
        <w:rPr>
          <w:rFonts w:ascii="Times New Roman" w:hAnsi="Times New Roman"/>
          <w:color w:val="000000"/>
        </w:rPr>
        <w:t>(</w:t>
      </w:r>
      <w:commentRangeStart w:id="1"/>
      <w:r w:rsidR="00C621A2">
        <w:rPr>
          <w:rFonts w:ascii="Times New Roman" w:hAnsi="Times New Roman"/>
          <w:color w:val="000000"/>
        </w:rPr>
        <w:t>refs</w:t>
      </w:r>
      <w:commentRangeEnd w:id="1"/>
      <w:r w:rsidR="00C621A2">
        <w:rPr>
          <w:rStyle w:val="CommentReference"/>
        </w:rPr>
        <w:commentReference w:id="1"/>
      </w:r>
      <w:r w:rsidR="00C621A2">
        <w:rPr>
          <w:rFonts w:ascii="Times New Roman" w:hAnsi="Times New Roman"/>
          <w:color w:val="000000"/>
        </w:rPr>
        <w:t>)</w:t>
      </w:r>
      <w:r w:rsidR="00F435A1">
        <w:rPr>
          <w:rFonts w:ascii="Times New Roman" w:hAnsi="Times New Roman"/>
          <w:color w:val="000000"/>
        </w:rPr>
        <w:t xml:space="preserve">. </w:t>
      </w:r>
      <w:r>
        <w:rPr>
          <w:rFonts w:ascii="Times New Roman" w:hAnsi="Times New Roman"/>
          <w:color w:val="000000"/>
        </w:rPr>
        <w:t>F</w:t>
      </w:r>
      <w:r>
        <w:rPr>
          <w:rFonts w:ascii="Times New Roman" w:hAnsi="Times New Roman"/>
          <w:color w:val="000000"/>
        </w:rPr>
        <w:t>ollowing these formulations, most empirical analyses</w:t>
      </w:r>
      <w:r w:rsidR="00C621A2">
        <w:rPr>
          <w:rFonts w:ascii="Times New Roman" w:hAnsi="Times New Roman"/>
          <w:color w:val="000000"/>
        </w:rPr>
        <w:t xml:space="preserve"> have also</w:t>
      </w:r>
      <w:r>
        <w:rPr>
          <w:rFonts w:ascii="Times New Roman" w:hAnsi="Times New Roman"/>
          <w:color w:val="000000"/>
        </w:rPr>
        <w:t xml:space="preserve"> </w:t>
      </w:r>
      <w:r w:rsidR="00C621A2">
        <w:rPr>
          <w:rFonts w:ascii="Times New Roman" w:hAnsi="Times New Roman"/>
          <w:color w:val="000000"/>
        </w:rPr>
        <w:t>taken</w:t>
      </w:r>
      <w:r>
        <w:rPr>
          <w:rFonts w:ascii="Times New Roman" w:hAnsi="Times New Roman"/>
          <w:color w:val="000000"/>
        </w:rPr>
        <w:t xml:space="preserve"> a similar approach (</w:t>
      </w:r>
      <w:commentRangeStart w:id="2"/>
      <w:r>
        <w:rPr>
          <w:rFonts w:ascii="Times New Roman" w:hAnsi="Times New Roman"/>
          <w:color w:val="000000"/>
        </w:rPr>
        <w:t>refs</w:t>
      </w:r>
      <w:commentRangeEnd w:id="2"/>
      <w:r>
        <w:rPr>
          <w:rStyle w:val="CommentReference"/>
        </w:rPr>
        <w:commentReference w:id="2"/>
      </w:r>
      <w:r>
        <w:rPr>
          <w:rFonts w:ascii="Times New Roman" w:hAnsi="Times New Roman"/>
          <w:color w:val="000000"/>
        </w:rPr>
        <w:t>)</w:t>
      </w:r>
      <w:r>
        <w:rPr>
          <w:rFonts w:ascii="Times New Roman" w:hAnsi="Times New Roman"/>
          <w:color w:val="000000"/>
        </w:rPr>
        <w:t>.</w:t>
      </w:r>
      <w:r w:rsidR="005A440E">
        <w:rPr>
          <w:rFonts w:ascii="Times New Roman" w:hAnsi="Times New Roman"/>
          <w:color w:val="000000"/>
        </w:rPr>
        <w:t xml:space="preserve"> Even ecosystem based management, with a focus on systems-level analyses and species interactions, treats fleets as unconnected (</w:t>
      </w:r>
      <w:commentRangeStart w:id="3"/>
      <w:r w:rsidR="005A440E">
        <w:rPr>
          <w:rFonts w:ascii="Times New Roman" w:hAnsi="Times New Roman"/>
          <w:color w:val="000000"/>
        </w:rPr>
        <w:t>refs</w:t>
      </w:r>
      <w:commentRangeEnd w:id="3"/>
      <w:r w:rsidR="005A440E">
        <w:rPr>
          <w:rStyle w:val="CommentReference"/>
        </w:rPr>
        <w:commentReference w:id="3"/>
      </w:r>
      <w:r w:rsidR="005A440E">
        <w:rPr>
          <w:rFonts w:ascii="Times New Roman" w:hAnsi="Times New Roman"/>
          <w:color w:val="000000"/>
        </w:rPr>
        <w:t>).</w:t>
      </w:r>
      <w:r w:rsidR="0045094C">
        <w:rPr>
          <w:rFonts w:ascii="Times New Roman" w:hAnsi="Times New Roman"/>
          <w:color w:val="000000"/>
        </w:rPr>
        <w:t xml:space="preserve"> This </w:t>
      </w:r>
      <w:r w:rsidR="005A440E">
        <w:rPr>
          <w:rFonts w:ascii="Times New Roman" w:hAnsi="Times New Roman"/>
          <w:color w:val="000000"/>
        </w:rPr>
        <w:t>gap</w:t>
      </w:r>
      <w:r w:rsidR="0045094C">
        <w:rPr>
          <w:rFonts w:ascii="Times New Roman" w:hAnsi="Times New Roman"/>
          <w:color w:val="000000"/>
        </w:rPr>
        <w:t xml:space="preserve"> is problematic</w:t>
      </w:r>
      <w:r w:rsidR="00C621A2">
        <w:rPr>
          <w:rFonts w:ascii="Times New Roman" w:hAnsi="Times New Roman"/>
          <w:color w:val="000000"/>
        </w:rPr>
        <w:t xml:space="preserve"> </w:t>
      </w:r>
      <w:r w:rsidR="0045094C">
        <w:rPr>
          <w:rFonts w:ascii="Times New Roman" w:hAnsi="Times New Roman"/>
          <w:color w:val="000000"/>
        </w:rPr>
        <w:t xml:space="preserve">as </w:t>
      </w:r>
      <w:r w:rsidR="00C621A2">
        <w:rPr>
          <w:rFonts w:ascii="Times New Roman" w:hAnsi="Times New Roman"/>
          <w:color w:val="000000"/>
        </w:rPr>
        <w:t xml:space="preserve">fisher behavior </w:t>
      </w:r>
      <w:r w:rsidR="0045094C" w:rsidRPr="00C73DF1">
        <w:rPr>
          <w:rFonts w:ascii="Times New Roman" w:hAnsi="Times New Roman"/>
          <w:color w:val="000000"/>
        </w:rPr>
        <w:t xml:space="preserve">is central as it will mediate how changes in management translate </w:t>
      </w:r>
      <w:r w:rsidR="0073428F">
        <w:rPr>
          <w:rFonts w:ascii="Times New Roman" w:hAnsi="Times New Roman"/>
          <w:color w:val="000000"/>
        </w:rPr>
        <w:t xml:space="preserve">into changes in the ecology and human well being of  ecological and social </w:t>
      </w:r>
      <w:r w:rsidR="00C621A2">
        <w:rPr>
          <w:rFonts w:ascii="Times New Roman" w:hAnsi="Times New Roman"/>
          <w:color w:val="000000"/>
        </w:rPr>
        <w:t xml:space="preserve"> the social ecological system</w:t>
      </w:r>
      <w:r w:rsidR="0045094C" w:rsidRPr="00C73DF1">
        <w:rPr>
          <w:rFonts w:ascii="Times New Roman" w:hAnsi="Times New Roman"/>
          <w:color w:val="000000"/>
        </w:rPr>
        <w:t xml:space="preserve"> </w:t>
      </w:r>
      <w:r w:rsidR="00C621A2">
        <w:rPr>
          <w:rFonts w:ascii="Times New Roman" w:hAnsi="Times New Roman"/>
          <w:color w:val="000000"/>
        </w:rPr>
        <w:t xml:space="preserve">ecological and </w:t>
      </w:r>
      <w:r w:rsidR="0045094C" w:rsidRPr="00C73DF1">
        <w:rPr>
          <w:rFonts w:ascii="Times New Roman" w:hAnsi="Times New Roman"/>
          <w:color w:val="000000"/>
        </w:rPr>
        <w:t>changes in the marine environment</w:t>
      </w:r>
      <w:r w:rsidR="00C621A2">
        <w:rPr>
          <w:rFonts w:ascii="Times New Roman" w:hAnsi="Times New Roman"/>
          <w:color w:val="000000"/>
        </w:rPr>
        <w:t xml:space="preserve"> (</w:t>
      </w:r>
      <w:commentRangeStart w:id="4"/>
      <w:r w:rsidR="00C621A2">
        <w:rPr>
          <w:rFonts w:ascii="Times New Roman" w:hAnsi="Times New Roman"/>
          <w:color w:val="000000"/>
        </w:rPr>
        <w:t>refs</w:t>
      </w:r>
      <w:commentRangeEnd w:id="4"/>
      <w:r w:rsidR="00C621A2">
        <w:rPr>
          <w:rStyle w:val="CommentReference"/>
        </w:rPr>
        <w:commentReference w:id="4"/>
      </w:r>
      <w:r w:rsidR="00C621A2">
        <w:rPr>
          <w:rFonts w:ascii="Times New Roman" w:hAnsi="Times New Roman"/>
          <w:color w:val="000000"/>
        </w:rPr>
        <w:t>)</w:t>
      </w:r>
      <w:r w:rsidR="0045094C" w:rsidRPr="00C73DF1">
        <w:rPr>
          <w:rFonts w:ascii="Times New Roman" w:hAnsi="Times New Roman"/>
          <w:color w:val="000000"/>
        </w:rPr>
        <w:t>.</w:t>
      </w:r>
    </w:p>
    <w:p w14:paraId="3F990C63" w14:textId="3621CC7A" w:rsidR="0045094C" w:rsidRDefault="0073428F" w:rsidP="00117C7B">
      <w:pPr>
        <w:spacing w:line="480" w:lineRule="auto"/>
        <w:rPr>
          <w:rFonts w:ascii="Times New Roman" w:hAnsi="Times New Roman"/>
          <w:color w:val="000000"/>
        </w:rPr>
      </w:pPr>
      <w:r>
        <w:rPr>
          <w:rFonts w:ascii="Times New Roman" w:hAnsi="Times New Roman"/>
          <w:color w:val="000000"/>
        </w:rPr>
        <w:t xml:space="preserve">Ecologically, there is a large literature demonstrating the importance of accounting for apparent competition, where the competition between two species is obscured by the predation by a common predator. Failing to account for apparent competition has resulted in being unable to predict the impact of extinction in a food web. Similarly, failing to account for the anthropogenic connectivity among </w:t>
      </w:r>
      <w:r w:rsidR="005A440E">
        <w:rPr>
          <w:rFonts w:ascii="Times New Roman" w:hAnsi="Times New Roman"/>
          <w:color w:val="000000"/>
        </w:rPr>
        <w:t>fisheries</w:t>
      </w:r>
      <w:r>
        <w:rPr>
          <w:rFonts w:ascii="Times New Roman" w:hAnsi="Times New Roman"/>
          <w:color w:val="000000"/>
        </w:rPr>
        <w:t xml:space="preserve"> may result in changes in one fishery unexpectedly affecting a fishery targeting a species ecologically unconnected. Dungeness crab and albacore tuna fisheries on the west coast provide an appealing</w:t>
      </w:r>
      <w:r w:rsidR="005A440E">
        <w:rPr>
          <w:rFonts w:ascii="Times New Roman" w:hAnsi="Times New Roman"/>
          <w:color w:val="000000"/>
        </w:rPr>
        <w:t>, but untested</w:t>
      </w:r>
      <w:r>
        <w:rPr>
          <w:rFonts w:ascii="Times New Roman" w:hAnsi="Times New Roman"/>
          <w:color w:val="000000"/>
        </w:rPr>
        <w:t xml:space="preserve"> example.  </w:t>
      </w:r>
      <w:r w:rsidR="0045094C">
        <w:rPr>
          <w:rFonts w:ascii="Times New Roman" w:hAnsi="Times New Roman"/>
          <w:color w:val="000000"/>
        </w:rPr>
        <w:t xml:space="preserve">There are myriad examples of the importance of properly characterizing ecological connectivity both for better understanding of species responses to perturbations and management change. Ecosystem based management is largely a response to the lack of connectivity provided in traditional single-species fisheries management. </w:t>
      </w:r>
      <w:r w:rsidR="00C621A2">
        <w:rPr>
          <w:rFonts w:ascii="Times New Roman" w:hAnsi="Times New Roman"/>
          <w:color w:val="000000"/>
        </w:rPr>
        <w:t>Similarly,</w:t>
      </w:r>
      <w:r w:rsidR="0045094C">
        <w:rPr>
          <w:rFonts w:ascii="Times New Roman" w:hAnsi="Times New Roman"/>
          <w:color w:val="000000"/>
        </w:rPr>
        <w:t xml:space="preserve"> recent work on bushmeat and artisanal fishing has highlighted the importance</w:t>
      </w:r>
      <w:r w:rsidR="00C621A2">
        <w:rPr>
          <w:rFonts w:ascii="Times New Roman" w:hAnsi="Times New Roman"/>
          <w:color w:val="000000"/>
        </w:rPr>
        <w:t xml:space="preserve"> of recognizing the connections between these activities in order to provide adequate alternatives to relive pressure on scarce wildlife. </w:t>
      </w:r>
    </w:p>
    <w:p w14:paraId="41CBA36A" w14:textId="3FB2CFC9" w:rsidR="00394DA8" w:rsidRDefault="000554D3" w:rsidP="003658F8">
      <w:pPr>
        <w:spacing w:line="480" w:lineRule="auto"/>
        <w:rPr>
          <w:rFonts w:ascii="Times New Roman" w:hAnsi="Times New Roman"/>
          <w:color w:val="000000"/>
        </w:rPr>
      </w:pPr>
      <w:r>
        <w:rPr>
          <w:rFonts w:ascii="Times New Roman" w:hAnsi="Times New Roman"/>
          <w:color w:val="000000"/>
        </w:rPr>
        <w:t xml:space="preserve">The social implications of this </w:t>
      </w:r>
      <w:proofErr w:type="spellStart"/>
      <w:r>
        <w:rPr>
          <w:rFonts w:ascii="Times New Roman" w:hAnsi="Times New Roman"/>
          <w:color w:val="000000"/>
        </w:rPr>
        <w:t>generalism</w:t>
      </w:r>
      <w:proofErr w:type="spellEnd"/>
      <w:r>
        <w:rPr>
          <w:rFonts w:ascii="Times New Roman" w:hAnsi="Times New Roman"/>
          <w:color w:val="000000"/>
        </w:rPr>
        <w:t xml:space="preserve"> have been most recently characterized with regards to how diversity in participation is related to reduced exposure to financial risk (</w:t>
      </w:r>
      <w:commentRangeStart w:id="5"/>
      <w:r>
        <w:rPr>
          <w:rFonts w:ascii="Times New Roman" w:hAnsi="Times New Roman"/>
          <w:color w:val="000000"/>
        </w:rPr>
        <w:t>refs</w:t>
      </w:r>
      <w:commentRangeEnd w:id="5"/>
      <w:r>
        <w:rPr>
          <w:rStyle w:val="CommentReference"/>
        </w:rPr>
        <w:commentReference w:id="5"/>
      </w:r>
      <w:r>
        <w:rPr>
          <w:rFonts w:ascii="Times New Roman" w:hAnsi="Times New Roman"/>
          <w:color w:val="000000"/>
        </w:rPr>
        <w:t>).  Previous work has demonstrated that vessels with increased participation diversity have less variable revenues, and that changes in management have been associated with reduced participation diversity in these fisheries (</w:t>
      </w:r>
      <w:commentRangeStart w:id="6"/>
      <w:r>
        <w:rPr>
          <w:rFonts w:ascii="Times New Roman" w:hAnsi="Times New Roman"/>
          <w:color w:val="000000"/>
        </w:rPr>
        <w:t>refs</w:t>
      </w:r>
      <w:commentRangeEnd w:id="6"/>
      <w:r>
        <w:rPr>
          <w:rStyle w:val="CommentReference"/>
        </w:rPr>
        <w:commentReference w:id="6"/>
      </w:r>
      <w:r>
        <w:rPr>
          <w:rFonts w:ascii="Times New Roman" w:hAnsi="Times New Roman"/>
          <w:color w:val="000000"/>
        </w:rPr>
        <w:t>).</w:t>
      </w:r>
    </w:p>
    <w:p w14:paraId="7B35422E" w14:textId="77B794DD" w:rsidR="000554D3" w:rsidRDefault="005A440E" w:rsidP="000554D3">
      <w:pPr>
        <w:spacing w:line="480" w:lineRule="auto"/>
        <w:rPr>
          <w:rFonts w:ascii="Times New Roman" w:hAnsi="Times New Roman"/>
          <w:color w:val="000000"/>
        </w:rPr>
      </w:pPr>
      <w:r>
        <w:rPr>
          <w:rFonts w:ascii="Times New Roman" w:hAnsi="Times New Roman"/>
          <w:color w:val="000000"/>
        </w:rPr>
        <w:t xml:space="preserve">We document the </w:t>
      </w:r>
      <w:proofErr w:type="spellStart"/>
      <w:r>
        <w:rPr>
          <w:rFonts w:ascii="Times New Roman" w:hAnsi="Times New Roman"/>
          <w:color w:val="000000"/>
        </w:rPr>
        <w:t>generalism</w:t>
      </w:r>
      <w:proofErr w:type="spellEnd"/>
      <w:r>
        <w:rPr>
          <w:rFonts w:ascii="Times New Roman" w:hAnsi="Times New Roman"/>
          <w:color w:val="000000"/>
        </w:rPr>
        <w:t xml:space="preserve"> present among US west coast fishing fleets, but also that</w:t>
      </w:r>
      <w:r w:rsidR="000554D3">
        <w:rPr>
          <w:rFonts w:ascii="Times New Roman" w:hAnsi="Times New Roman"/>
          <w:color w:val="000000"/>
        </w:rPr>
        <w:t xml:space="preserve"> the implementation of catch shares</w:t>
      </w:r>
      <w:r w:rsidR="000554D3" w:rsidRPr="00467647">
        <w:rPr>
          <w:rFonts w:ascii="Times New Roman" w:hAnsi="Times New Roman"/>
          <w:color w:val="000000"/>
        </w:rPr>
        <w:t xml:space="preserve"> has increased revenue diversity at the vessel level</w:t>
      </w:r>
      <w:r w:rsidR="000554D3">
        <w:rPr>
          <w:rFonts w:ascii="Times New Roman" w:hAnsi="Times New Roman"/>
          <w:color w:val="000000"/>
        </w:rPr>
        <w:t xml:space="preserve"> for vessels that continued to participate in the fishery. If previously documented relationships between vessel participation diversity and revenue hold, catch shares thus has reduced these vess</w:t>
      </w:r>
      <w:commentRangeStart w:id="7"/>
      <w:r w:rsidR="000554D3">
        <w:rPr>
          <w:rFonts w:ascii="Times New Roman" w:hAnsi="Times New Roman"/>
          <w:color w:val="000000"/>
        </w:rPr>
        <w:t>els’ exposure to risk</w:t>
      </w:r>
      <w:commentRangeEnd w:id="7"/>
      <w:r w:rsidR="000554D3">
        <w:rPr>
          <w:rStyle w:val="CommentReference"/>
        </w:rPr>
        <w:commentReference w:id="7"/>
      </w:r>
      <w:r w:rsidR="000554D3">
        <w:rPr>
          <w:rFonts w:ascii="Times New Roman" w:hAnsi="Times New Roman"/>
          <w:color w:val="000000"/>
        </w:rPr>
        <w:t>. It’s important to note, however, that not all groundfish trawl boats made the transition into the catch shares regime. Based on our analyses, it appears that smaller, more diversified boats were not as likely to continue fishing in catch shares</w:t>
      </w:r>
      <w:commentRangeStart w:id="8"/>
      <w:r w:rsidR="000554D3">
        <w:rPr>
          <w:rFonts w:ascii="Times New Roman" w:hAnsi="Times New Roman"/>
          <w:color w:val="000000"/>
        </w:rPr>
        <w:t xml:space="preserve">. </w:t>
      </w:r>
      <w:commentRangeEnd w:id="8"/>
      <w:r w:rsidR="000554D3">
        <w:rPr>
          <w:rStyle w:val="CommentReference"/>
        </w:rPr>
        <w:commentReference w:id="8"/>
      </w:r>
      <w:r w:rsidR="000554D3">
        <w:rPr>
          <w:rFonts w:ascii="Times New Roman" w:hAnsi="Times New Roman"/>
          <w:color w:val="000000"/>
        </w:rPr>
        <w:t>Most analyses of the impacts of catch shares have focused on the vessels that continue fishing, assuming that vessels that exit also exit commercial fishing. This work demonstrates that the majority of vessels continued fishing, closely examining what happens to these trawlers that exited groundfish fisheries, and whether these patterns in of connectivity can predict new entries is an important next step for this work</w:t>
      </w:r>
      <w:commentRangeStart w:id="9"/>
      <w:r w:rsidR="000554D3">
        <w:rPr>
          <w:rFonts w:ascii="Times New Roman" w:hAnsi="Times New Roman"/>
          <w:color w:val="000000"/>
        </w:rPr>
        <w:t>.</w:t>
      </w:r>
      <w:commentRangeEnd w:id="9"/>
      <w:r w:rsidR="000554D3">
        <w:rPr>
          <w:rStyle w:val="CommentReference"/>
        </w:rPr>
        <w:commentReference w:id="9"/>
      </w:r>
    </w:p>
    <w:p w14:paraId="6E4E3791" w14:textId="65D99FD4" w:rsidR="00394DA8" w:rsidRDefault="00394DA8" w:rsidP="003658F8">
      <w:pPr>
        <w:spacing w:line="480" w:lineRule="auto"/>
        <w:rPr>
          <w:rFonts w:ascii="Times New Roman" w:hAnsi="Times New Roman"/>
          <w:color w:val="000000"/>
        </w:rPr>
      </w:pPr>
      <w:r>
        <w:rPr>
          <w:rFonts w:ascii="Times New Roman" w:hAnsi="Times New Roman"/>
          <w:color w:val="000000"/>
        </w:rPr>
        <w:t xml:space="preserve">Most people talk about impacts of just vessels in fishery rather than all vessels and/or community. </w:t>
      </w:r>
      <w:r w:rsidR="00B4696F">
        <w:rPr>
          <w:rFonts w:ascii="Times New Roman" w:hAnsi="Times New Roman"/>
          <w:color w:val="000000"/>
        </w:rPr>
        <w:t>By conducting analyses at a certain scale, we lack the full picture [Simon’s scale paper?]. We find that the effect is the same, but attenuated, at the community level, but t</w:t>
      </w:r>
      <w:r w:rsidR="00B4696F">
        <w:rPr>
          <w:rFonts w:ascii="Times New Roman" w:hAnsi="Times New Roman"/>
          <w:color w:val="000000"/>
        </w:rPr>
        <w:t xml:space="preserve">oo little work has been </w:t>
      </w:r>
      <w:proofErr w:type="gramStart"/>
      <w:r w:rsidR="00B4696F">
        <w:rPr>
          <w:rFonts w:ascii="Times New Roman" w:hAnsi="Times New Roman"/>
          <w:color w:val="000000"/>
        </w:rPr>
        <w:t xml:space="preserve">done </w:t>
      </w:r>
      <w:r w:rsidR="00B4696F">
        <w:rPr>
          <w:rFonts w:ascii="Times New Roman" w:hAnsi="Times New Roman"/>
          <w:color w:val="000000"/>
        </w:rPr>
        <w:t xml:space="preserve"> for</w:t>
      </w:r>
      <w:proofErr w:type="gramEnd"/>
      <w:r w:rsidR="00B4696F">
        <w:rPr>
          <w:rFonts w:ascii="Times New Roman" w:hAnsi="Times New Roman"/>
          <w:color w:val="000000"/>
        </w:rPr>
        <w:t xml:space="preserve"> us to know if that result is general. This is work further study empirically and theoretically, since many management groups are mandated to consider community and vessel level changes. We know a lot more about vessels and a lot less about how to meet legal commitments at community level. And the US isn’t the only place that has community-scale specific policies, EU Marine Strategy </w:t>
      </w:r>
      <w:proofErr w:type="spellStart"/>
      <w:r w:rsidR="00B4696F">
        <w:rPr>
          <w:rFonts w:ascii="Times New Roman" w:hAnsi="Times New Roman"/>
          <w:color w:val="000000"/>
        </w:rPr>
        <w:t>Directon</w:t>
      </w:r>
      <w:proofErr w:type="spellEnd"/>
      <w:r w:rsidR="00B4696F">
        <w:rPr>
          <w:rFonts w:ascii="Times New Roman" w:hAnsi="Times New Roman"/>
          <w:color w:val="000000"/>
        </w:rPr>
        <w:t xml:space="preserve"> and maybe also New Zealand. </w:t>
      </w:r>
    </w:p>
    <w:p w14:paraId="1FC08F46" w14:textId="5FC930B7" w:rsidR="00394DA8" w:rsidRDefault="00B4696F" w:rsidP="003658F8">
      <w:pPr>
        <w:spacing w:line="480" w:lineRule="auto"/>
        <w:rPr>
          <w:rFonts w:ascii="Times New Roman" w:hAnsi="Times New Roman"/>
          <w:color w:val="000000"/>
        </w:rPr>
      </w:pPr>
      <w:r>
        <w:rPr>
          <w:rFonts w:ascii="Times New Roman" w:hAnsi="Times New Roman"/>
          <w:color w:val="000000"/>
        </w:rPr>
        <w:t xml:space="preserve">We know that catch shares haven’t been in very long, our before period is short, communities have more to them than just fisheries and the scale of those communities might not even be correct. </w:t>
      </w:r>
      <w:proofErr w:type="gramStart"/>
      <w:r>
        <w:rPr>
          <w:rFonts w:ascii="Times New Roman" w:hAnsi="Times New Roman"/>
          <w:color w:val="000000"/>
        </w:rPr>
        <w:t>Similarly</w:t>
      </w:r>
      <w:proofErr w:type="gramEnd"/>
      <w:r>
        <w:rPr>
          <w:rFonts w:ascii="Times New Roman" w:hAnsi="Times New Roman"/>
          <w:color w:val="000000"/>
        </w:rPr>
        <w:t xml:space="preserve"> fishermen do more thing than just fish and vessels constitute more than one person. </w:t>
      </w:r>
    </w:p>
    <w:p w14:paraId="30D4DB09" w14:textId="435BB582" w:rsidR="00394DA8" w:rsidRPr="00394DA8" w:rsidRDefault="00394DA8" w:rsidP="003658F8">
      <w:pPr>
        <w:spacing w:line="480" w:lineRule="auto"/>
        <w:rPr>
          <w:rFonts w:ascii="Times New Roman" w:hAnsi="Times New Roman"/>
          <w:color w:val="000000"/>
        </w:rPr>
      </w:pPr>
      <w:r>
        <w:rPr>
          <w:rFonts w:ascii="Times New Roman" w:hAnsi="Times New Roman"/>
          <w:color w:val="000000"/>
        </w:rPr>
        <w:t xml:space="preserve">Key insights </w:t>
      </w:r>
      <w:r w:rsidR="005A440E">
        <w:rPr>
          <w:rFonts w:ascii="Times New Roman" w:hAnsi="Times New Roman"/>
          <w:color w:val="000000"/>
        </w:rPr>
        <w:t xml:space="preserve">from this work </w:t>
      </w:r>
      <w:r>
        <w:rPr>
          <w:rFonts w:ascii="Times New Roman" w:hAnsi="Times New Roman"/>
          <w:color w:val="000000"/>
        </w:rPr>
        <w:t xml:space="preserve">are that realized fisheries may/may not reflect what things look like on the books, and can cause things that are otherwise </w:t>
      </w:r>
      <w:r w:rsidR="005A440E">
        <w:rPr>
          <w:rFonts w:ascii="Times New Roman" w:hAnsi="Times New Roman"/>
          <w:color w:val="000000"/>
        </w:rPr>
        <w:t>unlinked</w:t>
      </w:r>
      <w:r>
        <w:rPr>
          <w:rFonts w:ascii="Times New Roman" w:hAnsi="Times New Roman"/>
          <w:color w:val="000000"/>
        </w:rPr>
        <w:t xml:space="preserve"> ecologically to be connected, and the </w:t>
      </w:r>
      <w:r w:rsidR="00B4696F">
        <w:rPr>
          <w:rFonts w:ascii="Times New Roman" w:hAnsi="Times New Roman"/>
          <w:color w:val="000000"/>
        </w:rPr>
        <w:t>question</w:t>
      </w:r>
      <w:r>
        <w:rPr>
          <w:rFonts w:ascii="Times New Roman" w:hAnsi="Times New Roman"/>
          <w:color w:val="000000"/>
        </w:rPr>
        <w:t xml:space="preserve"> of what happens to vessel s an aggregate group/community level is understudied and </w:t>
      </w:r>
      <w:proofErr w:type="spellStart"/>
      <w:r>
        <w:rPr>
          <w:rFonts w:ascii="Times New Roman" w:hAnsi="Times New Roman"/>
          <w:color w:val="000000"/>
        </w:rPr>
        <w:t>participatin</w:t>
      </w:r>
      <w:proofErr w:type="spellEnd"/>
      <w:r>
        <w:rPr>
          <w:rFonts w:ascii="Times New Roman" w:hAnsi="Times New Roman"/>
          <w:color w:val="000000"/>
        </w:rPr>
        <w:t xml:space="preserve"> networks described here are a nice entry point. Tee up what </w:t>
      </w:r>
      <w:proofErr w:type="spellStart"/>
      <w:r>
        <w:rPr>
          <w:rFonts w:ascii="Times New Roman" w:hAnsi="Times New Roman"/>
          <w:color w:val="000000"/>
        </w:rPr>
        <w:t>ne</w:t>
      </w:r>
      <w:bookmarkStart w:id="10" w:name="_GoBack"/>
      <w:bookmarkEnd w:id="10"/>
      <w:r>
        <w:rPr>
          <w:rFonts w:ascii="Times New Roman" w:hAnsi="Times New Roman"/>
          <w:color w:val="000000"/>
        </w:rPr>
        <w:t>xt</w:t>
      </w:r>
      <w:proofErr w:type="gramStart"/>
      <w:r>
        <w:rPr>
          <w:rFonts w:ascii="Times New Roman" w:hAnsi="Times New Roman"/>
          <w:color w:val="000000"/>
        </w:rPr>
        <w:t>,”might</w:t>
      </w:r>
      <w:proofErr w:type="spellEnd"/>
      <w:proofErr w:type="gramEnd"/>
      <w:r>
        <w:rPr>
          <w:rFonts w:ascii="Times New Roman" w:hAnsi="Times New Roman"/>
          <w:color w:val="000000"/>
        </w:rPr>
        <w:t xml:space="preserve"> be useful to think about food web tools to understand SESs” </w:t>
      </w:r>
    </w:p>
    <w:p w14:paraId="2CA7582D" w14:textId="2AEE9223" w:rsidR="00412E9E" w:rsidRDefault="00412E9E" w:rsidP="003658F8">
      <w:pPr>
        <w:spacing w:line="480" w:lineRule="auto"/>
        <w:rPr>
          <w:ins w:id="11" w:author="Jameal Samhouri" w:date="2015-12-14T12:39:00Z"/>
          <w:rFonts w:ascii="Times New Roman" w:hAnsi="Times New Roman"/>
          <w:color w:val="000000"/>
        </w:rPr>
      </w:pPr>
      <w:ins w:id="12" w:author="Jameal Samhouri" w:date="2015-12-14T12:06:00Z">
        <w:r>
          <w:rPr>
            <w:rFonts w:ascii="Times New Roman" w:hAnsi="Times New Roman"/>
            <w:color w:val="000000"/>
          </w:rPr>
          <w:t>What are the main points?</w:t>
        </w:r>
      </w:ins>
    </w:p>
    <w:p w14:paraId="7ACBB1CE" w14:textId="136E0374" w:rsidR="0068628D" w:rsidRDefault="0068628D" w:rsidP="003658F8">
      <w:pPr>
        <w:spacing w:line="480" w:lineRule="auto"/>
        <w:rPr>
          <w:ins w:id="13" w:author="Jameal Samhouri" w:date="2015-12-14T12:40:00Z"/>
          <w:rFonts w:ascii="Times New Roman" w:hAnsi="Times New Roman"/>
          <w:color w:val="000000"/>
        </w:rPr>
      </w:pPr>
      <w:ins w:id="14" w:author="Jameal Samhouri" w:date="2015-12-14T12:39:00Z">
        <w:r>
          <w:rPr>
            <w:rFonts w:ascii="Times New Roman" w:hAnsi="Times New Roman"/>
            <w:color w:val="000000"/>
          </w:rPr>
          <w:t xml:space="preserve">Fishermen </w:t>
        </w:r>
      </w:ins>
      <w:ins w:id="15" w:author="Jameal Samhouri" w:date="2015-12-14T12:40:00Z">
        <w:r>
          <w:rPr>
            <w:rFonts w:ascii="Times New Roman" w:hAnsi="Times New Roman"/>
            <w:color w:val="000000"/>
          </w:rPr>
          <w:t>are mostly generalists, counter to conventional ways of thinking about them</w:t>
        </w:r>
      </w:ins>
    </w:p>
    <w:p w14:paraId="53E1AB1B" w14:textId="4EBA4E30" w:rsidR="0068628D" w:rsidRDefault="0068628D" w:rsidP="003658F8">
      <w:pPr>
        <w:spacing w:line="480" w:lineRule="auto"/>
        <w:rPr>
          <w:ins w:id="16" w:author="Jameal Samhouri" w:date="2015-12-14T12:40:00Z"/>
          <w:rFonts w:ascii="Times New Roman" w:hAnsi="Times New Roman"/>
          <w:color w:val="000000"/>
        </w:rPr>
      </w:pPr>
      <w:ins w:id="17" w:author="Jameal Samhouri" w:date="2015-12-14T12:40:00Z">
        <w:r>
          <w:rPr>
            <w:rFonts w:ascii="Times New Roman" w:hAnsi="Times New Roman"/>
            <w:color w:val="000000"/>
          </w:rPr>
          <w:t>Catch shares make fishermen more of generalists</w:t>
        </w:r>
      </w:ins>
    </w:p>
    <w:p w14:paraId="1301FFAD" w14:textId="7475A709" w:rsidR="0068628D" w:rsidRDefault="0068628D" w:rsidP="003658F8">
      <w:pPr>
        <w:spacing w:line="480" w:lineRule="auto"/>
        <w:rPr>
          <w:ins w:id="18" w:author="Jameal Samhouri" w:date="2015-12-14T12:46:00Z"/>
          <w:rFonts w:ascii="Times New Roman" w:hAnsi="Times New Roman"/>
          <w:color w:val="000000"/>
        </w:rPr>
      </w:pPr>
      <w:ins w:id="19" w:author="Jameal Samhouri" w:date="2015-12-14T12:40:00Z">
        <w:r>
          <w:rPr>
            <w:rFonts w:ascii="Times New Roman" w:hAnsi="Times New Roman"/>
            <w:color w:val="000000"/>
          </w:rPr>
          <w:t>Scale matters. Vessels vs ports, individual vs community.</w:t>
        </w:r>
      </w:ins>
    </w:p>
    <w:p w14:paraId="60960226" w14:textId="5C0E23AE" w:rsidR="0068628D" w:rsidRDefault="0068628D" w:rsidP="003658F8">
      <w:pPr>
        <w:spacing w:line="480" w:lineRule="auto"/>
        <w:rPr>
          <w:ins w:id="20" w:author="Jameal Samhouri" w:date="2015-12-14T12:06:00Z"/>
          <w:rFonts w:ascii="Times New Roman" w:hAnsi="Times New Roman"/>
          <w:color w:val="000000"/>
        </w:rPr>
      </w:pPr>
      <w:ins w:id="21" w:author="Jameal Samhouri" w:date="2015-12-14T12:46:00Z">
        <w:r>
          <w:rPr>
            <w:rFonts w:ascii="Times New Roman" w:hAnsi="Times New Roman"/>
            <w:color w:val="000000"/>
          </w:rPr>
          <w:t>Realized fishery is a distinct unit of analysis, not necessarily equivalent to permit-based fishery</w:t>
        </w:r>
      </w:ins>
    </w:p>
    <w:p w14:paraId="742C567E" w14:textId="18FFEE48" w:rsidR="003658F8" w:rsidRDefault="003658F8" w:rsidP="003658F8">
      <w:pPr>
        <w:spacing w:line="480" w:lineRule="auto"/>
        <w:rPr>
          <w:rFonts w:ascii="Times New Roman" w:hAnsi="Times New Roman"/>
          <w:color w:val="000000"/>
        </w:rPr>
      </w:pPr>
      <w:r>
        <w:rPr>
          <w:rFonts w:ascii="Times New Roman" w:hAnsi="Times New Roman"/>
          <w:color w:val="000000"/>
        </w:rPr>
        <w:t>Models of fishing typically model fleets as homogenous groups of vessels. Following theoretical formulations, most empirical fleet analyses take a similar approach, focusing on a group of boats which participate in catching a set of species with a particular gear and ignoring the other fisheries in which the vessels may participate. Fishing on the US west coast however, is better described as a heterogeneous group of multi-purpose vessels fishing in many different combinations of fisheries. This work underscores the importance, already recognized in ecosystem based management in the form of species interactions, that the ant</w:t>
      </w:r>
      <w:r w:rsidRPr="00567062">
        <w:rPr>
          <w:rFonts w:ascii="Times New Roman" w:hAnsi="Times New Roman"/>
          <w:color w:val="000000"/>
          <w:highlight w:val="yellow"/>
        </w:rPr>
        <w:t>hropogenic connectivity</w:t>
      </w:r>
      <w:r>
        <w:rPr>
          <w:rFonts w:ascii="Times New Roman" w:hAnsi="Times New Roman"/>
          <w:color w:val="000000"/>
        </w:rPr>
        <w:t xml:space="preserve"> of a fisheries system is an important component and can mediate how changes in one fishery may affect others. </w:t>
      </w:r>
      <w:ins w:id="22" w:author="Jameal Samhouri" w:date="2015-12-14T12:00:00Z">
        <w:r w:rsidR="00567062">
          <w:rPr>
            <w:rFonts w:ascii="Times New Roman" w:hAnsi="Times New Roman"/>
            <w:color w:val="000000"/>
          </w:rPr>
          <w:t>I don’t think this is the lead point emerging from your analysis. Fine for conclusions/implications</w:t>
        </w:r>
      </w:ins>
    </w:p>
    <w:p w14:paraId="63FF13D6" w14:textId="77777777" w:rsidR="003658F8" w:rsidRDefault="003658F8" w:rsidP="003658F8">
      <w:pPr>
        <w:spacing w:line="480" w:lineRule="auto"/>
        <w:rPr>
          <w:rFonts w:ascii="Times New Roman" w:hAnsi="Times New Roman"/>
          <w:color w:val="000000"/>
        </w:rPr>
      </w:pPr>
      <w:r>
        <w:rPr>
          <w:rFonts w:ascii="Times New Roman" w:hAnsi="Times New Roman"/>
          <w:color w:val="000000"/>
        </w:rPr>
        <w:t>We also find that the implementation of catch shares</w:t>
      </w:r>
      <w:r w:rsidRPr="00467647">
        <w:rPr>
          <w:rFonts w:ascii="Times New Roman" w:hAnsi="Times New Roman"/>
          <w:color w:val="000000"/>
        </w:rPr>
        <w:t xml:space="preserve"> has increased revenue diversity at the vessel level</w:t>
      </w:r>
      <w:r>
        <w:rPr>
          <w:rFonts w:ascii="Times New Roman" w:hAnsi="Times New Roman"/>
          <w:color w:val="000000"/>
        </w:rPr>
        <w:t xml:space="preserve"> for vessels that continued to participate in the fishery. If previously documented relationships between vessel participation diversity and revenue hold, catch shares thus has reduced these vess</w:t>
      </w:r>
      <w:commentRangeStart w:id="23"/>
      <w:r>
        <w:rPr>
          <w:rFonts w:ascii="Times New Roman" w:hAnsi="Times New Roman"/>
          <w:color w:val="000000"/>
        </w:rPr>
        <w:t>els’ exposure to risk</w:t>
      </w:r>
      <w:commentRangeEnd w:id="23"/>
      <w:r w:rsidR="00567062">
        <w:rPr>
          <w:rStyle w:val="CommentReference"/>
        </w:rPr>
        <w:commentReference w:id="23"/>
      </w:r>
      <w:r>
        <w:rPr>
          <w:rFonts w:ascii="Times New Roman" w:hAnsi="Times New Roman"/>
          <w:color w:val="000000"/>
        </w:rPr>
        <w:t>. It’s important to note, however, that not all groundfish trawl boats made the transition into the catch shares regime. Based on our analyses, it appears that smaller, more diversified boats were not as likely to continue fishing in catch shares</w:t>
      </w:r>
      <w:commentRangeStart w:id="24"/>
      <w:r>
        <w:rPr>
          <w:rFonts w:ascii="Times New Roman" w:hAnsi="Times New Roman"/>
          <w:color w:val="000000"/>
        </w:rPr>
        <w:t xml:space="preserve">. </w:t>
      </w:r>
      <w:commentRangeEnd w:id="24"/>
      <w:r w:rsidR="00567062">
        <w:rPr>
          <w:rStyle w:val="CommentReference"/>
        </w:rPr>
        <w:commentReference w:id="24"/>
      </w:r>
      <w:r>
        <w:rPr>
          <w:rFonts w:ascii="Times New Roman" w:hAnsi="Times New Roman"/>
          <w:color w:val="000000"/>
        </w:rPr>
        <w:t>Most analyses of the impacts of catch shares have focused on the vessels that continue fishing, assuming that vessels that exit also exit commercial fishing. This work demonstrates that the majority of vessels continued fishing, closely examining what happens to these trawlers that exited groundfish fisheries, and whether these patterns in of connectivity can predict new entries is an important next step for this work</w:t>
      </w:r>
      <w:commentRangeStart w:id="25"/>
      <w:r>
        <w:rPr>
          <w:rFonts w:ascii="Times New Roman" w:hAnsi="Times New Roman"/>
          <w:color w:val="000000"/>
        </w:rPr>
        <w:t>.</w:t>
      </w:r>
      <w:commentRangeEnd w:id="25"/>
      <w:r w:rsidR="00567062">
        <w:rPr>
          <w:rStyle w:val="CommentReference"/>
        </w:rPr>
        <w:commentReference w:id="25"/>
      </w:r>
    </w:p>
    <w:p w14:paraId="4BA8E084" w14:textId="58890D25" w:rsidR="003658F8" w:rsidRDefault="003658F8" w:rsidP="003658F8">
      <w:pPr>
        <w:spacing w:line="480" w:lineRule="auto"/>
        <w:rPr>
          <w:rFonts w:ascii="Times New Roman" w:hAnsi="Times New Roman"/>
          <w:color w:val="000000"/>
        </w:rPr>
      </w:pPr>
      <w:moveFromRangeStart w:id="26" w:author="Jameal Samhouri" w:date="2015-12-14T12:03:00Z" w:name="move311713925"/>
      <w:moveFrom w:id="27" w:author="Jameal Samhouri" w:date="2015-12-14T12:03:00Z">
        <w:r w:rsidDel="00567062">
          <w:rPr>
            <w:rFonts w:ascii="Times New Roman" w:hAnsi="Times New Roman"/>
            <w:color w:val="000000"/>
          </w:rPr>
          <w:t xml:space="preserve">The differing results at the vessel and port-level highlight the importance of scale. </w:t>
        </w:r>
      </w:moveFrom>
      <w:moveFromRangeEnd w:id="26"/>
      <w:r>
        <w:rPr>
          <w:rFonts w:ascii="Times New Roman" w:hAnsi="Times New Roman"/>
          <w:color w:val="000000"/>
        </w:rPr>
        <w:t>In this work we found that catch shares increased fishing diversity at the vessel-level, but not at the port</w:t>
      </w:r>
      <w:commentRangeStart w:id="28"/>
      <w:r>
        <w:rPr>
          <w:rFonts w:ascii="Times New Roman" w:hAnsi="Times New Roman"/>
          <w:color w:val="000000"/>
        </w:rPr>
        <w:t>.</w:t>
      </w:r>
      <w:commentRangeEnd w:id="28"/>
      <w:r w:rsidR="00567062">
        <w:rPr>
          <w:rStyle w:val="CommentReference"/>
        </w:rPr>
        <w:commentReference w:id="28"/>
      </w:r>
      <w:r>
        <w:rPr>
          <w:rFonts w:ascii="Times New Roman" w:hAnsi="Times New Roman"/>
          <w:color w:val="000000"/>
        </w:rPr>
        <w:t xml:space="preserve"> </w:t>
      </w:r>
      <w:moveToRangeStart w:id="29" w:author="Jameal Samhouri" w:date="2015-12-14T12:03:00Z" w:name="move311713925"/>
      <w:moveTo w:id="30" w:author="Jameal Samhouri" w:date="2015-12-14T12:03:00Z">
        <w:r w:rsidR="00567062">
          <w:rPr>
            <w:rFonts w:ascii="Times New Roman" w:hAnsi="Times New Roman"/>
            <w:color w:val="000000"/>
          </w:rPr>
          <w:t xml:space="preserve">The differing results at the vessel and port-level highlight the importance of scale. </w:t>
        </w:r>
      </w:moveTo>
      <w:moveToRangeEnd w:id="29"/>
      <w:r>
        <w:rPr>
          <w:rFonts w:ascii="Times New Roman" w:hAnsi="Times New Roman"/>
          <w:color w:val="000000"/>
        </w:rPr>
        <w:t xml:space="preserve">Thus depending on the scale an analysis is considered at, </w:t>
      </w:r>
      <w:commentRangeStart w:id="31"/>
      <w:r>
        <w:rPr>
          <w:rFonts w:ascii="Times New Roman" w:hAnsi="Times New Roman"/>
          <w:color w:val="000000"/>
        </w:rPr>
        <w:t>the outcomes could differ</w:t>
      </w:r>
      <w:commentRangeEnd w:id="31"/>
      <w:r w:rsidR="00567062">
        <w:rPr>
          <w:rStyle w:val="CommentReference"/>
        </w:rPr>
        <w:commentReference w:id="31"/>
      </w:r>
      <w:r>
        <w:rPr>
          <w:rFonts w:ascii="Times New Roman" w:hAnsi="Times New Roman"/>
          <w:color w:val="000000"/>
        </w:rPr>
        <w:t>. Future analyses should ensure that a diversity of scales are considered, and especially take into consideration the scales that are relevant to stakeholders and to which policy speaks</w:t>
      </w:r>
      <w:commentRangeStart w:id="32"/>
      <w:r>
        <w:rPr>
          <w:rFonts w:ascii="Times New Roman" w:hAnsi="Times New Roman"/>
          <w:color w:val="000000"/>
        </w:rPr>
        <w:t>.</w:t>
      </w:r>
      <w:commentRangeEnd w:id="32"/>
      <w:r w:rsidR="00567062">
        <w:rPr>
          <w:rStyle w:val="CommentReference"/>
        </w:rPr>
        <w:commentReference w:id="32"/>
      </w:r>
    </w:p>
    <w:p w14:paraId="28BA17BF" w14:textId="77777777" w:rsidR="003658F8" w:rsidRPr="00467647" w:rsidRDefault="003658F8" w:rsidP="003658F8">
      <w:pPr>
        <w:spacing w:line="480" w:lineRule="auto"/>
        <w:rPr>
          <w:rFonts w:ascii="Times New Roman" w:hAnsi="Times New Roman"/>
          <w:color w:val="000000"/>
        </w:rPr>
      </w:pPr>
      <w:r>
        <w:rPr>
          <w:rFonts w:ascii="Times New Roman" w:hAnsi="Times New Roman"/>
          <w:color w:val="000000"/>
        </w:rPr>
        <w:t>This work also made use of realized fisheries as the unit of participation. Realized fisheries themselves have a particular scale, and it is slightly different resolution than permit: i.e. there are multiple distinct target assemblages within the open-access nearshore fishery but multiple permit-types contribute to the sablefish long-line fishery. It’s not clear which, realized fishery or permitted sector, is the better measure of resilience or adaptability. Realized fisheries capture the ecological structure of the fishery, and provides information on how diversified a vessel/community is ecologically. But permits reflect anthropogenic limitations on movement among fisheries, which realized fisheries, as presently defined, lack</w:t>
      </w:r>
      <w:commentRangeStart w:id="33"/>
      <w:r>
        <w:rPr>
          <w:rFonts w:ascii="Times New Roman" w:hAnsi="Times New Roman"/>
          <w:color w:val="000000"/>
        </w:rPr>
        <w:t>.</w:t>
      </w:r>
      <w:commentRangeEnd w:id="33"/>
      <w:r w:rsidR="00567062">
        <w:rPr>
          <w:rStyle w:val="CommentReference"/>
        </w:rPr>
        <w:commentReference w:id="33"/>
      </w:r>
      <w:r>
        <w:rPr>
          <w:rFonts w:ascii="Times New Roman" w:hAnsi="Times New Roman"/>
          <w:color w:val="000000"/>
        </w:rPr>
        <w:t xml:space="preserve"> </w:t>
      </w:r>
    </w:p>
    <w:p w14:paraId="062DD488" w14:textId="77777777" w:rsidR="000056A3" w:rsidRDefault="000056A3"/>
    <w:sectPr w:rsidR="000056A3"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5-12-14T15:09:00Z" w:initials="EF">
    <w:p w14:paraId="29ACD000" w14:textId="77777777" w:rsidR="00C621A2" w:rsidRDefault="00C621A2" w:rsidP="00C621A2">
      <w:pPr>
        <w:pStyle w:val="CommentText"/>
      </w:pPr>
      <w:r>
        <w:rPr>
          <w:rStyle w:val="CommentReference"/>
        </w:rPr>
        <w:annotationRef/>
      </w:r>
      <w:r>
        <w:t>Classical papers of Colin Clark, others?</w:t>
      </w:r>
    </w:p>
  </w:comment>
  <w:comment w:id="2" w:author="Emma Fuller" w:date="2015-12-14T15:09:00Z" w:initials="EF">
    <w:p w14:paraId="50DF3E1E" w14:textId="77777777" w:rsidR="00117C7B" w:rsidRDefault="00117C7B" w:rsidP="00117C7B">
      <w:pPr>
        <w:pStyle w:val="CommentText"/>
      </w:pPr>
      <w:r>
        <w:rPr>
          <w:rStyle w:val="CommentReference"/>
        </w:rPr>
        <w:annotationRef/>
      </w:r>
      <w:r>
        <w:t>Location choice literature, others?</w:t>
      </w:r>
    </w:p>
  </w:comment>
  <w:comment w:id="3" w:author="Emma Fuller" w:date="2015-12-14T16:12:00Z" w:initials="EF">
    <w:p w14:paraId="71502AB7" w14:textId="555C0931" w:rsidR="005A440E" w:rsidRDefault="005A440E">
      <w:pPr>
        <w:pStyle w:val="CommentText"/>
      </w:pPr>
      <w:r>
        <w:rPr>
          <w:rStyle w:val="CommentReference"/>
        </w:rPr>
        <w:annotationRef/>
      </w:r>
      <w:r>
        <w:t xml:space="preserve">Field et al. 2006 </w:t>
      </w:r>
      <w:proofErr w:type="spellStart"/>
      <w:r>
        <w:t>ecopath</w:t>
      </w:r>
      <w:proofErr w:type="spellEnd"/>
      <w:r>
        <w:t xml:space="preserve"> model of California current</w:t>
      </w:r>
    </w:p>
  </w:comment>
  <w:comment w:id="4" w:author="Emma Fuller" w:date="2015-12-14T15:37:00Z" w:initials="EF">
    <w:p w14:paraId="588BE1D6" w14:textId="4801AF78" w:rsidR="00C621A2" w:rsidRDefault="00C621A2">
      <w:pPr>
        <w:pStyle w:val="CommentText"/>
      </w:pPr>
      <w:r>
        <w:rPr>
          <w:rStyle w:val="CommentReference"/>
        </w:rPr>
        <w:annotationRef/>
      </w:r>
      <w:r>
        <w:t xml:space="preserve">Fulton et al., van </w:t>
      </w:r>
      <w:proofErr w:type="spellStart"/>
      <w:r>
        <w:t>Putten</w:t>
      </w:r>
      <w:proofErr w:type="spellEnd"/>
      <w:r>
        <w:t xml:space="preserve"> et al., review papers and older 90s stuff emphasizing the importance of </w:t>
      </w:r>
      <w:proofErr w:type="gramStart"/>
      <w:r>
        <w:t>understanding  human</w:t>
      </w:r>
      <w:proofErr w:type="gramEnd"/>
      <w:r>
        <w:t xml:space="preserve"> behavior in predicting ecological impacts of management. </w:t>
      </w:r>
    </w:p>
  </w:comment>
  <w:comment w:id="5" w:author="Emma Fuller" w:date="2015-12-14T16:03:00Z" w:initials="EF">
    <w:p w14:paraId="3958FA87" w14:textId="19A53FCA" w:rsidR="000554D3" w:rsidRDefault="000554D3">
      <w:pPr>
        <w:pStyle w:val="CommentText"/>
      </w:pPr>
      <w:r>
        <w:rPr>
          <w:rStyle w:val="CommentReference"/>
        </w:rPr>
        <w:annotationRef/>
      </w:r>
      <w:r>
        <w:t xml:space="preserve">Holland &amp; </w:t>
      </w:r>
      <w:proofErr w:type="spellStart"/>
      <w:r>
        <w:t>Kasperski</w:t>
      </w:r>
      <w:proofErr w:type="spellEnd"/>
      <w:r>
        <w:t xml:space="preserve">, </w:t>
      </w:r>
      <w:proofErr w:type="spellStart"/>
      <w:r>
        <w:t>Sethi</w:t>
      </w:r>
      <w:proofErr w:type="spellEnd"/>
    </w:p>
  </w:comment>
  <w:comment w:id="6" w:author="Emma Fuller" w:date="2015-12-14T16:04:00Z" w:initials="EF">
    <w:p w14:paraId="49DA1574" w14:textId="3B129251" w:rsidR="000554D3" w:rsidRDefault="000554D3">
      <w:pPr>
        <w:pStyle w:val="CommentText"/>
      </w:pPr>
      <w:r>
        <w:rPr>
          <w:rStyle w:val="CommentReference"/>
        </w:rPr>
        <w:annotationRef/>
      </w:r>
      <w:proofErr w:type="spellStart"/>
      <w:r>
        <w:t>Kasperski</w:t>
      </w:r>
      <w:proofErr w:type="spellEnd"/>
      <w:r>
        <w:t xml:space="preserve"> &amp; Holland </w:t>
      </w:r>
    </w:p>
  </w:comment>
  <w:comment w:id="7" w:author="Jameal Samhouri" w:date="2015-12-14T12:01:00Z" w:initials="JS">
    <w:p w14:paraId="4538EB80" w14:textId="77777777" w:rsidR="000554D3" w:rsidRDefault="000554D3" w:rsidP="000554D3">
      <w:pPr>
        <w:pStyle w:val="CommentText"/>
      </w:pPr>
      <w:r>
        <w:rPr>
          <w:rStyle w:val="CommentReference"/>
        </w:rPr>
        <w:annotationRef/>
      </w:r>
      <w:r>
        <w:t>Will need to develop this more, and compare to Holland/</w:t>
      </w:r>
      <w:proofErr w:type="spellStart"/>
      <w:r>
        <w:t>Kasperski</w:t>
      </w:r>
      <w:proofErr w:type="spellEnd"/>
      <w:r>
        <w:t xml:space="preserve"> and catchshares.org</w:t>
      </w:r>
    </w:p>
  </w:comment>
  <w:comment w:id="8" w:author="Jameal Samhouri" w:date="2015-12-14T12:02:00Z" w:initials="JS">
    <w:p w14:paraId="33AF7307" w14:textId="77777777" w:rsidR="000554D3" w:rsidRDefault="000554D3" w:rsidP="000554D3">
      <w:pPr>
        <w:pStyle w:val="CommentText"/>
      </w:pPr>
      <w:r>
        <w:rPr>
          <w:rStyle w:val="CommentReference"/>
        </w:rPr>
        <w:annotationRef/>
      </w:r>
      <w:r>
        <w:t>So diversification may have buffered them from impacts of catch shares…?</w:t>
      </w:r>
    </w:p>
  </w:comment>
  <w:comment w:id="9" w:author="Jameal Samhouri" w:date="2015-12-14T12:03:00Z" w:initials="JS">
    <w:p w14:paraId="6CDCB21A" w14:textId="77777777" w:rsidR="000554D3" w:rsidRDefault="000554D3" w:rsidP="000554D3">
      <w:pPr>
        <w:pStyle w:val="CommentText"/>
      </w:pPr>
      <w:r>
        <w:rPr>
          <w:rStyle w:val="CommentReference"/>
        </w:rPr>
        <w:annotationRef/>
      </w:r>
      <w:r>
        <w:t>Good. This paragraph should also bring in how results for west coast may or may not generalize to other geographies</w:t>
      </w:r>
    </w:p>
  </w:comment>
  <w:comment w:id="23" w:author="Jameal Samhouri" w:date="2015-12-14T12:01:00Z" w:initials="JS">
    <w:p w14:paraId="15EBD3A1" w14:textId="77094C9E" w:rsidR="0068628D" w:rsidRDefault="0068628D">
      <w:pPr>
        <w:pStyle w:val="CommentText"/>
      </w:pPr>
      <w:r>
        <w:rPr>
          <w:rStyle w:val="CommentReference"/>
        </w:rPr>
        <w:annotationRef/>
      </w:r>
      <w:r>
        <w:t>Will need to develop this more, and compare to Holland/</w:t>
      </w:r>
      <w:proofErr w:type="spellStart"/>
      <w:r>
        <w:t>Kasperski</w:t>
      </w:r>
      <w:proofErr w:type="spellEnd"/>
      <w:r>
        <w:t xml:space="preserve"> and catchshares.org</w:t>
      </w:r>
    </w:p>
  </w:comment>
  <w:comment w:id="24" w:author="Jameal Samhouri" w:date="2015-12-14T12:02:00Z" w:initials="JS">
    <w:p w14:paraId="3ACD42B5" w14:textId="74A2B277" w:rsidR="0068628D" w:rsidRDefault="0068628D">
      <w:pPr>
        <w:pStyle w:val="CommentText"/>
      </w:pPr>
      <w:r>
        <w:rPr>
          <w:rStyle w:val="CommentReference"/>
        </w:rPr>
        <w:annotationRef/>
      </w:r>
      <w:r>
        <w:t>So diversification may have buffered them from impacts of catch shares…?</w:t>
      </w:r>
    </w:p>
  </w:comment>
  <w:comment w:id="25" w:author="Jameal Samhouri" w:date="2015-12-14T12:03:00Z" w:initials="JS">
    <w:p w14:paraId="20A587C1" w14:textId="7EA38EB6" w:rsidR="0068628D" w:rsidRDefault="0068628D">
      <w:pPr>
        <w:pStyle w:val="CommentText"/>
      </w:pPr>
      <w:r>
        <w:rPr>
          <w:rStyle w:val="CommentReference"/>
        </w:rPr>
        <w:annotationRef/>
      </w:r>
      <w:r>
        <w:t>Good. This paragraph should also bring in how results for west coast may or may not generalize to other geographies</w:t>
      </w:r>
    </w:p>
  </w:comment>
  <w:comment w:id="28" w:author="Jameal Samhouri" w:date="2015-12-14T12:04:00Z" w:initials="JS">
    <w:p w14:paraId="7AEED299" w14:textId="42C03CDC" w:rsidR="0068628D" w:rsidRDefault="0068628D">
      <w:pPr>
        <w:pStyle w:val="CommentText"/>
      </w:pPr>
      <w:r>
        <w:rPr>
          <w:rStyle w:val="CommentReference"/>
        </w:rPr>
        <w:annotationRef/>
      </w:r>
      <w:r>
        <w:t>I thought the newest analysis suggested that the reduction in port-level diversification was smallest for port s that had catch share quota / more CS quota</w:t>
      </w:r>
    </w:p>
  </w:comment>
  <w:comment w:id="31" w:author="Jameal Samhouri" w:date="2015-12-14T12:03:00Z" w:initials="JS">
    <w:p w14:paraId="1CCA1F08" w14:textId="23AB3A78" w:rsidR="0068628D" w:rsidRDefault="0068628D">
      <w:pPr>
        <w:pStyle w:val="CommentText"/>
      </w:pPr>
      <w:r>
        <w:rPr>
          <w:rStyle w:val="CommentReference"/>
        </w:rPr>
        <w:annotationRef/>
      </w:r>
      <w:r>
        <w:t>Spell out what you mean</w:t>
      </w:r>
    </w:p>
  </w:comment>
  <w:comment w:id="32" w:author="Jameal Samhouri" w:date="2015-12-14T12:05:00Z" w:initials="JS">
    <w:p w14:paraId="63EB9C8F" w14:textId="0706DDF9" w:rsidR="0068628D" w:rsidRDefault="0068628D">
      <w:pPr>
        <w:pStyle w:val="CommentText"/>
      </w:pPr>
      <w:r>
        <w:rPr>
          <w:rStyle w:val="CommentReference"/>
        </w:rPr>
        <w:annotationRef/>
      </w:r>
      <w:r>
        <w:t>Bring in MSRA and NS8</w:t>
      </w:r>
    </w:p>
  </w:comment>
  <w:comment w:id="33" w:author="Jameal Samhouri" w:date="2015-12-14T12:06:00Z" w:initials="JS">
    <w:p w14:paraId="2D7E3C60" w14:textId="43476D6A" w:rsidR="0068628D" w:rsidRDefault="0068628D">
      <w:pPr>
        <w:pStyle w:val="CommentText"/>
      </w:pPr>
      <w:r>
        <w:rPr>
          <w:rStyle w:val="CommentReference"/>
        </w:rPr>
        <w:annotationRef/>
      </w:r>
      <w:r>
        <w:t>Hmm, need to hear more about this paragraph. Not sure what you are going for and seems like something you should wait for reviewers to ask for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ACD000" w15:done="0"/>
  <w15:commentEx w15:paraId="50DF3E1E" w15:done="0"/>
  <w15:commentEx w15:paraId="71502AB7" w15:done="0"/>
  <w15:commentEx w15:paraId="588BE1D6" w15:done="0"/>
  <w15:commentEx w15:paraId="3958FA87" w15:done="0"/>
  <w15:commentEx w15:paraId="49DA1574" w15:done="0"/>
  <w15:commentEx w15:paraId="4538EB80" w15:done="0"/>
  <w15:commentEx w15:paraId="33AF7307" w15:done="0"/>
  <w15:commentEx w15:paraId="6CDCB21A" w15:done="0"/>
  <w15:commentEx w15:paraId="15EBD3A1" w15:done="0"/>
  <w15:commentEx w15:paraId="3ACD42B5" w15:done="0"/>
  <w15:commentEx w15:paraId="20A587C1" w15:done="0"/>
  <w15:commentEx w15:paraId="7AEED299" w15:done="0"/>
  <w15:commentEx w15:paraId="1CCA1F08" w15:done="0"/>
  <w15:commentEx w15:paraId="63EB9C8F" w15:done="0"/>
  <w15:commentEx w15:paraId="2D7E3C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8F8"/>
    <w:rsid w:val="000056A3"/>
    <w:rsid w:val="000554D3"/>
    <w:rsid w:val="00117C7B"/>
    <w:rsid w:val="003658F8"/>
    <w:rsid w:val="00394DA8"/>
    <w:rsid w:val="00412E9E"/>
    <w:rsid w:val="0045094C"/>
    <w:rsid w:val="00567062"/>
    <w:rsid w:val="005A440E"/>
    <w:rsid w:val="00611AA6"/>
    <w:rsid w:val="0068628D"/>
    <w:rsid w:val="0070777A"/>
    <w:rsid w:val="0073428F"/>
    <w:rsid w:val="007B12C7"/>
    <w:rsid w:val="00995F4F"/>
    <w:rsid w:val="00B4696F"/>
    <w:rsid w:val="00C621A2"/>
    <w:rsid w:val="00C73DF1"/>
    <w:rsid w:val="00F43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814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8F8"/>
    <w:pPr>
      <w:spacing w:before="180" w:after="180"/>
    </w:pPr>
    <w:rPr>
      <w:rFonts w:ascii="Cambria" w:eastAsia="Cambria" w:hAnsi="Cambria"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7062"/>
    <w:rPr>
      <w:sz w:val="18"/>
      <w:szCs w:val="18"/>
    </w:rPr>
  </w:style>
  <w:style w:type="paragraph" w:styleId="CommentText">
    <w:name w:val="annotation text"/>
    <w:basedOn w:val="Normal"/>
    <w:link w:val="CommentTextChar"/>
    <w:uiPriority w:val="99"/>
    <w:semiHidden/>
    <w:unhideWhenUsed/>
    <w:rsid w:val="00567062"/>
  </w:style>
  <w:style w:type="character" w:customStyle="1" w:styleId="CommentTextChar">
    <w:name w:val="Comment Text Char"/>
    <w:basedOn w:val="DefaultParagraphFont"/>
    <w:link w:val="CommentText"/>
    <w:uiPriority w:val="99"/>
    <w:semiHidden/>
    <w:rsid w:val="00567062"/>
    <w:rPr>
      <w:rFonts w:ascii="Cambria" w:eastAsia="Cambria" w:hAnsi="Cambria" w:cs="Times New Roman"/>
    </w:rPr>
  </w:style>
  <w:style w:type="paragraph" w:styleId="CommentSubject">
    <w:name w:val="annotation subject"/>
    <w:basedOn w:val="CommentText"/>
    <w:next w:val="CommentText"/>
    <w:link w:val="CommentSubjectChar"/>
    <w:uiPriority w:val="99"/>
    <w:semiHidden/>
    <w:unhideWhenUsed/>
    <w:rsid w:val="00567062"/>
    <w:rPr>
      <w:b/>
      <w:bCs/>
      <w:sz w:val="20"/>
      <w:szCs w:val="20"/>
    </w:rPr>
  </w:style>
  <w:style w:type="character" w:customStyle="1" w:styleId="CommentSubjectChar">
    <w:name w:val="Comment Subject Char"/>
    <w:basedOn w:val="CommentTextChar"/>
    <w:link w:val="CommentSubject"/>
    <w:uiPriority w:val="99"/>
    <w:semiHidden/>
    <w:rsid w:val="00567062"/>
    <w:rPr>
      <w:rFonts w:ascii="Cambria" w:eastAsia="Cambria" w:hAnsi="Cambria" w:cs="Times New Roman"/>
      <w:b/>
      <w:bCs/>
      <w:sz w:val="20"/>
      <w:szCs w:val="20"/>
    </w:rPr>
  </w:style>
  <w:style w:type="paragraph" w:styleId="BalloonText">
    <w:name w:val="Balloon Text"/>
    <w:basedOn w:val="Normal"/>
    <w:link w:val="BalloonTextChar"/>
    <w:uiPriority w:val="99"/>
    <w:semiHidden/>
    <w:unhideWhenUsed/>
    <w:rsid w:val="0056706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67062"/>
    <w:rPr>
      <w:rFonts w:ascii="Lucida Grande" w:eastAsia="Cambr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2095</Words>
  <Characters>11943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4</cp:revision>
  <dcterms:created xsi:type="dcterms:W3CDTF">2015-12-14T20:06:00Z</dcterms:created>
  <dcterms:modified xsi:type="dcterms:W3CDTF">2015-12-15T00:16:00Z</dcterms:modified>
</cp:coreProperties>
</file>