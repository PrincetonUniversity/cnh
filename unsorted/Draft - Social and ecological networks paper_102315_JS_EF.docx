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people.xml" ContentType="application/vnd.openxmlformats-officedocument.wordprocessingml.people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9E" w:rsidRDefault="00FE1E9E" w:rsidP="00565893">
      <w:pPr>
        <w:ind w:left="-360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Social-ecological networks in marine fisheries </w:t>
      </w:r>
    </w:p>
    <w:p w:rsidR="00FE1E9E" w:rsidRDefault="00FE1E9E" w:rsidP="00244C2C">
      <w:pPr>
        <w:ind w:left="-360"/>
        <w:rPr>
          <w:rFonts w:ascii="Times New Roman" w:hAnsi="Times New Roman"/>
          <w:b/>
        </w:rPr>
      </w:pPr>
    </w:p>
    <w:p w:rsidR="00244C2C" w:rsidRDefault="00244C2C" w:rsidP="00244C2C">
      <w:pPr>
        <w:ind w:left="-360"/>
        <w:rPr>
          <w:rFonts w:ascii="Times New Roman" w:hAnsi="Times New Roman"/>
        </w:rPr>
      </w:pPr>
      <w:r w:rsidRPr="00244C2C">
        <w:rPr>
          <w:rFonts w:ascii="Times New Roman" w:hAnsi="Times New Roman"/>
          <w:b/>
        </w:rPr>
        <w:t>Problem statement</w:t>
      </w:r>
      <w:r>
        <w:rPr>
          <w:rFonts w:ascii="Times New Roman" w:hAnsi="Times New Roman"/>
        </w:rPr>
        <w:t xml:space="preserve">: There is broad consensus that ecosystem-based fisheries management, which </w:t>
      </w:r>
      <w:r w:rsidR="00440297">
        <w:rPr>
          <w:rFonts w:ascii="Times New Roman" w:hAnsi="Times New Roman"/>
        </w:rPr>
        <w:t>aims to account</w:t>
      </w:r>
      <w:r>
        <w:rPr>
          <w:rFonts w:ascii="Times New Roman" w:hAnsi="Times New Roman"/>
        </w:rPr>
        <w:t xml:space="preserve"> for the coupling of social and human systems and their complex interactions, </w:t>
      </w:r>
      <w:r w:rsidR="00440297">
        <w:rPr>
          <w:rFonts w:ascii="Times New Roman" w:hAnsi="Times New Roman"/>
        </w:rPr>
        <w:t xml:space="preserve">is critical to the long-term sustainability of ocean and marine systems. Yet translating theory to practice </w:t>
      </w:r>
      <w:r w:rsidR="001B433C">
        <w:rPr>
          <w:rFonts w:ascii="Times New Roman" w:hAnsi="Times New Roman"/>
        </w:rPr>
        <w:t>continues to be</w:t>
      </w:r>
      <w:r w:rsidR="00440297">
        <w:rPr>
          <w:rFonts w:ascii="Times New Roman" w:hAnsi="Times New Roman"/>
        </w:rPr>
        <w:t xml:space="preserve"> challenging</w:t>
      </w:r>
      <w:r w:rsidR="001B433C">
        <w:rPr>
          <w:rFonts w:ascii="Times New Roman" w:hAnsi="Times New Roman"/>
        </w:rPr>
        <w:t xml:space="preserve"> due to institutional path-dependencies, technical barriers, and </w:t>
      </w:r>
      <w:r w:rsidR="005B1689">
        <w:rPr>
          <w:rFonts w:ascii="Times New Roman" w:hAnsi="Times New Roman"/>
        </w:rPr>
        <w:t xml:space="preserve">information </w:t>
      </w:r>
      <w:r w:rsidR="001B433C">
        <w:rPr>
          <w:rFonts w:ascii="Times New Roman" w:hAnsi="Times New Roman"/>
        </w:rPr>
        <w:t>blind spots</w:t>
      </w:r>
      <w:r w:rsidR="00440297">
        <w:rPr>
          <w:rFonts w:ascii="Times New Roman" w:hAnsi="Times New Roman"/>
        </w:rPr>
        <w:t>.</w:t>
      </w:r>
      <w:r w:rsidR="005D7A4B">
        <w:rPr>
          <w:rFonts w:ascii="Times New Roman" w:hAnsi="Times New Roman"/>
        </w:rPr>
        <w:t xml:space="preserve"> </w:t>
      </w:r>
      <w:r w:rsidR="001B433C">
        <w:rPr>
          <w:rFonts w:ascii="Times New Roman" w:hAnsi="Times New Roman"/>
        </w:rPr>
        <w:t xml:space="preserve">While important progress is being made </w:t>
      </w:r>
      <w:r w:rsidR="00F8333D">
        <w:rPr>
          <w:rFonts w:ascii="Times New Roman" w:hAnsi="Times New Roman"/>
        </w:rPr>
        <w:t xml:space="preserve">in fisheries towards closing (or at least </w:t>
      </w:r>
      <w:r w:rsidR="005B1689">
        <w:rPr>
          <w:rFonts w:ascii="Times New Roman" w:hAnsi="Times New Roman"/>
        </w:rPr>
        <w:t>diminishing</w:t>
      </w:r>
      <w:r w:rsidR="00F8333D">
        <w:rPr>
          <w:rFonts w:ascii="Times New Roman" w:hAnsi="Times New Roman"/>
        </w:rPr>
        <w:t>)</w:t>
      </w:r>
      <w:r w:rsidR="005B1689">
        <w:rPr>
          <w:rFonts w:ascii="Times New Roman" w:hAnsi="Times New Roman"/>
        </w:rPr>
        <w:t xml:space="preserve"> these</w:t>
      </w:r>
      <w:r w:rsidR="00F8333D">
        <w:rPr>
          <w:rFonts w:ascii="Times New Roman" w:hAnsi="Times New Roman"/>
        </w:rPr>
        <w:t xml:space="preserve"> knowledge</w:t>
      </w:r>
      <w:r w:rsidR="005B1689">
        <w:rPr>
          <w:rFonts w:ascii="Times New Roman" w:hAnsi="Times New Roman"/>
        </w:rPr>
        <w:t xml:space="preserve"> gaps and</w:t>
      </w:r>
      <w:r w:rsidR="00F8333D">
        <w:rPr>
          <w:rFonts w:ascii="Times New Roman" w:hAnsi="Times New Roman"/>
        </w:rPr>
        <w:t xml:space="preserve"> facilitat</w:t>
      </w:r>
      <w:r w:rsidR="006976B0">
        <w:rPr>
          <w:rFonts w:ascii="Times New Roman" w:hAnsi="Times New Roman"/>
        </w:rPr>
        <w:t>ing</w:t>
      </w:r>
      <w:r w:rsidR="00F8333D">
        <w:rPr>
          <w:rFonts w:ascii="Times New Roman" w:hAnsi="Times New Roman"/>
        </w:rPr>
        <w:t xml:space="preserve"> the </w:t>
      </w:r>
      <w:proofErr w:type="spellStart"/>
      <w:r w:rsidR="00F8333D">
        <w:rPr>
          <w:rFonts w:ascii="Times New Roman" w:hAnsi="Times New Roman"/>
        </w:rPr>
        <w:t>operationalization</w:t>
      </w:r>
      <w:proofErr w:type="spellEnd"/>
      <w:r w:rsidR="00F8333D">
        <w:rPr>
          <w:rFonts w:ascii="Times New Roman" w:hAnsi="Times New Roman"/>
        </w:rPr>
        <w:t xml:space="preserve"> of EBM, </w:t>
      </w:r>
      <w:r w:rsidR="005D7A4B">
        <w:rPr>
          <w:rFonts w:ascii="Times New Roman" w:hAnsi="Times New Roman"/>
        </w:rPr>
        <w:t xml:space="preserve">there </w:t>
      </w:r>
      <w:r w:rsidR="005B1689">
        <w:rPr>
          <w:rFonts w:ascii="Times New Roman" w:hAnsi="Times New Roman"/>
        </w:rPr>
        <w:t>is a</w:t>
      </w:r>
      <w:r w:rsidR="005D7A4B">
        <w:rPr>
          <w:rFonts w:ascii="Times New Roman" w:hAnsi="Times New Roman"/>
        </w:rPr>
        <w:t xml:space="preserve"> relative dearth of empirically grounded </w:t>
      </w:r>
      <w:r w:rsidR="001B433C">
        <w:rPr>
          <w:rFonts w:ascii="Times New Roman" w:hAnsi="Times New Roman"/>
        </w:rPr>
        <w:t xml:space="preserve">scholarship </w:t>
      </w:r>
      <w:ins w:id="0" w:author="Emma Fuller" w:date="2015-10-22T08:06:00Z">
        <w:r w:rsidR="00565893">
          <w:rPr>
            <w:rFonts w:ascii="Times New Roman" w:hAnsi="Times New Roman"/>
          </w:rPr>
          <w:t xml:space="preserve">that </w:t>
        </w:r>
      </w:ins>
      <w:r w:rsidR="00F8333D">
        <w:rPr>
          <w:rFonts w:ascii="Times New Roman" w:hAnsi="Times New Roman"/>
        </w:rPr>
        <w:t>explicitly deals with the interplay between</w:t>
      </w:r>
      <w:r w:rsidR="001B433C">
        <w:rPr>
          <w:rFonts w:ascii="Times New Roman" w:hAnsi="Times New Roman"/>
        </w:rPr>
        <w:t xml:space="preserve"> </w:t>
      </w:r>
      <w:r w:rsidR="00F8333D">
        <w:rPr>
          <w:rFonts w:ascii="Times New Roman" w:hAnsi="Times New Roman"/>
        </w:rPr>
        <w:t xml:space="preserve">the human and biological components of these systems. Instead, research has largely focused on either social or ecological connectivity. This apparent compartmentalization is problematic </w:t>
      </w:r>
      <w:r w:rsidR="005B1689">
        <w:rPr>
          <w:rFonts w:ascii="Times New Roman" w:hAnsi="Times New Roman"/>
        </w:rPr>
        <w:t>given that</w:t>
      </w:r>
      <w:r w:rsidR="00191852">
        <w:rPr>
          <w:rFonts w:ascii="Times New Roman" w:hAnsi="Times New Roman"/>
        </w:rPr>
        <w:t xml:space="preserve"> </w:t>
      </w:r>
      <w:r w:rsidR="005B1689">
        <w:rPr>
          <w:rFonts w:ascii="Times New Roman" w:hAnsi="Times New Roman"/>
        </w:rPr>
        <w:t>the two parts of</w:t>
      </w:r>
      <w:r w:rsidR="00191852">
        <w:rPr>
          <w:rFonts w:ascii="Times New Roman" w:hAnsi="Times New Roman"/>
        </w:rPr>
        <w:t xml:space="preserve"> the system are </w:t>
      </w:r>
      <w:r w:rsidR="00F8333D">
        <w:rPr>
          <w:rFonts w:ascii="Times New Roman" w:hAnsi="Times New Roman"/>
        </w:rPr>
        <w:t xml:space="preserve">inextricably </w:t>
      </w:r>
      <w:r w:rsidR="00191852">
        <w:rPr>
          <w:rFonts w:ascii="Times New Roman" w:hAnsi="Times New Roman"/>
        </w:rPr>
        <w:t>linked</w:t>
      </w:r>
      <w:r w:rsidR="00F8333D">
        <w:rPr>
          <w:rFonts w:ascii="Times New Roman" w:hAnsi="Times New Roman"/>
        </w:rPr>
        <w:t xml:space="preserve">.   </w:t>
      </w:r>
    </w:p>
    <w:p w:rsidR="00244C2C" w:rsidRDefault="00244C2C" w:rsidP="00244C2C">
      <w:pPr>
        <w:ind w:left="-360"/>
        <w:rPr>
          <w:rFonts w:ascii="Times New Roman" w:hAnsi="Times New Roman"/>
        </w:rPr>
      </w:pPr>
    </w:p>
    <w:p w:rsidR="00793552" w:rsidRDefault="00244C2C" w:rsidP="00244C2C">
      <w:pPr>
        <w:ind w:left="-360"/>
        <w:rPr>
          <w:rFonts w:ascii="Times New Roman" w:hAnsi="Times New Roman"/>
        </w:rPr>
      </w:pPr>
      <w:r>
        <w:rPr>
          <w:rFonts w:ascii="Times New Roman" w:hAnsi="Times New Roman"/>
          <w:b/>
        </w:rPr>
        <w:t>Description</w:t>
      </w:r>
      <w:r w:rsidR="00191852">
        <w:rPr>
          <w:rFonts w:ascii="Times New Roman" w:hAnsi="Times New Roman"/>
        </w:rPr>
        <w:t xml:space="preserve">: In this paper we </w:t>
      </w:r>
      <w:ins w:id="1" w:author="Joshua Stoll" w:date="2015-10-23T10:10:00Z">
        <w:r w:rsidR="006976B0">
          <w:rPr>
            <w:rFonts w:ascii="Times New Roman" w:hAnsi="Times New Roman"/>
          </w:rPr>
          <w:t xml:space="preserve">aim to </w:t>
        </w:r>
      </w:ins>
      <w:r w:rsidR="00191852">
        <w:rPr>
          <w:rFonts w:ascii="Times New Roman" w:hAnsi="Times New Roman"/>
        </w:rPr>
        <w:t xml:space="preserve">move beyond this artificial bifurcation by presenting three </w:t>
      </w:r>
      <w:r>
        <w:rPr>
          <w:rFonts w:ascii="Times New Roman" w:hAnsi="Times New Roman"/>
        </w:rPr>
        <w:t>social</w:t>
      </w:r>
      <w:r w:rsidR="00A15698">
        <w:rPr>
          <w:rFonts w:ascii="Times New Roman" w:hAnsi="Times New Roman"/>
        </w:rPr>
        <w:t xml:space="preserve">-ecological </w:t>
      </w:r>
      <w:r w:rsidR="00191852">
        <w:rPr>
          <w:rFonts w:ascii="Times New Roman" w:hAnsi="Times New Roman"/>
        </w:rPr>
        <w:t>networks</w:t>
      </w:r>
      <w:r w:rsidR="005B1689">
        <w:rPr>
          <w:rFonts w:ascii="Times New Roman" w:hAnsi="Times New Roman"/>
        </w:rPr>
        <w:t xml:space="preserve"> in </w:t>
      </w:r>
      <w:r w:rsidR="00191852">
        <w:rPr>
          <w:rFonts w:ascii="Times New Roman" w:hAnsi="Times New Roman"/>
        </w:rPr>
        <w:t>different marine systems</w:t>
      </w:r>
      <w:ins w:id="2" w:author="Joshua Stoll" w:date="2015-10-23T10:10:00Z">
        <w:r w:rsidR="006976B0">
          <w:rPr>
            <w:rFonts w:ascii="Times New Roman" w:hAnsi="Times New Roman"/>
          </w:rPr>
          <w:t xml:space="preserve"> (Maine, West Coast, Baltic)</w:t>
        </w:r>
      </w:ins>
      <w:r w:rsidR="00191852">
        <w:rPr>
          <w:rFonts w:ascii="Times New Roman" w:hAnsi="Times New Roman"/>
        </w:rPr>
        <w:t xml:space="preserve"> that </w:t>
      </w:r>
      <w:r w:rsidR="005B1689">
        <w:rPr>
          <w:rFonts w:ascii="Times New Roman" w:hAnsi="Times New Roman"/>
        </w:rPr>
        <w:t>depict</w:t>
      </w:r>
      <w:r w:rsidR="001918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natural and human </w:t>
      </w:r>
      <w:r w:rsidR="00191852">
        <w:rPr>
          <w:rFonts w:ascii="Times New Roman" w:hAnsi="Times New Roman"/>
        </w:rPr>
        <w:t>interconnectivity</w:t>
      </w:r>
      <w:r>
        <w:rPr>
          <w:rFonts w:ascii="Times New Roman" w:hAnsi="Times New Roman"/>
        </w:rPr>
        <w:t xml:space="preserve"> </w:t>
      </w:r>
      <w:r w:rsidR="00191852">
        <w:rPr>
          <w:rFonts w:ascii="Times New Roman" w:hAnsi="Times New Roman"/>
        </w:rPr>
        <w:t>that exists</w:t>
      </w:r>
      <w:r>
        <w:rPr>
          <w:rFonts w:ascii="Times New Roman" w:hAnsi="Times New Roman"/>
        </w:rPr>
        <w:t xml:space="preserve">. </w:t>
      </w:r>
      <w:r w:rsidR="00191852">
        <w:rPr>
          <w:rFonts w:ascii="Times New Roman" w:hAnsi="Times New Roman"/>
        </w:rPr>
        <w:t xml:space="preserve">We then demonstrate the usefulness of coupling these </w:t>
      </w:r>
      <w:r w:rsidR="005B1689">
        <w:rPr>
          <w:rFonts w:ascii="Times New Roman" w:hAnsi="Times New Roman"/>
        </w:rPr>
        <w:t>systems</w:t>
      </w:r>
      <w:r w:rsidR="00191852">
        <w:rPr>
          <w:rFonts w:ascii="Times New Roman" w:hAnsi="Times New Roman"/>
        </w:rPr>
        <w:t xml:space="preserve"> by using a social-ecological motif-based approach to evaluate the resilience of each system </w:t>
      </w:r>
      <w:r w:rsidR="00FE1E9E">
        <w:rPr>
          <w:rFonts w:ascii="Times New Roman" w:hAnsi="Times New Roman"/>
        </w:rPr>
        <w:t xml:space="preserve">from a vulnerability perspective. </w:t>
      </w:r>
      <w:r w:rsidR="00793552">
        <w:rPr>
          <w:rFonts w:ascii="Times New Roman" w:hAnsi="Times New Roman"/>
        </w:rPr>
        <w:t>Here, we describe the similarities and differences</w:t>
      </w:r>
      <w:r w:rsidR="005B1689">
        <w:rPr>
          <w:rFonts w:ascii="Times New Roman" w:hAnsi="Times New Roman"/>
        </w:rPr>
        <w:t xml:space="preserve"> across systems</w:t>
      </w:r>
      <w:r w:rsidR="00793552">
        <w:rPr>
          <w:rFonts w:ascii="Times New Roman" w:hAnsi="Times New Roman"/>
        </w:rPr>
        <w:t xml:space="preserve"> and reflect on </w:t>
      </w:r>
      <w:r w:rsidR="005B1689">
        <w:rPr>
          <w:rFonts w:ascii="Times New Roman" w:hAnsi="Times New Roman"/>
        </w:rPr>
        <w:t>how each system emerged</w:t>
      </w:r>
      <w:r w:rsidR="00793552">
        <w:rPr>
          <w:rFonts w:ascii="Times New Roman" w:hAnsi="Times New Roman"/>
        </w:rPr>
        <w:t xml:space="preserve">. </w:t>
      </w:r>
    </w:p>
    <w:p w:rsidR="00FE1E9E" w:rsidRDefault="00FE1E9E" w:rsidP="00793552">
      <w:pPr>
        <w:rPr>
          <w:rFonts w:ascii="Times New Roman" w:hAnsi="Times New Roman"/>
        </w:rPr>
      </w:pPr>
    </w:p>
    <w:p w:rsidR="00FE1E9E" w:rsidRDefault="00FE1E9E" w:rsidP="00244C2C">
      <w:pPr>
        <w:ind w:left="-360"/>
        <w:rPr>
          <w:rFonts w:ascii="Times New Roman" w:hAnsi="Times New Roman"/>
        </w:rPr>
      </w:pPr>
      <w:commentRangeStart w:id="3"/>
      <w:commentRangeStart w:id="4"/>
      <w:r>
        <w:rPr>
          <w:rFonts w:ascii="Times New Roman" w:hAnsi="Times New Roman"/>
          <w:b/>
        </w:rPr>
        <w:t>Methods</w:t>
      </w:r>
      <w:commentRangeEnd w:id="4"/>
      <w:r w:rsidR="006976B0">
        <w:rPr>
          <w:rStyle w:val="CommentReference"/>
          <w:vanish/>
        </w:rPr>
        <w:commentReference w:id="4"/>
      </w:r>
      <w:r>
        <w:rPr>
          <w:rFonts w:ascii="Times New Roman" w:hAnsi="Times New Roman"/>
        </w:rPr>
        <w:t xml:space="preserve">: </w:t>
      </w:r>
      <w:commentRangeEnd w:id="3"/>
      <w:r w:rsidR="00565893">
        <w:rPr>
          <w:rStyle w:val="CommentReference"/>
        </w:rPr>
        <w:commentReference w:id="3"/>
      </w:r>
    </w:p>
    <w:p w:rsidR="00FE1E9E" w:rsidRDefault="00FE1E9E" w:rsidP="00244C2C">
      <w:pPr>
        <w:ind w:left="-360"/>
        <w:rPr>
          <w:rFonts w:ascii="Times New Roman" w:hAnsi="Times New Roman"/>
        </w:rPr>
      </w:pPr>
    </w:p>
    <w:p w:rsidR="00FE1E9E" w:rsidRDefault="00FE1E9E" w:rsidP="00244C2C">
      <w:pPr>
        <w:ind w:left="-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Construct </w:t>
      </w:r>
      <w:commentRangeStart w:id="5"/>
      <w:commentRangeStart w:id="6"/>
      <w:r>
        <w:rPr>
          <w:rFonts w:ascii="Times New Roman" w:hAnsi="Times New Roman"/>
        </w:rPr>
        <w:t xml:space="preserve">affiliation </w:t>
      </w:r>
      <w:commentRangeEnd w:id="6"/>
      <w:r w:rsidR="00E22576">
        <w:rPr>
          <w:rStyle w:val="CommentReference"/>
          <w:vanish/>
        </w:rPr>
        <w:commentReference w:id="6"/>
      </w:r>
      <w:r>
        <w:rPr>
          <w:rFonts w:ascii="Times New Roman" w:hAnsi="Times New Roman"/>
        </w:rPr>
        <w:t xml:space="preserve">networks </w:t>
      </w:r>
      <w:commentRangeEnd w:id="5"/>
      <w:r w:rsidR="00565893">
        <w:rPr>
          <w:rStyle w:val="CommentReference"/>
        </w:rPr>
        <w:commentReference w:id="5"/>
      </w:r>
      <w:r>
        <w:rPr>
          <w:rFonts w:ascii="Times New Roman" w:hAnsi="Times New Roman"/>
        </w:rPr>
        <w:t>in each system</w:t>
      </w:r>
    </w:p>
    <w:p w:rsidR="00FE1E9E" w:rsidRDefault="00FE1E9E" w:rsidP="00244C2C">
      <w:pPr>
        <w:ind w:left="-360"/>
        <w:rPr>
          <w:rFonts w:ascii="Times New Roman" w:hAnsi="Times New Roman"/>
        </w:rPr>
      </w:pPr>
      <w:r>
        <w:rPr>
          <w:rFonts w:ascii="Times New Roman" w:hAnsi="Times New Roman"/>
        </w:rPr>
        <w:t>b) Link social networks to ecological system by way of diet matrices</w:t>
      </w:r>
    </w:p>
    <w:p w:rsidR="00793552" w:rsidRDefault="00FE1E9E" w:rsidP="00244C2C">
      <w:pPr>
        <w:ind w:left="-360"/>
        <w:rPr>
          <w:ins w:id="7" w:author="Emma Fuller" w:date="2015-10-22T08:11:00Z"/>
          <w:rFonts w:ascii="Times New Roman" w:hAnsi="Times New Roman"/>
        </w:rPr>
      </w:pPr>
      <w:r>
        <w:rPr>
          <w:rFonts w:ascii="Times New Roman" w:hAnsi="Times New Roman"/>
        </w:rPr>
        <w:t>c) Calculate three types of motifs: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  <w:r w:rsidR="005B1689">
        <w:rPr>
          <w:rFonts w:ascii="Times New Roman" w:hAnsi="Times New Roman"/>
        </w:rPr>
        <w:t xml:space="preserve"> disconnected </w:t>
      </w:r>
      <w:r w:rsidR="00793552">
        <w:rPr>
          <w:rFonts w:ascii="Times New Roman" w:hAnsi="Times New Roman"/>
        </w:rPr>
        <w:t xml:space="preserve">(ii) </w:t>
      </w:r>
      <w:r w:rsidR="005B1689">
        <w:rPr>
          <w:rFonts w:ascii="Times New Roman" w:hAnsi="Times New Roman"/>
        </w:rPr>
        <w:t xml:space="preserve">positive feedback </w:t>
      </w:r>
      <w:r w:rsidR="00793552">
        <w:rPr>
          <w:rFonts w:ascii="Times New Roman" w:hAnsi="Times New Roman"/>
        </w:rPr>
        <w:t>(iii)</w:t>
      </w:r>
      <w:r>
        <w:rPr>
          <w:rFonts w:ascii="Times New Roman" w:hAnsi="Times New Roman"/>
        </w:rPr>
        <w:t xml:space="preserve"> </w:t>
      </w:r>
      <w:r w:rsidR="005B1689">
        <w:rPr>
          <w:rFonts w:ascii="Times New Roman" w:hAnsi="Times New Roman"/>
        </w:rPr>
        <w:t>negative feedback</w:t>
      </w:r>
      <w:r w:rsidR="00604695">
        <w:rPr>
          <w:rFonts w:ascii="Times New Roman" w:hAnsi="Times New Roman"/>
        </w:rPr>
        <w:t xml:space="preserve"> (see: </w:t>
      </w:r>
      <w:proofErr w:type="spellStart"/>
      <w:r w:rsidR="00604695">
        <w:rPr>
          <w:rFonts w:ascii="Times New Roman" w:hAnsi="Times New Roman"/>
        </w:rPr>
        <w:t>Bodin</w:t>
      </w:r>
      <w:proofErr w:type="spellEnd"/>
      <w:r w:rsidR="00604695">
        <w:rPr>
          <w:rFonts w:ascii="Times New Roman" w:hAnsi="Times New Roman"/>
        </w:rPr>
        <w:t xml:space="preserve"> and </w:t>
      </w:r>
      <w:proofErr w:type="spellStart"/>
      <w:r w:rsidR="00604695">
        <w:rPr>
          <w:rFonts w:ascii="Times New Roman" w:hAnsi="Times New Roman"/>
        </w:rPr>
        <w:t>Crona</w:t>
      </w:r>
      <w:proofErr w:type="spellEnd"/>
      <w:r w:rsidR="00604695">
        <w:rPr>
          <w:rFonts w:ascii="Times New Roman" w:hAnsi="Times New Roman"/>
        </w:rPr>
        <w:t>)</w:t>
      </w:r>
    </w:p>
    <w:p w:rsidR="000848A8" w:rsidRDefault="000848A8" w:rsidP="00244C2C">
      <w:pPr>
        <w:ind w:left="-360"/>
        <w:rPr>
          <w:rFonts w:ascii="Times New Roman" w:hAnsi="Times New Roman"/>
        </w:rPr>
      </w:pPr>
      <w:ins w:id="8" w:author="Emma Fuller" w:date="2015-10-22T08:11:00Z">
        <w:r>
          <w:rPr>
            <w:rFonts w:ascii="Times New Roman" w:hAnsi="Times New Roman"/>
          </w:rPr>
          <w:t xml:space="preserve">d) </w:t>
        </w:r>
      </w:ins>
      <w:ins w:id="9" w:author="Emma Fuller" w:date="2015-10-22T08:12:00Z">
        <w:r>
          <w:rPr>
            <w:rFonts w:ascii="Times New Roman" w:hAnsi="Times New Roman"/>
          </w:rPr>
          <w:t xml:space="preserve">Calculate a </w:t>
        </w:r>
        <w:proofErr w:type="spellStart"/>
        <w:proofErr w:type="gramStart"/>
        <w:r>
          <w:rPr>
            <w:rFonts w:ascii="Times New Roman" w:hAnsi="Times New Roman"/>
          </w:rPr>
          <w:t>tbd</w:t>
        </w:r>
        <w:proofErr w:type="spellEnd"/>
        <w:proofErr w:type="gramEnd"/>
        <w:r>
          <w:rPr>
            <w:rFonts w:ascii="Times New Roman" w:hAnsi="Times New Roman"/>
          </w:rPr>
          <w:t xml:space="preserve"> measure of centrality</w:t>
        </w:r>
      </w:ins>
      <w:ins w:id="10" w:author="Emma Fuller" w:date="2015-10-22T08:13:00Z">
        <w:r>
          <w:rPr>
            <w:rFonts w:ascii="Times New Roman" w:hAnsi="Times New Roman"/>
          </w:rPr>
          <w:t xml:space="preserve"> and look at distribution of human and fish nodes separately and together. Calculate </w:t>
        </w:r>
      </w:ins>
      <w:ins w:id="11" w:author="Emma Fuller" w:date="2015-10-22T08:12:00Z">
        <w:r>
          <w:rPr>
            <w:rFonts w:ascii="Times New Roman" w:hAnsi="Times New Roman"/>
          </w:rPr>
          <w:t xml:space="preserve">% of path social/ecological for shortest paths. </w:t>
        </w:r>
      </w:ins>
    </w:p>
    <w:p w:rsidR="00793552" w:rsidRDefault="00793552" w:rsidP="00244C2C">
      <w:pPr>
        <w:ind w:left="-360"/>
        <w:rPr>
          <w:rFonts w:ascii="Times New Roman" w:hAnsi="Times New Roman"/>
        </w:rPr>
      </w:pPr>
    </w:p>
    <w:p w:rsidR="00793552" w:rsidRDefault="00793552" w:rsidP="00793552">
      <w:pPr>
        <w:ind w:left="-360"/>
        <w:rPr>
          <w:rFonts w:ascii="Times New Roman" w:hAnsi="Times New Roman"/>
        </w:rPr>
      </w:pPr>
      <w:r>
        <w:rPr>
          <w:rFonts w:ascii="Times New Roman" w:hAnsi="Times New Roman"/>
          <w:b/>
        </w:rPr>
        <w:t>Results</w:t>
      </w:r>
      <w:r>
        <w:rPr>
          <w:rFonts w:ascii="Times New Roman" w:hAnsi="Times New Roman"/>
        </w:rPr>
        <w:t>:</w:t>
      </w:r>
    </w:p>
    <w:p w:rsidR="00793552" w:rsidRDefault="00604695" w:rsidP="00793552">
      <w:pPr>
        <w:ind w:left="-360"/>
        <w:rPr>
          <w:ins w:id="12" w:author="Emma Fuller" w:date="2015-10-22T08:14:00Z"/>
          <w:rFonts w:ascii="Times New Roman" w:hAnsi="Times New Roman"/>
        </w:rPr>
      </w:pPr>
      <w:r>
        <w:rPr>
          <w:rFonts w:ascii="Times New Roman" w:hAnsi="Times New Roman"/>
        </w:rPr>
        <w:t xml:space="preserve">Given the socio-political and ecological differences across our three case studies, we anticipate </w:t>
      </w:r>
      <w:r w:rsidR="00793552">
        <w:rPr>
          <w:rFonts w:ascii="Times New Roman" w:hAnsi="Times New Roman"/>
        </w:rPr>
        <w:t xml:space="preserve">that three systems </w:t>
      </w:r>
      <w:r>
        <w:rPr>
          <w:rFonts w:ascii="Times New Roman" w:hAnsi="Times New Roman"/>
        </w:rPr>
        <w:t xml:space="preserve">will </w:t>
      </w:r>
      <w:r w:rsidR="00793552">
        <w:rPr>
          <w:rFonts w:ascii="Times New Roman" w:hAnsi="Times New Roman"/>
        </w:rPr>
        <w:t>exhibit different network structure</w:t>
      </w:r>
      <w:r>
        <w:rPr>
          <w:rFonts w:ascii="Times New Roman" w:hAnsi="Times New Roman"/>
        </w:rPr>
        <w:t xml:space="preserve">s and be dominated by different social-ecological motifs. </w:t>
      </w:r>
    </w:p>
    <w:p w:rsidR="000848A8" w:rsidRDefault="000848A8" w:rsidP="000848A8">
      <w:pPr>
        <w:ind w:left="-360"/>
        <w:rPr>
          <w:ins w:id="13" w:author="Emma Fuller" w:date="2015-10-22T08:14:00Z"/>
          <w:rFonts w:ascii="Times New Roman" w:hAnsi="Times New Roman"/>
        </w:rPr>
      </w:pPr>
    </w:p>
    <w:p w:rsidR="000848A8" w:rsidRDefault="000848A8" w:rsidP="000848A8">
      <w:pPr>
        <w:ind w:left="-360"/>
        <w:rPr>
          <w:rFonts w:ascii="Times New Roman" w:hAnsi="Times New Roman"/>
        </w:rPr>
      </w:pPr>
      <w:ins w:id="14" w:author="Emma Fuller" w:date="2015-10-22T08:14:00Z">
        <w:r>
          <w:rPr>
            <w:rFonts w:ascii="Times New Roman" w:hAnsi="Times New Roman"/>
          </w:rPr>
          <w:t xml:space="preserve">Discuss the distribution of </w:t>
        </w:r>
        <w:proofErr w:type="gramStart"/>
        <w:r>
          <w:rPr>
            <w:rFonts w:ascii="Times New Roman" w:hAnsi="Times New Roman"/>
          </w:rPr>
          <w:t>centrality,</w:t>
        </w:r>
        <w:proofErr w:type="gramEnd"/>
        <w:r>
          <w:rPr>
            <w:rFonts w:ascii="Times New Roman" w:hAnsi="Times New Roman"/>
          </w:rPr>
          <w:t xml:space="preserve"> anticipate that some nodes will be central in the network. Previous work suggests that this will include forage fish, (with a high % of shortest </w:t>
        </w:r>
      </w:ins>
      <w:ins w:id="15" w:author="Emma Fuller" w:date="2015-10-22T08:15:00Z">
        <w:r>
          <w:rPr>
            <w:rFonts w:ascii="Times New Roman" w:hAnsi="Times New Roman"/>
          </w:rPr>
          <w:t>involving</w:t>
        </w:r>
      </w:ins>
      <w:ins w:id="16" w:author="Emma Fuller" w:date="2015-10-22T08:14:00Z">
        <w:r>
          <w:rPr>
            <w:rFonts w:ascii="Times New Roman" w:hAnsi="Times New Roman"/>
          </w:rPr>
          <w:t xml:space="preserve"> ecological nodes)</w:t>
        </w:r>
      </w:ins>
      <w:ins w:id="17" w:author="Emma Fuller" w:date="2015-10-22T08:15:00Z">
        <w:r>
          <w:rPr>
            <w:rFonts w:ascii="Times New Roman" w:hAnsi="Times New Roman"/>
          </w:rPr>
          <w:t xml:space="preserve">, but that new species may be highlighted as central because of human connectivity (i.e. Dungeness crab pots on the west coast). </w:t>
        </w:r>
      </w:ins>
    </w:p>
    <w:p w:rsidR="00793552" w:rsidRDefault="00793552" w:rsidP="00244C2C">
      <w:pPr>
        <w:ind w:left="-360"/>
        <w:rPr>
          <w:rFonts w:ascii="Times New Roman" w:hAnsi="Times New Roman"/>
        </w:rPr>
      </w:pPr>
    </w:p>
    <w:p w:rsidR="00793552" w:rsidRDefault="00793552" w:rsidP="00565893">
      <w:pPr>
        <w:ind w:left="-360"/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>Discussion &amp; Conclusion</w:t>
      </w:r>
      <w:r>
        <w:rPr>
          <w:rFonts w:ascii="Times New Roman" w:hAnsi="Times New Roman"/>
        </w:rPr>
        <w:t>:</w:t>
      </w:r>
    </w:p>
    <w:p w:rsidR="00604695" w:rsidRDefault="00604695" w:rsidP="00244C2C">
      <w:pPr>
        <w:ind w:left="-360"/>
        <w:rPr>
          <w:rFonts w:ascii="Times New Roman" w:hAnsi="Times New Roman"/>
        </w:rPr>
      </w:pPr>
    </w:p>
    <w:p w:rsidR="00244C2C" w:rsidRPr="00244C2C" w:rsidRDefault="00604695" w:rsidP="000848A8">
      <w:pPr>
        <w:ind w:left="-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briefly summarize each of the three systems, compare the similarities and differences and posit why they appear similar and/or different. </w:t>
      </w:r>
      <w:ins w:id="18" w:author="Emma Fuller" w:date="2015-10-22T08:16:00Z">
        <w:r w:rsidR="000848A8">
          <w:rPr>
            <w:rFonts w:ascii="Times New Roman" w:hAnsi="Times New Roman"/>
          </w:rPr>
          <w:t xml:space="preserve">Discuss the importance of measures of network centrality for management, and what central human nodes might represent. </w:t>
        </w:r>
      </w:ins>
      <w:bookmarkStart w:id="19" w:name="_GoBack"/>
      <w:bookmarkEnd w:id="19"/>
    </w:p>
    <w:sectPr w:rsidR="00244C2C" w:rsidRPr="00244C2C" w:rsidSect="00244C2C">
      <w:headerReference w:type="default" r:id="rId5"/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Joshua Stoll" w:date="2015-10-23T10:12:00Z" w:initials="JS">
    <w:p w:rsidR="006976B0" w:rsidRDefault="006976B0">
      <w:pPr>
        <w:pStyle w:val="CommentText"/>
      </w:pPr>
      <w:r>
        <w:rPr>
          <w:rStyle w:val="CommentReference"/>
        </w:rPr>
        <w:annotationRef/>
      </w:r>
      <w:r>
        <w:t xml:space="preserve">I agree we should experiment here a bit. I will plan to explore and send </w:t>
      </w:r>
      <w:r w:rsidR="00E22576">
        <w:t xml:space="preserve">preliminary networks for Maine out in the next two weeks. </w:t>
      </w:r>
    </w:p>
  </w:comment>
  <w:comment w:id="3" w:author="Emma Fuller" w:date="2015-10-22T08:09:00Z" w:initials="EF">
    <w:p w:rsidR="006976B0" w:rsidRDefault="006976B0">
      <w:pPr>
        <w:pStyle w:val="CommentText"/>
      </w:pPr>
      <w:r>
        <w:rPr>
          <w:rStyle w:val="CommentReference"/>
        </w:rPr>
        <w:annotationRef/>
      </w:r>
      <w:r>
        <w:t xml:space="preserve">Perhaps worth some thinking here and experimentation. I think we discussed doing an un-weighted, binary network because the units would be different in the social/ecological parts of the network. But I realize that if we get rid of fisheries and just link fishermen with the species they catch, then the units are the same. This has pros and cons. </w:t>
      </w:r>
    </w:p>
    <w:p w:rsidR="006976B0" w:rsidRDefault="006976B0">
      <w:pPr>
        <w:pStyle w:val="CommentText"/>
      </w:pPr>
    </w:p>
    <w:p w:rsidR="006976B0" w:rsidRDefault="006976B0">
      <w:pPr>
        <w:pStyle w:val="CommentText"/>
      </w:pPr>
      <w:r>
        <w:t xml:space="preserve">Pro: It would let us easily incorporate the weights into the connectivity patterns. </w:t>
      </w:r>
    </w:p>
    <w:p w:rsidR="006976B0" w:rsidRDefault="006976B0">
      <w:pPr>
        <w:pStyle w:val="CommentText"/>
      </w:pPr>
      <w:r>
        <w:t xml:space="preserve">Con: It erases the concept of a “fishery” and instead you’ll see (I’m guessing) fishermen strategies emerge as characteristic clusters, although for visualization purposes we can still describe groups of fishermen by their fisheries. </w:t>
      </w:r>
    </w:p>
  </w:comment>
  <w:comment w:id="6" w:author="Joshua Stoll" w:date="2015-10-23T10:13:00Z" w:initials="JS">
    <w:p w:rsidR="00E22576" w:rsidRDefault="00E22576">
      <w:pPr>
        <w:pStyle w:val="CommentText"/>
      </w:pPr>
      <w:r>
        <w:rPr>
          <w:rStyle w:val="CommentReference"/>
        </w:rPr>
        <w:annotationRef/>
      </w:r>
      <w:r>
        <w:t xml:space="preserve">Yes, I think so. Affiliation networks (are what I used – and I think you did too – to map the relationships between the different fisheries). </w:t>
      </w:r>
    </w:p>
  </w:comment>
  <w:comment w:id="5" w:author="Emma Fuller" w:date="2015-10-22T08:07:00Z" w:initials="EF">
    <w:p w:rsidR="006976B0" w:rsidRDefault="006976B0">
      <w:pPr>
        <w:pStyle w:val="CommentText"/>
      </w:pPr>
      <w:r>
        <w:rPr>
          <w:rStyle w:val="CommentReference"/>
        </w:rPr>
        <w:annotationRef/>
      </w:r>
      <w:r>
        <w:t>Is this a technical term? Not sure what it means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1A1CAC" w15:done="0"/>
  <w15:commentEx w15:paraId="21CAC29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6B0" w:rsidRPr="006976B0" w:rsidRDefault="006976B0" w:rsidP="006976B0">
    <w:pPr>
      <w:pStyle w:val="Header"/>
      <w:jc w:val="right"/>
      <w:rPr>
        <w:rFonts w:ascii="Times New Roman" w:hAnsi="Times New Roman"/>
      </w:rPr>
    </w:pPr>
    <w:ins w:id="20" w:author="Joshua Stoll" w:date="2015-10-23T10:08:00Z">
      <w:r>
        <w:rPr>
          <w:rFonts w:ascii="Times New Roman" w:hAnsi="Times New Roman"/>
        </w:rPr>
        <w:t>SES n</w:t>
      </w:r>
      <w:r w:rsidRPr="006976B0">
        <w:rPr>
          <w:rFonts w:ascii="Times New Roman" w:hAnsi="Times New Roman"/>
        </w:rPr>
        <w:t>etwork paper</w:t>
      </w:r>
      <w:r>
        <w:rPr>
          <w:rFonts w:ascii="Times New Roman" w:hAnsi="Times New Roman"/>
        </w:rPr>
        <w:t xml:space="preserve"> - 102315</w:t>
      </w:r>
    </w:ins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ma Fuller">
    <w15:presenceInfo w15:providerId="None" w15:userId="Emma Full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4C2C"/>
    <w:rsid w:val="000848A8"/>
    <w:rsid w:val="000A4C6E"/>
    <w:rsid w:val="00191852"/>
    <w:rsid w:val="001B433C"/>
    <w:rsid w:val="00244C2C"/>
    <w:rsid w:val="00440297"/>
    <w:rsid w:val="00565893"/>
    <w:rsid w:val="005B1689"/>
    <w:rsid w:val="005D7A4B"/>
    <w:rsid w:val="00604695"/>
    <w:rsid w:val="006976B0"/>
    <w:rsid w:val="00793552"/>
    <w:rsid w:val="00A15698"/>
    <w:rsid w:val="00E22576"/>
    <w:rsid w:val="00F8333D"/>
    <w:rsid w:val="00FE1E9E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F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Revision">
    <w:name w:val="Revision"/>
    <w:hidden/>
    <w:uiPriority w:val="99"/>
    <w:semiHidden/>
    <w:rsid w:val="00565893"/>
  </w:style>
  <w:style w:type="paragraph" w:styleId="BalloonText">
    <w:name w:val="Balloon Text"/>
    <w:basedOn w:val="Normal"/>
    <w:link w:val="BalloonTextChar"/>
    <w:uiPriority w:val="99"/>
    <w:semiHidden/>
    <w:unhideWhenUsed/>
    <w:rsid w:val="005658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9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58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8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8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8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89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76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6B0"/>
  </w:style>
  <w:style w:type="paragraph" w:styleId="Footer">
    <w:name w:val="footer"/>
    <w:basedOn w:val="Normal"/>
    <w:link w:val="FooterChar"/>
    <w:uiPriority w:val="99"/>
    <w:semiHidden/>
    <w:unhideWhenUsed/>
    <w:rsid w:val="006976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2298</Characters>
  <Application>Microsoft Macintosh Word</Application>
  <DocSecurity>0</DocSecurity>
  <Lines>19</Lines>
  <Paragraphs>4</Paragraphs>
  <ScaleCrop>false</ScaleCrop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Stoll</dc:creator>
  <cp:keywords/>
  <cp:lastModifiedBy>Joshua Stoll</cp:lastModifiedBy>
  <cp:revision>2</cp:revision>
  <dcterms:created xsi:type="dcterms:W3CDTF">2015-10-23T08:14:00Z</dcterms:created>
  <dcterms:modified xsi:type="dcterms:W3CDTF">2015-10-23T08:14:00Z</dcterms:modified>
</cp:coreProperties>
</file>